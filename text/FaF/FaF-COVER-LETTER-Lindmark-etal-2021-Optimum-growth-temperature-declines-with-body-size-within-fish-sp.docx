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3D4F5" w14:textId="77777777" w:rsidR="00E234C6" w:rsidRPr="00B37A74" w:rsidRDefault="00E234C6" w:rsidP="00E234C6">
      <w:pPr>
        <w:spacing w:line="480" w:lineRule="auto"/>
        <w:contextualSpacing/>
        <w:jc w:val="both"/>
        <w:rPr>
          <w:rFonts w:cstheme="minorHAnsi"/>
          <w:iCs/>
          <w:sz w:val="28"/>
          <w:szCs w:val="28"/>
        </w:rPr>
      </w:pPr>
      <w:r w:rsidRPr="00B37A74">
        <w:rPr>
          <w:iCs/>
          <w:sz w:val="28"/>
          <w:szCs w:val="28"/>
        </w:rPr>
        <w:t xml:space="preserve">Optimum growth temperature declines with body size within fish </w:t>
      </w:r>
      <w:r w:rsidRPr="00B37A74">
        <w:rPr>
          <w:rFonts w:cstheme="minorHAnsi"/>
          <w:iCs/>
          <w:sz w:val="28"/>
          <w:szCs w:val="28"/>
        </w:rPr>
        <w:t>species</w:t>
      </w:r>
    </w:p>
    <w:p w14:paraId="4D9C0316" w14:textId="35DAA287" w:rsidR="00EF12BA" w:rsidRPr="00D37476" w:rsidRDefault="00EF12BA" w:rsidP="00EF12BA">
      <w:pPr>
        <w:spacing w:line="480" w:lineRule="auto"/>
        <w:contextualSpacing/>
        <w:jc w:val="both"/>
        <w:rPr>
          <w:rFonts w:cstheme="minorHAnsi"/>
          <w:vertAlign w:val="superscript"/>
          <w:lang w:val="sv-SE"/>
        </w:rPr>
      </w:pPr>
      <w:r w:rsidRPr="00D37476">
        <w:rPr>
          <w:rFonts w:cstheme="minorHAnsi"/>
          <w:lang w:val="sv-SE"/>
        </w:rPr>
        <w:t>Max Lindmark</w:t>
      </w:r>
      <w:r w:rsidRPr="00D37476">
        <w:rPr>
          <w:rFonts w:cstheme="minorHAnsi"/>
          <w:vertAlign w:val="superscript"/>
          <w:lang w:val="sv-SE"/>
        </w:rPr>
        <w:t>a,1</w:t>
      </w:r>
      <w:r w:rsidRPr="00D37476">
        <w:rPr>
          <w:rFonts w:cstheme="minorHAnsi"/>
          <w:lang w:val="sv-SE"/>
        </w:rPr>
        <w:t xml:space="preserve">, Jan </w:t>
      </w:r>
      <w:proofErr w:type="spellStart"/>
      <w:r w:rsidRPr="00D37476">
        <w:rPr>
          <w:rFonts w:cstheme="minorHAnsi"/>
          <w:lang w:val="sv-SE"/>
        </w:rPr>
        <w:t>Ohlberger</w:t>
      </w:r>
      <w:r w:rsidRPr="00D37476">
        <w:rPr>
          <w:rFonts w:cstheme="minorHAnsi"/>
          <w:vertAlign w:val="superscript"/>
          <w:lang w:val="sv-SE"/>
        </w:rPr>
        <w:t>b</w:t>
      </w:r>
      <w:proofErr w:type="spellEnd"/>
      <w:r w:rsidRPr="00D37476">
        <w:rPr>
          <w:rFonts w:cstheme="minorHAnsi"/>
          <w:lang w:val="sv-SE"/>
        </w:rPr>
        <w:t xml:space="preserve">, Anna </w:t>
      </w:r>
      <w:proofErr w:type="spellStart"/>
      <w:r w:rsidRPr="00D37476">
        <w:rPr>
          <w:rFonts w:cstheme="minorHAnsi"/>
          <w:lang w:val="sv-SE"/>
        </w:rPr>
        <w:t>Gårdmark</w:t>
      </w:r>
      <w:r w:rsidRPr="00D37476">
        <w:rPr>
          <w:rFonts w:cstheme="minorHAnsi"/>
          <w:vertAlign w:val="superscript"/>
          <w:lang w:val="sv-SE"/>
        </w:rPr>
        <w:t>c</w:t>
      </w:r>
      <w:proofErr w:type="spellEnd"/>
    </w:p>
    <w:p w14:paraId="325710DE" w14:textId="77777777" w:rsidR="00EF12BA" w:rsidRPr="00B37A74" w:rsidRDefault="00EF12BA" w:rsidP="00EF12BA">
      <w:pPr>
        <w:spacing w:line="480" w:lineRule="auto"/>
        <w:contextualSpacing/>
        <w:jc w:val="both"/>
      </w:pPr>
      <w:r w:rsidRPr="00B37A74">
        <w:rPr>
          <w:rFonts w:cstheme="minorHAnsi"/>
          <w:vertAlign w:val="superscript"/>
        </w:rPr>
        <w:t xml:space="preserve">a </w:t>
      </w:r>
      <w:r w:rsidRPr="00B37A74">
        <w:t xml:space="preserve">Swedish University of Agricultural Sciences, Department of Aquatic Resources, Institute of Coastal Research, </w:t>
      </w:r>
      <w:proofErr w:type="spellStart"/>
      <w:r w:rsidRPr="00B37A74">
        <w:t>Skolgatan</w:t>
      </w:r>
      <w:proofErr w:type="spellEnd"/>
      <w:r w:rsidRPr="00B37A74">
        <w:t xml:space="preserve"> 6, </w:t>
      </w:r>
      <w:proofErr w:type="spellStart"/>
      <w:r w:rsidRPr="00B37A74">
        <w:t>Öregrund</w:t>
      </w:r>
      <w:proofErr w:type="spellEnd"/>
      <w:r w:rsidRPr="00B37A74">
        <w:t xml:space="preserve"> 742 42, Sweden</w:t>
      </w:r>
    </w:p>
    <w:p w14:paraId="512EEABE" w14:textId="77777777" w:rsidR="00EF12BA" w:rsidRPr="00B37A74" w:rsidRDefault="00EF12BA" w:rsidP="00EF12BA">
      <w:pPr>
        <w:spacing w:line="480" w:lineRule="auto"/>
        <w:contextualSpacing/>
        <w:jc w:val="both"/>
      </w:pPr>
      <w:r w:rsidRPr="00B37A74">
        <w:rPr>
          <w:rFonts w:cstheme="minorHAnsi"/>
          <w:vertAlign w:val="superscript"/>
        </w:rPr>
        <w:t xml:space="preserve">b </w:t>
      </w:r>
      <w:r w:rsidRPr="00B37A74">
        <w:t>School of Aquatic and Fishery Sciences (SAFS), University of Washington, Box 355020, Seattle, WA 98195-5020, USA</w:t>
      </w:r>
    </w:p>
    <w:p w14:paraId="0FF0498D" w14:textId="77777777" w:rsidR="00EF12BA" w:rsidRPr="00B37A74" w:rsidRDefault="00EF12BA" w:rsidP="00EF12BA">
      <w:pPr>
        <w:spacing w:line="480" w:lineRule="auto"/>
        <w:contextualSpacing/>
        <w:jc w:val="both"/>
      </w:pPr>
      <w:r w:rsidRPr="00B37A74">
        <w:rPr>
          <w:rFonts w:cstheme="minorHAnsi"/>
          <w:vertAlign w:val="superscript"/>
        </w:rPr>
        <w:t xml:space="preserve">c </w:t>
      </w:r>
      <w:r w:rsidRPr="00B37A74">
        <w:t xml:space="preserve">Swedish University of Agricultural Sciences, Department of Aquatic Resources, </w:t>
      </w:r>
      <w:proofErr w:type="spellStart"/>
      <w:r w:rsidRPr="00B37A74">
        <w:t>Skolgatan</w:t>
      </w:r>
      <w:proofErr w:type="spellEnd"/>
      <w:r w:rsidRPr="00B37A74">
        <w:t xml:space="preserve"> 6, SE-742 42 </w:t>
      </w:r>
      <w:proofErr w:type="spellStart"/>
      <w:r w:rsidRPr="00B37A74">
        <w:t>Öregrund</w:t>
      </w:r>
      <w:proofErr w:type="spellEnd"/>
      <w:r w:rsidRPr="00B37A74">
        <w:t xml:space="preserve">, Sweden </w:t>
      </w:r>
    </w:p>
    <w:p w14:paraId="1042677D" w14:textId="77777777" w:rsidR="00EF12BA" w:rsidRPr="00B37A74" w:rsidRDefault="00EF12BA" w:rsidP="00EF12BA">
      <w:pPr>
        <w:spacing w:line="480" w:lineRule="auto"/>
        <w:contextualSpacing/>
        <w:jc w:val="both"/>
        <w:rPr>
          <w:rFonts w:cstheme="minorHAnsi"/>
          <w:vertAlign w:val="superscript"/>
        </w:rPr>
      </w:pPr>
    </w:p>
    <w:p w14:paraId="5E88E1E7" w14:textId="77777777" w:rsidR="00EF12BA" w:rsidRPr="00B37A74" w:rsidRDefault="00EF12BA" w:rsidP="00EF12BA">
      <w:pPr>
        <w:spacing w:line="480" w:lineRule="auto"/>
        <w:contextualSpacing/>
        <w:jc w:val="both"/>
        <w:rPr>
          <w:rFonts w:cstheme="minorHAnsi"/>
        </w:rPr>
      </w:pPr>
      <w:r w:rsidRPr="00B37A74">
        <w:rPr>
          <w:rFonts w:cstheme="minorHAnsi"/>
          <w:vertAlign w:val="superscript"/>
        </w:rPr>
        <w:t>1</w:t>
      </w:r>
      <w:r w:rsidRPr="00B37A74">
        <w:rPr>
          <w:rFonts w:cstheme="minorHAnsi"/>
        </w:rPr>
        <w:t xml:space="preserve"> Author to whom correspondence should be addressed. Current address:</w:t>
      </w:r>
    </w:p>
    <w:p w14:paraId="444F3D4D" w14:textId="77777777" w:rsidR="00EF12BA" w:rsidRPr="00B37A74" w:rsidRDefault="00EF12BA" w:rsidP="00EF12BA">
      <w:pPr>
        <w:spacing w:line="480" w:lineRule="auto"/>
        <w:contextualSpacing/>
        <w:jc w:val="both"/>
        <w:rPr>
          <w:rFonts w:cstheme="minorHAnsi"/>
        </w:rPr>
      </w:pPr>
      <w:r w:rsidRPr="00B37A74">
        <w:rPr>
          <w:rFonts w:cstheme="minorHAnsi"/>
        </w:rPr>
        <w:t xml:space="preserve">Max Lindmark, Swedish University of Agricultural Sciences, Department of Aquatic Resources, Institute of Marine Research, </w:t>
      </w:r>
      <w:proofErr w:type="spellStart"/>
      <w:r w:rsidRPr="00B37A74">
        <w:rPr>
          <w:rFonts w:cstheme="minorHAnsi"/>
        </w:rPr>
        <w:t>Turistgatan</w:t>
      </w:r>
      <w:proofErr w:type="spellEnd"/>
      <w:r w:rsidRPr="00B37A74">
        <w:rPr>
          <w:rFonts w:cstheme="minorHAnsi"/>
        </w:rPr>
        <w:t xml:space="preserve"> 5, </w:t>
      </w:r>
      <w:proofErr w:type="spellStart"/>
      <w:r w:rsidRPr="00B37A74">
        <w:rPr>
          <w:rFonts w:cstheme="minorHAnsi"/>
        </w:rPr>
        <w:t>Lysekil</w:t>
      </w:r>
      <w:proofErr w:type="spellEnd"/>
      <w:r w:rsidRPr="00B37A74">
        <w:rPr>
          <w:rFonts w:cstheme="minorHAnsi"/>
        </w:rPr>
        <w:t xml:space="preserve"> 453 30, Sweden, Tel.: +46(0)104784137, </w:t>
      </w:r>
      <w:r w:rsidRPr="00B37A74">
        <w:rPr>
          <w:rFonts w:cstheme="minorHAnsi"/>
          <w:b/>
          <w:bCs/>
        </w:rPr>
        <w:t>email</w:t>
      </w:r>
      <w:r w:rsidRPr="00B37A74">
        <w:rPr>
          <w:rFonts w:cstheme="minorHAnsi"/>
        </w:rPr>
        <w:t xml:space="preserve">: </w:t>
      </w:r>
      <w:hyperlink r:id="rId12" w:history="1">
        <w:r w:rsidRPr="00B37A74">
          <w:rPr>
            <w:rStyle w:val="Hyperlink"/>
            <w:rFonts w:cstheme="minorHAnsi"/>
          </w:rPr>
          <w:t>max.lindmark@slu.se</w:t>
        </w:r>
      </w:hyperlink>
    </w:p>
    <w:p w14:paraId="60185725" w14:textId="77777777" w:rsidR="00EF12BA" w:rsidRDefault="00EF12BA" w:rsidP="00F156C3">
      <w:pPr>
        <w:contextualSpacing/>
        <w:jc w:val="both"/>
        <w:rPr>
          <w:lang w:val="en-GB"/>
        </w:rPr>
      </w:pPr>
    </w:p>
    <w:p w14:paraId="027460CE" w14:textId="77777777" w:rsidR="00EF12BA" w:rsidRDefault="00EF12BA" w:rsidP="00F156C3">
      <w:pPr>
        <w:contextualSpacing/>
        <w:jc w:val="both"/>
        <w:rPr>
          <w:lang w:val="en-GB"/>
        </w:rPr>
      </w:pPr>
    </w:p>
    <w:p w14:paraId="672EF763" w14:textId="0BB3D3C4" w:rsidR="00EF12BA" w:rsidRDefault="00EF12BA" w:rsidP="00F156C3">
      <w:pPr>
        <w:contextualSpacing/>
        <w:jc w:val="both"/>
        <w:rPr>
          <w:lang w:val="en-GB"/>
        </w:rPr>
      </w:pPr>
    </w:p>
    <w:p w14:paraId="0CCFC78B" w14:textId="1A26E1F6" w:rsidR="00260424" w:rsidRDefault="00260424" w:rsidP="00F156C3">
      <w:pPr>
        <w:contextualSpacing/>
        <w:jc w:val="both"/>
        <w:rPr>
          <w:lang w:val="en-GB"/>
        </w:rPr>
      </w:pPr>
    </w:p>
    <w:p w14:paraId="60B75243" w14:textId="73DBC182" w:rsidR="00260424" w:rsidRDefault="00260424" w:rsidP="00F156C3">
      <w:pPr>
        <w:contextualSpacing/>
        <w:jc w:val="both"/>
        <w:rPr>
          <w:lang w:val="en-GB"/>
        </w:rPr>
      </w:pPr>
    </w:p>
    <w:p w14:paraId="509B8B04" w14:textId="7A30FCC7" w:rsidR="00260424" w:rsidRDefault="00260424" w:rsidP="00F156C3">
      <w:pPr>
        <w:contextualSpacing/>
        <w:jc w:val="both"/>
        <w:rPr>
          <w:lang w:val="en-GB"/>
        </w:rPr>
      </w:pPr>
    </w:p>
    <w:p w14:paraId="445E66D0" w14:textId="749B119A" w:rsidR="00260424" w:rsidRDefault="00260424" w:rsidP="00F156C3">
      <w:pPr>
        <w:contextualSpacing/>
        <w:jc w:val="both"/>
        <w:rPr>
          <w:lang w:val="en-GB"/>
        </w:rPr>
      </w:pPr>
    </w:p>
    <w:p w14:paraId="7BFF2B31" w14:textId="0728E686" w:rsidR="00260424" w:rsidRDefault="00260424" w:rsidP="00F156C3">
      <w:pPr>
        <w:contextualSpacing/>
        <w:jc w:val="both"/>
        <w:rPr>
          <w:lang w:val="en-GB"/>
        </w:rPr>
      </w:pPr>
    </w:p>
    <w:p w14:paraId="47204F90" w14:textId="3D991996" w:rsidR="00260424" w:rsidRDefault="00260424" w:rsidP="00F156C3">
      <w:pPr>
        <w:contextualSpacing/>
        <w:jc w:val="both"/>
        <w:rPr>
          <w:lang w:val="en-GB"/>
        </w:rPr>
      </w:pPr>
    </w:p>
    <w:p w14:paraId="357753E7" w14:textId="3DDA988A" w:rsidR="00260424" w:rsidRDefault="00260424" w:rsidP="00F156C3">
      <w:pPr>
        <w:contextualSpacing/>
        <w:jc w:val="both"/>
        <w:rPr>
          <w:lang w:val="en-GB"/>
        </w:rPr>
      </w:pPr>
    </w:p>
    <w:p w14:paraId="061AB4E3" w14:textId="499A1845" w:rsidR="00260424" w:rsidRDefault="00260424" w:rsidP="00F156C3">
      <w:pPr>
        <w:contextualSpacing/>
        <w:jc w:val="both"/>
        <w:rPr>
          <w:lang w:val="en-GB"/>
        </w:rPr>
      </w:pPr>
    </w:p>
    <w:p w14:paraId="37A1E48F" w14:textId="58CA2574" w:rsidR="00260424" w:rsidRDefault="00260424" w:rsidP="00F156C3">
      <w:pPr>
        <w:contextualSpacing/>
        <w:jc w:val="both"/>
        <w:rPr>
          <w:lang w:val="en-GB"/>
        </w:rPr>
      </w:pPr>
    </w:p>
    <w:p w14:paraId="5E0BB55F" w14:textId="0239DC60" w:rsidR="00260424" w:rsidRDefault="00260424" w:rsidP="00F156C3">
      <w:pPr>
        <w:contextualSpacing/>
        <w:jc w:val="both"/>
        <w:rPr>
          <w:lang w:val="en-GB"/>
        </w:rPr>
      </w:pPr>
    </w:p>
    <w:p w14:paraId="00C800B5" w14:textId="13CFCB38" w:rsidR="00260424" w:rsidRDefault="00260424" w:rsidP="00F156C3">
      <w:pPr>
        <w:contextualSpacing/>
        <w:jc w:val="both"/>
        <w:rPr>
          <w:lang w:val="en-GB"/>
        </w:rPr>
      </w:pPr>
    </w:p>
    <w:p w14:paraId="25B3D4F1" w14:textId="7EFCF1B4" w:rsidR="00260424" w:rsidRDefault="00260424" w:rsidP="00F156C3">
      <w:pPr>
        <w:contextualSpacing/>
        <w:jc w:val="both"/>
        <w:rPr>
          <w:lang w:val="en-GB"/>
        </w:rPr>
      </w:pPr>
    </w:p>
    <w:p w14:paraId="48D175BC" w14:textId="269E8424" w:rsidR="00260424" w:rsidRDefault="00260424" w:rsidP="00F156C3">
      <w:pPr>
        <w:contextualSpacing/>
        <w:jc w:val="both"/>
        <w:rPr>
          <w:lang w:val="en-GB"/>
        </w:rPr>
      </w:pPr>
    </w:p>
    <w:p w14:paraId="72C5AF2C" w14:textId="77777777" w:rsidR="00260424" w:rsidRDefault="00260424" w:rsidP="00F156C3">
      <w:pPr>
        <w:contextualSpacing/>
        <w:jc w:val="both"/>
        <w:rPr>
          <w:lang w:val="en-GB"/>
        </w:rPr>
      </w:pPr>
    </w:p>
    <w:p w14:paraId="5DB8BC45" w14:textId="77777777" w:rsidR="00EF12BA" w:rsidRPr="00B37A74" w:rsidRDefault="00EF12BA" w:rsidP="00EF12BA">
      <w:pPr>
        <w:spacing w:line="480" w:lineRule="auto"/>
        <w:contextualSpacing/>
        <w:jc w:val="both"/>
        <w:rPr>
          <w:rFonts w:cstheme="minorHAnsi"/>
          <w:b/>
          <w:sz w:val="28"/>
          <w:szCs w:val="28"/>
        </w:rPr>
      </w:pPr>
      <w:r w:rsidRPr="00B37A74">
        <w:rPr>
          <w:rFonts w:cstheme="minorHAnsi"/>
          <w:b/>
          <w:sz w:val="28"/>
          <w:szCs w:val="28"/>
        </w:rPr>
        <w:t>Author contributions</w:t>
      </w:r>
    </w:p>
    <w:p w14:paraId="131B9303" w14:textId="77777777" w:rsidR="00EF12BA" w:rsidRPr="00B37A74" w:rsidRDefault="00EF12BA" w:rsidP="00EF12BA">
      <w:pPr>
        <w:spacing w:line="480" w:lineRule="auto"/>
        <w:contextualSpacing/>
        <w:jc w:val="both"/>
        <w:rPr>
          <w:rFonts w:cstheme="minorHAnsi"/>
        </w:rPr>
      </w:pPr>
      <w:r w:rsidRPr="00B37A74">
        <w:rPr>
          <w:rFonts w:cstheme="minorHAnsi"/>
        </w:rPr>
        <w:t>ML conceived the study; ML, JO, AG designed research; ML performed research with input from JO and AG; ML, JO, AG wrote the paper and contributed to revisions of the manuscript.</w:t>
      </w:r>
    </w:p>
    <w:p w14:paraId="3FE6F587" w14:textId="375933A7" w:rsidR="00AD6FD7" w:rsidRPr="00361FEE" w:rsidRDefault="00AD6FD7" w:rsidP="00F156C3">
      <w:pPr>
        <w:contextualSpacing/>
        <w:jc w:val="both"/>
        <w:rPr>
          <w:lang w:val="en-GB"/>
        </w:rPr>
      </w:pPr>
      <w:r w:rsidRPr="00361FEE">
        <w:rPr>
          <w:lang w:val="en-GB"/>
        </w:rPr>
        <w:lastRenderedPageBreak/>
        <w:t>Dear Editor,</w:t>
      </w:r>
    </w:p>
    <w:p w14:paraId="1A662026" w14:textId="25F7C0C2" w:rsidR="00FC35E2" w:rsidRPr="001000A0" w:rsidRDefault="00FC35E2" w:rsidP="00F156C3">
      <w:pPr>
        <w:contextualSpacing/>
        <w:jc w:val="both"/>
        <w:rPr>
          <w:rFonts w:cstheme="minorHAnsi"/>
          <w:i/>
        </w:rPr>
      </w:pPr>
      <w:r w:rsidRPr="00361FEE">
        <w:rPr>
          <w:rFonts w:cstheme="minorHAnsi"/>
          <w:lang w:val="en-GB"/>
        </w:rPr>
        <w:t>I am submitting the manuscript ‘</w:t>
      </w:r>
      <w:r w:rsidR="003C3CC7" w:rsidRPr="00361FEE">
        <w:rPr>
          <w:rFonts w:cstheme="minorHAnsi"/>
          <w:i/>
          <w:lang w:val="en-GB"/>
        </w:rPr>
        <w:t xml:space="preserve">Optimum growth temperature declines with body size within fish </w:t>
      </w:r>
      <w:proofErr w:type="gramStart"/>
      <w:r w:rsidR="003C3CC7" w:rsidRPr="00361FEE">
        <w:rPr>
          <w:rFonts w:cstheme="minorHAnsi"/>
          <w:i/>
          <w:lang w:val="en-GB"/>
        </w:rPr>
        <w:t>species</w:t>
      </w:r>
      <w:r w:rsidRPr="00361FEE">
        <w:rPr>
          <w:rFonts w:cstheme="minorHAnsi"/>
          <w:lang w:val="en-GB"/>
        </w:rPr>
        <w:t>’</w:t>
      </w:r>
      <w:proofErr w:type="gramEnd"/>
      <w:r w:rsidRPr="00361FEE">
        <w:rPr>
          <w:rFonts w:cstheme="minorHAnsi"/>
          <w:lang w:val="en-GB"/>
        </w:rPr>
        <w:t xml:space="preserve"> for consideration to be published </w:t>
      </w:r>
      <w:r w:rsidR="009F3593" w:rsidRPr="00361FEE">
        <w:rPr>
          <w:rFonts w:cstheme="minorHAnsi"/>
          <w:lang w:val="en-GB"/>
        </w:rPr>
        <w:t>as a</w:t>
      </w:r>
      <w:r w:rsidR="001B00CF">
        <w:rPr>
          <w:rFonts w:cstheme="minorHAnsi"/>
          <w:lang w:val="en-GB"/>
        </w:rPr>
        <w:t>n article</w:t>
      </w:r>
      <w:r w:rsidR="009F3593" w:rsidRPr="00361FEE">
        <w:rPr>
          <w:rFonts w:cstheme="minorHAnsi"/>
          <w:lang w:val="en-GB"/>
        </w:rPr>
        <w:t xml:space="preserve"> </w:t>
      </w:r>
      <w:r w:rsidRPr="00361FEE">
        <w:rPr>
          <w:rFonts w:cstheme="minorHAnsi"/>
          <w:lang w:val="en-GB"/>
        </w:rPr>
        <w:t xml:space="preserve">in </w:t>
      </w:r>
      <w:del w:id="0" w:author="Max Lindmark" w:date="2021-05-31T17:37:00Z">
        <w:r w:rsidR="001000A0" w:rsidRPr="001000A0" w:rsidDel="00793471">
          <w:rPr>
            <w:rFonts w:cstheme="minorHAnsi"/>
            <w:i/>
            <w:iCs/>
          </w:rPr>
          <w:delText>Nature Communications</w:delText>
        </w:r>
      </w:del>
      <w:ins w:id="1" w:author="Max Lindmark" w:date="2021-05-31T17:37:00Z">
        <w:r w:rsidR="00793471">
          <w:rPr>
            <w:rFonts w:cstheme="minorHAnsi"/>
            <w:i/>
            <w:iCs/>
          </w:rPr>
          <w:t>Fish and Fisheries</w:t>
        </w:r>
      </w:ins>
      <w:r w:rsidRPr="00361FEE">
        <w:rPr>
          <w:rFonts w:cstheme="minorHAnsi"/>
          <w:lang w:val="en-GB"/>
        </w:rPr>
        <w:t>.</w:t>
      </w:r>
    </w:p>
    <w:p w14:paraId="16FD1B8F" w14:textId="77777777" w:rsidR="00EE17BA" w:rsidRPr="00361FEE" w:rsidRDefault="00EE17BA" w:rsidP="00F156C3">
      <w:pPr>
        <w:contextualSpacing/>
        <w:jc w:val="both"/>
        <w:rPr>
          <w:rFonts w:cstheme="minorHAnsi"/>
          <w:lang w:val="en-GB"/>
        </w:rPr>
      </w:pPr>
    </w:p>
    <w:p w14:paraId="77E5D8B9" w14:textId="368BB362" w:rsidR="00A16B5A" w:rsidRPr="00361FEE" w:rsidRDefault="007D5693" w:rsidP="00F156C3">
      <w:pPr>
        <w:contextualSpacing/>
        <w:jc w:val="both"/>
        <w:rPr>
          <w:lang w:val="en-GB"/>
        </w:rPr>
      </w:pPr>
      <w:r w:rsidRPr="00361FEE">
        <w:rPr>
          <w:lang w:val="en-GB"/>
        </w:rPr>
        <w:t>U</w:t>
      </w:r>
      <w:r w:rsidR="00A87987" w:rsidRPr="00361FEE">
        <w:rPr>
          <w:lang w:val="en-GB"/>
        </w:rPr>
        <w:t xml:space="preserve">nderstanding how key physiological processes such as growth, feeding and metabolism depend on body size and temperature </w:t>
      </w:r>
      <w:r w:rsidR="007819AF" w:rsidRPr="00361FEE">
        <w:rPr>
          <w:lang w:val="en-GB"/>
        </w:rPr>
        <w:t xml:space="preserve">is key for </w:t>
      </w:r>
      <w:r w:rsidR="00CB6626" w:rsidRPr="00361FEE">
        <w:rPr>
          <w:lang w:val="en-GB"/>
        </w:rPr>
        <w:t>predicti</w:t>
      </w:r>
      <w:r w:rsidR="00C2015D" w:rsidRPr="00361FEE">
        <w:rPr>
          <w:lang w:val="en-GB"/>
        </w:rPr>
        <w:t>ng</w:t>
      </w:r>
      <w:r w:rsidR="00CB6626" w:rsidRPr="00361FEE">
        <w:rPr>
          <w:lang w:val="en-GB"/>
        </w:rPr>
        <w:t xml:space="preserve"> </w:t>
      </w:r>
      <w:r w:rsidR="005D212D" w:rsidRPr="00361FEE">
        <w:rPr>
          <w:lang w:val="en-GB"/>
        </w:rPr>
        <w:t>impacts of global warming on individuals, populations and food webs</w:t>
      </w:r>
      <w:r w:rsidR="007B3341" w:rsidRPr="00361FEE">
        <w:rPr>
          <w:lang w:val="en-GB"/>
        </w:rPr>
        <w:t>.</w:t>
      </w:r>
      <w:r w:rsidR="00F349DB" w:rsidRPr="00361FEE">
        <w:rPr>
          <w:lang w:val="en-GB"/>
        </w:rPr>
        <w:t xml:space="preserve"> </w:t>
      </w:r>
      <w:r w:rsidR="00905179" w:rsidRPr="00361FEE">
        <w:rPr>
          <w:lang w:val="en-GB"/>
        </w:rPr>
        <w:t>I</w:t>
      </w:r>
      <w:r w:rsidR="00935893" w:rsidRPr="00361FEE">
        <w:rPr>
          <w:lang w:val="en-GB"/>
        </w:rPr>
        <w:t>n growth models</w:t>
      </w:r>
      <w:r w:rsidR="006722C9" w:rsidRPr="00361FEE">
        <w:rPr>
          <w:lang w:val="en-GB"/>
        </w:rPr>
        <w:t xml:space="preserve"> and </w:t>
      </w:r>
      <w:r w:rsidR="007040D7" w:rsidRPr="00361FEE">
        <w:rPr>
          <w:lang w:val="en-GB"/>
        </w:rPr>
        <w:t>mechanistic population models</w:t>
      </w:r>
      <w:r w:rsidR="00F1333F" w:rsidRPr="00361FEE">
        <w:rPr>
          <w:lang w:val="en-GB"/>
        </w:rPr>
        <w:t xml:space="preserve"> </w:t>
      </w:r>
      <w:r w:rsidR="00660040" w:rsidRPr="00361FEE">
        <w:rPr>
          <w:lang w:val="en-GB"/>
        </w:rPr>
        <w:t>we often rely on interspecific estimates to characterize the</w:t>
      </w:r>
      <w:r w:rsidR="00F55AD5" w:rsidRPr="00361FEE">
        <w:rPr>
          <w:lang w:val="en-GB"/>
        </w:rPr>
        <w:t>se</w:t>
      </w:r>
      <w:r w:rsidR="00660040" w:rsidRPr="00361FEE">
        <w:rPr>
          <w:lang w:val="en-GB"/>
        </w:rPr>
        <w:t xml:space="preserve"> relationships </w:t>
      </w:r>
      <w:r w:rsidR="002527AB">
        <w:fldChar w:fldCharType="begin"/>
      </w:r>
      <w:r w:rsidR="002527AB" w:rsidRPr="00361FEE">
        <w:rPr>
          <w:lang w:val="en-GB"/>
        </w:rPr>
        <w:instrText xml:space="preserve"> ADDIN ZOTERO_ITEM CSL_CITATION {"citationID":"pAzEMdCu","properties":{"formattedCitation":"(1, 2)","plainCitation":"(1, 2)","noteIndex":0},"citationItems":[{"id":12,"uris":["http://zotero.org/users/6116610/items/I2ZFE658"],"uri":["http://zotero.org/users/6116610/items/I2ZFE658"],"itemData":{"id":12,"type":"article-journal","container-title":"Trends in Ecology &amp; Evolution","DOI":"10.1016/j.tree.2018.10.005","ISSN":"01695347","issue":"2","language":"en","page":"102-111","source":"Crossref","title":"Have We Outgrown the Existing Models of Growth?","volume":"34","author":[{"family":"Marshall","given":"Dustin J."},{"family":"White","given":"Craig R."}],"issued":{"date-parts":[["2019",2]]}}},{"id":74,"uris":["http://zotero.org/users/6116610/items/3SH8GYG3"],"uri":["http://zotero.org/users/6116610/items/3SH8GYG3"],"itemData":{"id":74,"type":"article-journal","container-title":"The American Naturalist","issue":"2","page":"184–198","title":"A mechanistic approach for modelling temperature-dependent consumer-resource dynamics","volume":"166","author":[{"family":"Vasseur","given":"D A"},{"family":"McCann","given":"K S"}],"issued":{"date-parts":[["2005"]]}}}],"schema":"https://github.com/citation-style-language/schema/raw/master/csl-citation.json"} </w:instrText>
      </w:r>
      <w:r w:rsidR="002527AB">
        <w:fldChar w:fldCharType="separate"/>
      </w:r>
      <w:r w:rsidR="002527AB" w:rsidRPr="00361FEE">
        <w:rPr>
          <w:noProof/>
          <w:lang w:val="en-GB"/>
        </w:rPr>
        <w:t>(1, 2)</w:t>
      </w:r>
      <w:r w:rsidR="002527AB">
        <w:fldChar w:fldCharType="end"/>
      </w:r>
      <w:r w:rsidR="00334694" w:rsidRPr="00361FEE">
        <w:rPr>
          <w:lang w:val="en-GB"/>
        </w:rPr>
        <w:t xml:space="preserve">. This is </w:t>
      </w:r>
      <w:r w:rsidR="00655296" w:rsidRPr="00361FEE">
        <w:rPr>
          <w:lang w:val="en-GB"/>
        </w:rPr>
        <w:t xml:space="preserve">problematic, </w:t>
      </w:r>
      <w:r w:rsidR="00026C50">
        <w:rPr>
          <w:lang w:val="en-GB"/>
        </w:rPr>
        <w:t>because</w:t>
      </w:r>
      <w:r w:rsidR="00026C50" w:rsidRPr="00361FEE">
        <w:rPr>
          <w:lang w:val="en-GB"/>
        </w:rPr>
        <w:t xml:space="preserve"> </w:t>
      </w:r>
      <w:r w:rsidR="001C1409" w:rsidRPr="00361FEE">
        <w:rPr>
          <w:lang w:val="en-GB"/>
        </w:rPr>
        <w:t>growth, feeding and metabolism are</w:t>
      </w:r>
      <w:r w:rsidR="00364519" w:rsidRPr="00361FEE">
        <w:rPr>
          <w:lang w:val="en-GB"/>
        </w:rPr>
        <w:t xml:space="preserve"> </w:t>
      </w:r>
      <w:r w:rsidR="000D22EC" w:rsidRPr="00361FEE">
        <w:rPr>
          <w:lang w:val="en-GB"/>
        </w:rPr>
        <w:t xml:space="preserve">individual-level </w:t>
      </w:r>
      <w:r w:rsidR="00364519" w:rsidRPr="00361FEE">
        <w:rPr>
          <w:lang w:val="en-GB"/>
        </w:rPr>
        <w:t>process</w:t>
      </w:r>
      <w:r w:rsidR="00D164BB" w:rsidRPr="00361FEE">
        <w:rPr>
          <w:lang w:val="en-GB"/>
        </w:rPr>
        <w:t>es</w:t>
      </w:r>
      <w:r w:rsidR="009644D7" w:rsidRPr="00361FEE">
        <w:rPr>
          <w:lang w:val="en-GB"/>
        </w:rPr>
        <w:t xml:space="preserve">, </w:t>
      </w:r>
      <w:r w:rsidR="00356E06">
        <w:rPr>
          <w:lang w:val="en-GB"/>
        </w:rPr>
        <w:t>which</w:t>
      </w:r>
      <w:r w:rsidR="00EB49C1" w:rsidRPr="00361FEE">
        <w:rPr>
          <w:lang w:val="en-GB"/>
        </w:rPr>
        <w:t xml:space="preserve"> </w:t>
      </w:r>
      <w:r w:rsidR="00916FEC">
        <w:rPr>
          <w:lang w:val="en-GB"/>
        </w:rPr>
        <w:t>are</w:t>
      </w:r>
      <w:r w:rsidR="00361FEE">
        <w:rPr>
          <w:lang w:val="en-GB"/>
        </w:rPr>
        <w:t xml:space="preserve"> best represented by </w:t>
      </w:r>
      <w:r w:rsidR="00532534" w:rsidRPr="00361FEE">
        <w:rPr>
          <w:lang w:val="en-GB"/>
        </w:rPr>
        <w:t xml:space="preserve">intraspecific </w:t>
      </w:r>
      <w:r w:rsidR="00B60230" w:rsidRPr="00361FEE">
        <w:rPr>
          <w:lang w:val="en-GB"/>
        </w:rPr>
        <w:t>relationships</w:t>
      </w:r>
      <w:r w:rsidR="00BB71A3" w:rsidRPr="00361FEE">
        <w:rPr>
          <w:lang w:val="en-GB"/>
        </w:rPr>
        <w:t xml:space="preserve">. </w:t>
      </w:r>
      <w:r w:rsidR="003A79AA" w:rsidRPr="00E168EE">
        <w:rPr>
          <w:lang w:val="en-GB"/>
        </w:rPr>
        <w:t xml:space="preserve">Yet, our understanding of these relationships </w:t>
      </w:r>
      <w:r w:rsidR="001A068A" w:rsidRPr="00E168EE">
        <w:rPr>
          <w:lang w:val="en-GB"/>
        </w:rPr>
        <w:t>w</w:t>
      </w:r>
      <w:r w:rsidR="001A068A">
        <w:rPr>
          <w:lang w:val="en-GB"/>
        </w:rPr>
        <w:t xml:space="preserve">ithin species </w:t>
      </w:r>
      <w:r w:rsidR="003A79AA" w:rsidRPr="00E168EE">
        <w:rPr>
          <w:lang w:val="en-GB"/>
        </w:rPr>
        <w:t>is surprisingly limited</w:t>
      </w:r>
      <w:r w:rsidR="00B0327F" w:rsidRPr="00361FEE">
        <w:rPr>
          <w:lang w:val="en-GB"/>
        </w:rPr>
        <w:t>.</w:t>
      </w:r>
    </w:p>
    <w:p w14:paraId="42E9BD1B" w14:textId="77777777" w:rsidR="00C2015D" w:rsidRPr="00361FEE" w:rsidRDefault="00C2015D" w:rsidP="00F156C3">
      <w:pPr>
        <w:contextualSpacing/>
        <w:jc w:val="both"/>
        <w:rPr>
          <w:lang w:val="en-GB"/>
        </w:rPr>
      </w:pPr>
    </w:p>
    <w:p w14:paraId="6D9C0912" w14:textId="2E7C341A" w:rsidR="00802992" w:rsidRPr="00361FEE" w:rsidRDefault="000025D1" w:rsidP="0020601C">
      <w:pPr>
        <w:contextualSpacing/>
        <w:jc w:val="both"/>
        <w:rPr>
          <w:lang w:val="en-GB"/>
        </w:rPr>
      </w:pPr>
      <w:r w:rsidRPr="00361FEE">
        <w:rPr>
          <w:lang w:val="en-GB"/>
        </w:rPr>
        <w:t xml:space="preserve">In this study we overcome </w:t>
      </w:r>
      <w:r w:rsidR="00E82744" w:rsidRPr="00361FEE">
        <w:rPr>
          <w:lang w:val="en-GB"/>
        </w:rPr>
        <w:t xml:space="preserve">this </w:t>
      </w:r>
      <w:r w:rsidR="001D1312">
        <w:rPr>
          <w:lang w:val="en-GB"/>
        </w:rPr>
        <w:t xml:space="preserve">limitation </w:t>
      </w:r>
      <w:r w:rsidR="0020601C" w:rsidRPr="00361FEE">
        <w:rPr>
          <w:lang w:val="en-GB"/>
        </w:rPr>
        <w:t>by first</w:t>
      </w:r>
      <w:r w:rsidR="00C25584">
        <w:rPr>
          <w:lang w:val="en-GB"/>
        </w:rPr>
        <w:t xml:space="preserve"> conducting a </w:t>
      </w:r>
      <w:r w:rsidR="00B027F2">
        <w:rPr>
          <w:lang w:val="en-GB"/>
        </w:rPr>
        <w:t xml:space="preserve">systematic </w:t>
      </w:r>
      <w:r w:rsidR="00C25584">
        <w:rPr>
          <w:lang w:val="en-GB"/>
        </w:rPr>
        <w:t>literature review</w:t>
      </w:r>
      <w:r w:rsidR="00F31B6C">
        <w:rPr>
          <w:lang w:val="en-GB"/>
        </w:rPr>
        <w:t xml:space="preserve"> </w:t>
      </w:r>
      <w:r w:rsidR="00B750E7">
        <w:rPr>
          <w:lang w:val="en-GB"/>
        </w:rPr>
        <w:t xml:space="preserve">to </w:t>
      </w:r>
      <w:r w:rsidR="00A87987" w:rsidRPr="00361FEE">
        <w:rPr>
          <w:lang w:val="en-GB"/>
        </w:rPr>
        <w:t>collat</w:t>
      </w:r>
      <w:r w:rsidR="005D4114">
        <w:rPr>
          <w:lang w:val="en-GB"/>
        </w:rPr>
        <w:t>e</w:t>
      </w:r>
      <w:r w:rsidR="00A87987" w:rsidRPr="00361FEE">
        <w:rPr>
          <w:lang w:val="en-GB"/>
        </w:rPr>
        <w:t xml:space="preserve"> </w:t>
      </w:r>
      <w:r w:rsidR="006B387E" w:rsidRPr="00361FEE">
        <w:rPr>
          <w:lang w:val="en-GB"/>
        </w:rPr>
        <w:t>intraspecific</w:t>
      </w:r>
      <w:r w:rsidR="005F0D23" w:rsidRPr="00361FEE">
        <w:rPr>
          <w:lang w:val="en-GB"/>
        </w:rPr>
        <w:t xml:space="preserve"> </w:t>
      </w:r>
      <w:r w:rsidR="00A87987" w:rsidRPr="00361FEE">
        <w:rPr>
          <w:lang w:val="en-GB"/>
        </w:rPr>
        <w:t xml:space="preserve">data </w:t>
      </w:r>
      <w:r w:rsidR="00475D5B">
        <w:rPr>
          <w:lang w:val="en-GB"/>
        </w:rPr>
        <w:t>from warming experiments that also varied body mass</w:t>
      </w:r>
      <w:r w:rsidR="00802992" w:rsidRPr="00361FEE">
        <w:rPr>
          <w:lang w:val="en-GB"/>
        </w:rPr>
        <w:t xml:space="preserve"> </w:t>
      </w:r>
      <w:r w:rsidR="00A31057">
        <w:rPr>
          <w:lang w:val="en-GB"/>
        </w:rPr>
        <w:t>(</w:t>
      </w:r>
      <w:r w:rsidR="00475D5B">
        <w:rPr>
          <w:lang w:val="en-GB"/>
        </w:rPr>
        <w:t xml:space="preserve">on </w:t>
      </w:r>
      <w:r w:rsidR="0090177B">
        <w:rPr>
          <w:rFonts w:eastAsiaTheme="minorEastAsia"/>
          <w:lang w:val="en-GB"/>
        </w:rPr>
        <w:t>55</w:t>
      </w:r>
      <w:r w:rsidR="009231AB">
        <w:rPr>
          <w:rFonts w:eastAsiaTheme="minorEastAsia"/>
          <w:lang w:val="en-GB"/>
        </w:rPr>
        <w:t xml:space="preserve"> </w:t>
      </w:r>
      <w:r w:rsidR="0090177B">
        <w:rPr>
          <w:rFonts w:eastAsiaTheme="minorEastAsia"/>
          <w:lang w:val="en-GB"/>
        </w:rPr>
        <w:t>species</w:t>
      </w:r>
      <w:r w:rsidR="00475D5B">
        <w:rPr>
          <w:rFonts w:eastAsiaTheme="minorEastAsia"/>
          <w:lang w:val="en-GB"/>
        </w:rPr>
        <w:t xml:space="preserve"> of fish</w:t>
      </w:r>
      <w:r w:rsidR="00A31057">
        <w:rPr>
          <w:rFonts w:eastAsiaTheme="minorEastAsia"/>
          <w:lang w:val="en-GB"/>
        </w:rPr>
        <w:t xml:space="preserve"> </w:t>
      </w:r>
      <w:r w:rsidR="00A31057">
        <w:rPr>
          <w:lang w:val="en-GB"/>
        </w:rPr>
        <w:t>in total</w:t>
      </w:r>
      <w:r w:rsidR="009231AB">
        <w:rPr>
          <w:rFonts w:eastAsiaTheme="minorEastAsia"/>
          <w:lang w:val="en-GB"/>
        </w:rPr>
        <w:t>)</w:t>
      </w:r>
      <w:r w:rsidR="00DC77BC" w:rsidRPr="00361FEE">
        <w:rPr>
          <w:lang w:val="en-GB"/>
        </w:rPr>
        <w:t xml:space="preserve">. </w:t>
      </w:r>
      <w:r w:rsidR="005A0BC7" w:rsidRPr="00361FEE">
        <w:rPr>
          <w:lang w:val="en-GB"/>
        </w:rPr>
        <w:t>Next</w:t>
      </w:r>
      <w:r w:rsidR="00B027F2">
        <w:rPr>
          <w:lang w:val="en-GB"/>
        </w:rPr>
        <w:t>,</w:t>
      </w:r>
      <w:r w:rsidR="005A0BC7" w:rsidRPr="00361FEE">
        <w:rPr>
          <w:lang w:val="en-GB"/>
        </w:rPr>
        <w:t xml:space="preserve"> we appl</w:t>
      </w:r>
      <w:r w:rsidR="008F4BDB">
        <w:rPr>
          <w:lang w:val="en-GB"/>
        </w:rPr>
        <w:t>ied</w:t>
      </w:r>
      <w:r w:rsidR="005A0BC7" w:rsidRPr="00361FEE">
        <w:rPr>
          <w:lang w:val="en-GB"/>
        </w:rPr>
        <w:t xml:space="preserve"> hierarchical Bayesian models to </w:t>
      </w:r>
      <w:r w:rsidR="00BE1838" w:rsidRPr="00361FEE">
        <w:rPr>
          <w:lang w:val="en-GB"/>
        </w:rPr>
        <w:t xml:space="preserve">estimate </w:t>
      </w:r>
      <w:r w:rsidR="00E62853" w:rsidRPr="00361FEE">
        <w:rPr>
          <w:lang w:val="en-GB"/>
        </w:rPr>
        <w:t xml:space="preserve">average </w:t>
      </w:r>
      <w:r w:rsidR="009434E5" w:rsidRPr="00361FEE">
        <w:rPr>
          <w:lang w:val="en-GB"/>
        </w:rPr>
        <w:t>mass and temperature dependenc</w:t>
      </w:r>
      <w:r w:rsidR="00B761BD">
        <w:rPr>
          <w:lang w:val="en-GB"/>
        </w:rPr>
        <w:t>ies</w:t>
      </w:r>
      <w:r w:rsidR="009434E5" w:rsidRPr="00361FEE">
        <w:rPr>
          <w:lang w:val="en-GB"/>
        </w:rPr>
        <w:t xml:space="preserve"> of </w:t>
      </w:r>
      <w:r w:rsidR="00FD72C1">
        <w:rPr>
          <w:lang w:val="en-GB"/>
        </w:rPr>
        <w:t>consumption</w:t>
      </w:r>
      <w:r w:rsidR="00300BEB">
        <w:rPr>
          <w:lang w:val="en-GB"/>
        </w:rPr>
        <w:t xml:space="preserve"> and </w:t>
      </w:r>
      <w:r w:rsidR="00E168EE">
        <w:rPr>
          <w:lang w:val="en-GB"/>
        </w:rPr>
        <w:t>metabolic</w:t>
      </w:r>
      <w:r w:rsidR="00300BEB">
        <w:rPr>
          <w:lang w:val="en-GB"/>
        </w:rPr>
        <w:t xml:space="preserve"> </w:t>
      </w:r>
      <w:r w:rsidR="009434E5" w:rsidRPr="00361FEE">
        <w:rPr>
          <w:lang w:val="en-GB"/>
        </w:rPr>
        <w:t>rates</w:t>
      </w:r>
      <w:r w:rsidR="002F4DEE" w:rsidRPr="00361FEE">
        <w:rPr>
          <w:lang w:val="en-GB"/>
        </w:rPr>
        <w:t xml:space="preserve"> within species </w:t>
      </w:r>
      <w:r w:rsidR="005E2B71" w:rsidRPr="00361FEE">
        <w:rPr>
          <w:lang w:val="en-GB"/>
        </w:rPr>
        <w:t xml:space="preserve">by accounting </w:t>
      </w:r>
      <w:r w:rsidR="001A068A">
        <w:rPr>
          <w:lang w:val="en-GB"/>
        </w:rPr>
        <w:t xml:space="preserve">also </w:t>
      </w:r>
      <w:r w:rsidR="005E2B71" w:rsidRPr="00361FEE">
        <w:rPr>
          <w:lang w:val="en-GB"/>
        </w:rPr>
        <w:t>for variation across species.</w:t>
      </w:r>
      <w:r w:rsidR="00DD520B" w:rsidRPr="00361FEE">
        <w:rPr>
          <w:lang w:val="en-GB"/>
        </w:rPr>
        <w:t xml:space="preserve"> </w:t>
      </w:r>
      <w:r w:rsidR="00884CD2">
        <w:rPr>
          <w:lang w:val="en-GB"/>
        </w:rPr>
        <w:t xml:space="preserve">We then </w:t>
      </w:r>
      <w:r w:rsidR="00DA7F21" w:rsidRPr="00361FEE">
        <w:rPr>
          <w:lang w:val="en-GB"/>
        </w:rPr>
        <w:t>investigate</w:t>
      </w:r>
      <w:r w:rsidR="004261BE">
        <w:rPr>
          <w:lang w:val="en-GB"/>
        </w:rPr>
        <w:t>d</w:t>
      </w:r>
      <w:r w:rsidR="00DA7F21" w:rsidRPr="00361FEE">
        <w:rPr>
          <w:lang w:val="en-GB"/>
        </w:rPr>
        <w:t xml:space="preserve"> the implications</w:t>
      </w:r>
      <w:r w:rsidR="00CC7A2C" w:rsidRPr="00361FEE">
        <w:rPr>
          <w:lang w:val="en-GB"/>
        </w:rPr>
        <w:t xml:space="preserve"> </w:t>
      </w:r>
      <w:r w:rsidR="002E093A" w:rsidRPr="00361FEE">
        <w:rPr>
          <w:lang w:val="en-GB"/>
        </w:rPr>
        <w:t xml:space="preserve">of our estimated scaling relationships for </w:t>
      </w:r>
      <w:r w:rsidR="001D1312">
        <w:rPr>
          <w:lang w:val="en-GB"/>
        </w:rPr>
        <w:t>individual</w:t>
      </w:r>
      <w:r w:rsidR="001D1312" w:rsidRPr="00361FEE">
        <w:rPr>
          <w:lang w:val="en-GB"/>
        </w:rPr>
        <w:t xml:space="preserve"> </w:t>
      </w:r>
      <w:r w:rsidR="002E093A" w:rsidRPr="00361FEE">
        <w:rPr>
          <w:lang w:val="en-GB"/>
        </w:rPr>
        <w:t>growth</w:t>
      </w:r>
      <w:r w:rsidR="0054653C" w:rsidRPr="00361FEE">
        <w:rPr>
          <w:lang w:val="en-GB"/>
        </w:rPr>
        <w:t xml:space="preserve"> </w:t>
      </w:r>
      <w:r w:rsidR="001A068A">
        <w:rPr>
          <w:lang w:val="en-GB"/>
        </w:rPr>
        <w:t xml:space="preserve">and its variation across temperature </w:t>
      </w:r>
      <w:r w:rsidR="0054653C" w:rsidRPr="00361FEE">
        <w:rPr>
          <w:lang w:val="en-GB"/>
        </w:rPr>
        <w:t xml:space="preserve">using </w:t>
      </w:r>
      <w:r w:rsidR="00C61FF2" w:rsidRPr="00361FEE">
        <w:rPr>
          <w:lang w:val="en-GB"/>
        </w:rPr>
        <w:t xml:space="preserve">a common </w:t>
      </w:r>
      <w:r w:rsidR="002A362C" w:rsidRPr="00361FEE">
        <w:rPr>
          <w:lang w:val="en-GB"/>
        </w:rPr>
        <w:t xml:space="preserve">supply and demand </w:t>
      </w:r>
      <w:r w:rsidR="00C61FF2" w:rsidRPr="00361FEE">
        <w:rPr>
          <w:lang w:val="en-GB"/>
        </w:rPr>
        <w:t>growth model</w:t>
      </w:r>
      <w:r w:rsidR="00B064C6" w:rsidRPr="00361FEE">
        <w:rPr>
          <w:lang w:val="en-GB"/>
        </w:rPr>
        <w:t xml:space="preserve">. </w:t>
      </w:r>
      <w:r w:rsidR="00475D5B">
        <w:rPr>
          <w:lang w:val="en-GB"/>
        </w:rPr>
        <w:t>Finally</w:t>
      </w:r>
      <w:r w:rsidR="000F767D">
        <w:rPr>
          <w:lang w:val="en-GB"/>
        </w:rPr>
        <w:t>,</w:t>
      </w:r>
      <w:r w:rsidR="00475D5B">
        <w:rPr>
          <w:lang w:val="en-GB"/>
        </w:rPr>
        <w:t xml:space="preserve"> we compared these predictions with independent mass-specific data on optimum temperature for body growth.</w:t>
      </w:r>
    </w:p>
    <w:p w14:paraId="6F8BB47B" w14:textId="56DAA9DB" w:rsidR="001E0C8A" w:rsidRPr="00361FEE" w:rsidRDefault="001E0C8A" w:rsidP="0020601C">
      <w:pPr>
        <w:contextualSpacing/>
        <w:jc w:val="both"/>
        <w:rPr>
          <w:lang w:val="en-GB"/>
        </w:rPr>
      </w:pPr>
    </w:p>
    <w:p w14:paraId="672E4E90" w14:textId="27932A20" w:rsidR="00B67159" w:rsidRPr="00361FEE" w:rsidRDefault="002607C9" w:rsidP="0020601C">
      <w:pPr>
        <w:contextualSpacing/>
        <w:jc w:val="both"/>
        <w:rPr>
          <w:lang w:val="en-GB"/>
        </w:rPr>
      </w:pPr>
      <w:r w:rsidRPr="00361FEE">
        <w:rPr>
          <w:lang w:val="en-GB"/>
        </w:rPr>
        <w:t xml:space="preserve">Our results </w:t>
      </w:r>
      <w:r w:rsidR="00A87987" w:rsidRPr="00361FEE">
        <w:rPr>
          <w:lang w:val="en-GB"/>
        </w:rPr>
        <w:t xml:space="preserve">show </w:t>
      </w:r>
      <w:r w:rsidR="003D5B2F" w:rsidRPr="00361FEE">
        <w:rPr>
          <w:lang w:val="en-GB"/>
        </w:rPr>
        <w:t>that</w:t>
      </w:r>
      <w:r w:rsidR="00C76C9D" w:rsidRPr="00361FEE">
        <w:rPr>
          <w:lang w:val="en-GB"/>
        </w:rPr>
        <w:t>,</w:t>
      </w:r>
      <w:r w:rsidR="003D5B2F" w:rsidRPr="00361FEE">
        <w:rPr>
          <w:lang w:val="en-GB"/>
        </w:rPr>
        <w:t xml:space="preserve"> </w:t>
      </w:r>
      <w:r w:rsidR="00422209" w:rsidRPr="00361FEE">
        <w:rPr>
          <w:lang w:val="en-GB"/>
        </w:rPr>
        <w:t xml:space="preserve">on average, </w:t>
      </w:r>
      <w:r w:rsidR="007C1992" w:rsidRPr="00361FEE">
        <w:rPr>
          <w:lang w:val="en-GB"/>
        </w:rPr>
        <w:t>metabolic rates increase faster with body mass than feeding rates</w:t>
      </w:r>
      <w:r w:rsidR="00C76C9D" w:rsidRPr="00361FEE">
        <w:rPr>
          <w:lang w:val="en-GB"/>
        </w:rPr>
        <w:t xml:space="preserve"> within species</w:t>
      </w:r>
      <w:r w:rsidR="00094C80" w:rsidRPr="00361FEE">
        <w:rPr>
          <w:lang w:val="en-GB"/>
        </w:rPr>
        <w:t>,</w:t>
      </w:r>
      <w:r w:rsidR="00D62120" w:rsidRPr="00361FEE">
        <w:rPr>
          <w:lang w:val="en-GB"/>
        </w:rPr>
        <w:t xml:space="preserve"> and that</w:t>
      </w:r>
      <w:r w:rsidR="00094C80" w:rsidRPr="00361FEE">
        <w:rPr>
          <w:lang w:val="en-GB"/>
        </w:rPr>
        <w:t xml:space="preserve"> feeding rates are </w:t>
      </w:r>
      <w:r w:rsidR="005D4604" w:rsidRPr="00361FEE">
        <w:rPr>
          <w:lang w:val="en-GB"/>
        </w:rPr>
        <w:t>unimodal</w:t>
      </w:r>
      <w:r w:rsidR="00094C80" w:rsidRPr="00361FEE">
        <w:rPr>
          <w:lang w:val="en-GB"/>
        </w:rPr>
        <w:t xml:space="preserve">ly </w:t>
      </w:r>
      <w:r w:rsidR="00AC2E20" w:rsidRPr="00361FEE">
        <w:rPr>
          <w:lang w:val="en-GB"/>
        </w:rPr>
        <w:t xml:space="preserve">related to </w:t>
      </w:r>
      <w:r w:rsidR="004E05A5" w:rsidRPr="00361FEE">
        <w:rPr>
          <w:lang w:val="en-GB"/>
        </w:rPr>
        <w:t>temperature</w:t>
      </w:r>
      <w:r w:rsidR="002F073A" w:rsidRPr="00361FEE">
        <w:rPr>
          <w:lang w:val="en-GB"/>
        </w:rPr>
        <w:t xml:space="preserve">. </w:t>
      </w:r>
      <w:r w:rsidR="009F1D97" w:rsidRPr="00361FEE">
        <w:rPr>
          <w:lang w:val="en-GB"/>
        </w:rPr>
        <w:t>Th</w:t>
      </w:r>
      <w:r w:rsidR="009F1D97">
        <w:rPr>
          <w:lang w:val="en-GB"/>
        </w:rPr>
        <w:t xml:space="preserve">ese two </w:t>
      </w:r>
      <w:r w:rsidR="00916FEC">
        <w:rPr>
          <w:lang w:val="en-GB"/>
        </w:rPr>
        <w:t>properties of intraspecific relationships</w:t>
      </w:r>
      <w:r w:rsidR="009F1D97" w:rsidRPr="00361FEE">
        <w:rPr>
          <w:lang w:val="en-GB"/>
        </w:rPr>
        <w:t xml:space="preserve"> </w:t>
      </w:r>
      <w:r w:rsidR="00FD72A8" w:rsidRPr="00361FEE">
        <w:rPr>
          <w:lang w:val="en-GB"/>
        </w:rPr>
        <w:t>lead</w:t>
      </w:r>
      <w:r w:rsidR="002F073A" w:rsidRPr="00361FEE">
        <w:rPr>
          <w:lang w:val="en-GB"/>
        </w:rPr>
        <w:t xml:space="preserve"> to </w:t>
      </w:r>
      <w:r w:rsidR="00FD72A8" w:rsidRPr="00361FEE">
        <w:rPr>
          <w:lang w:val="en-GB"/>
        </w:rPr>
        <w:t>the</w:t>
      </w:r>
      <w:r w:rsidR="002F073A" w:rsidRPr="00361FEE">
        <w:rPr>
          <w:lang w:val="en-GB"/>
        </w:rPr>
        <w:t xml:space="preserve"> prediction that </w:t>
      </w:r>
      <w:r w:rsidR="00C6692F" w:rsidRPr="00361FEE">
        <w:rPr>
          <w:lang w:val="en-GB"/>
        </w:rPr>
        <w:t xml:space="preserve">the optimum temperature </w:t>
      </w:r>
      <w:r w:rsidR="00D62120" w:rsidRPr="00361FEE">
        <w:rPr>
          <w:lang w:val="en-GB"/>
        </w:rPr>
        <w:t xml:space="preserve">for growth </w:t>
      </w:r>
      <w:r w:rsidR="00C6692F" w:rsidRPr="00361FEE">
        <w:rPr>
          <w:lang w:val="en-GB"/>
        </w:rPr>
        <w:t>declines with body mass within</w:t>
      </w:r>
      <w:ins w:id="2" w:author="Max Lindmark" w:date="2021-05-31T17:39:00Z">
        <w:r w:rsidR="000B747E">
          <w:rPr>
            <w:lang w:val="en-GB"/>
          </w:rPr>
          <w:t xml:space="preserve"> </w:t>
        </w:r>
      </w:ins>
      <w:r w:rsidR="00C6692F" w:rsidRPr="00361FEE">
        <w:rPr>
          <w:lang w:val="en-GB"/>
        </w:rPr>
        <w:t>species.</w:t>
      </w:r>
      <w:r w:rsidR="008B1A07" w:rsidRPr="00361FEE">
        <w:rPr>
          <w:lang w:val="en-GB"/>
        </w:rPr>
        <w:t xml:space="preserve"> By </w:t>
      </w:r>
      <w:r w:rsidR="0039711B">
        <w:rPr>
          <w:lang w:val="en-GB"/>
        </w:rPr>
        <w:t>using</w:t>
      </w:r>
      <w:r w:rsidR="0039711B" w:rsidRPr="00361FEE">
        <w:rPr>
          <w:lang w:val="en-GB"/>
        </w:rPr>
        <w:t xml:space="preserve"> </w:t>
      </w:r>
      <w:r w:rsidR="008B1A07" w:rsidRPr="00361FEE">
        <w:rPr>
          <w:lang w:val="en-GB"/>
        </w:rPr>
        <w:t>a</w:t>
      </w:r>
      <w:r w:rsidR="003740C3" w:rsidRPr="00361FEE">
        <w:rPr>
          <w:lang w:val="en-GB"/>
        </w:rPr>
        <w:t>n</w:t>
      </w:r>
      <w:r w:rsidR="003740C3">
        <w:rPr>
          <w:lang w:val="en-GB"/>
        </w:rPr>
        <w:t xml:space="preserve"> independent</w:t>
      </w:r>
      <w:r w:rsidR="008B1A07" w:rsidRPr="00361FEE">
        <w:rPr>
          <w:lang w:val="en-GB"/>
        </w:rPr>
        <w:t xml:space="preserve"> data set on growth </w:t>
      </w:r>
      <w:r w:rsidR="002E0394" w:rsidRPr="00361FEE">
        <w:rPr>
          <w:lang w:val="en-GB"/>
        </w:rPr>
        <w:t>o</w:t>
      </w:r>
      <w:r w:rsidR="000D20E7" w:rsidRPr="00361FEE">
        <w:rPr>
          <w:lang w:val="en-GB"/>
        </w:rPr>
        <w:t>f</w:t>
      </w:r>
      <w:r w:rsidR="008B1A07" w:rsidRPr="00361FEE">
        <w:rPr>
          <w:lang w:val="en-GB"/>
        </w:rPr>
        <w:t xml:space="preserve"> fishes using the same protocol</w:t>
      </w:r>
      <w:r w:rsidR="00844C9A" w:rsidRPr="00361FEE">
        <w:rPr>
          <w:lang w:val="en-GB"/>
        </w:rPr>
        <w:t xml:space="preserve">, we </w:t>
      </w:r>
      <w:r w:rsidR="00C936F5">
        <w:rPr>
          <w:lang w:val="en-GB"/>
        </w:rPr>
        <w:t>demonstrate</w:t>
      </w:r>
      <w:r w:rsidR="00C936F5" w:rsidRPr="00361FEE">
        <w:rPr>
          <w:lang w:val="en-GB"/>
        </w:rPr>
        <w:t xml:space="preserve"> </w:t>
      </w:r>
      <w:r w:rsidR="00352C43" w:rsidRPr="00361FEE">
        <w:rPr>
          <w:lang w:val="en-GB"/>
        </w:rPr>
        <w:t xml:space="preserve">that optimum growth temperatures </w:t>
      </w:r>
      <w:r w:rsidR="00C936F5">
        <w:rPr>
          <w:lang w:val="en-GB"/>
        </w:rPr>
        <w:t xml:space="preserve">indeed </w:t>
      </w:r>
      <w:r w:rsidR="00352C43" w:rsidRPr="00361FEE">
        <w:rPr>
          <w:lang w:val="en-GB"/>
        </w:rPr>
        <w:t>decline</w:t>
      </w:r>
      <w:r w:rsidR="00676775" w:rsidRPr="00361FEE">
        <w:rPr>
          <w:lang w:val="en-GB"/>
        </w:rPr>
        <w:t xml:space="preserve"> with </w:t>
      </w:r>
      <w:r w:rsidR="008518B5" w:rsidRPr="00361FEE">
        <w:rPr>
          <w:lang w:val="en-GB"/>
        </w:rPr>
        <w:t xml:space="preserve">fish </w:t>
      </w:r>
      <w:r w:rsidR="00676775" w:rsidRPr="00361FEE">
        <w:rPr>
          <w:lang w:val="en-GB"/>
        </w:rPr>
        <w:t>body size</w:t>
      </w:r>
      <w:r w:rsidR="00AB5331">
        <w:rPr>
          <w:lang w:val="en-GB"/>
        </w:rPr>
        <w:t xml:space="preserve"> within species</w:t>
      </w:r>
      <w:r w:rsidR="00F00F18" w:rsidRPr="00361FEE">
        <w:rPr>
          <w:lang w:val="en-GB"/>
        </w:rPr>
        <w:t xml:space="preserve">, in line with the </w:t>
      </w:r>
      <w:r w:rsidR="002B4E11" w:rsidRPr="00361FEE">
        <w:rPr>
          <w:lang w:val="en-GB"/>
        </w:rPr>
        <w:t>predict</w:t>
      </w:r>
      <w:r w:rsidR="00F00F18" w:rsidRPr="00361FEE">
        <w:rPr>
          <w:lang w:val="en-GB"/>
        </w:rPr>
        <w:t>ion</w:t>
      </w:r>
      <w:r w:rsidR="009E3422" w:rsidRPr="00361FEE">
        <w:rPr>
          <w:lang w:val="en-GB"/>
        </w:rPr>
        <w:t xml:space="preserve"> </w:t>
      </w:r>
      <w:r w:rsidR="007702C2" w:rsidRPr="00361FEE">
        <w:rPr>
          <w:lang w:val="en-GB"/>
        </w:rPr>
        <w:t>based on the</w:t>
      </w:r>
      <w:r w:rsidR="00840C9D" w:rsidRPr="00361FEE">
        <w:rPr>
          <w:lang w:val="en-GB"/>
        </w:rPr>
        <w:t xml:space="preserve"> </w:t>
      </w:r>
      <w:r w:rsidR="001A068A">
        <w:rPr>
          <w:lang w:val="en-GB"/>
        </w:rPr>
        <w:t>temperature- and size-</w:t>
      </w:r>
      <w:r w:rsidR="00840C9D" w:rsidRPr="00361FEE">
        <w:rPr>
          <w:lang w:val="en-GB"/>
        </w:rPr>
        <w:t>scaling of feeding and metabolic rates.</w:t>
      </w:r>
    </w:p>
    <w:p w14:paraId="37158759" w14:textId="537E973D" w:rsidR="00923949" w:rsidRPr="00361FEE" w:rsidRDefault="00891F8E" w:rsidP="00891F8E">
      <w:pPr>
        <w:tabs>
          <w:tab w:val="left" w:pos="3190"/>
        </w:tabs>
        <w:contextualSpacing/>
        <w:jc w:val="both"/>
        <w:rPr>
          <w:lang w:val="en-GB"/>
        </w:rPr>
      </w:pPr>
      <w:r>
        <w:rPr>
          <w:lang w:val="en-GB"/>
        </w:rPr>
        <w:tab/>
      </w:r>
    </w:p>
    <w:p w14:paraId="54646B3D" w14:textId="345111A8" w:rsidR="002B6843" w:rsidRPr="00361FEE" w:rsidRDefault="00FA7A2E" w:rsidP="00CE31EE">
      <w:pPr>
        <w:contextualSpacing/>
        <w:jc w:val="both"/>
        <w:rPr>
          <w:lang w:val="en-GB"/>
        </w:rPr>
      </w:pPr>
      <w:r>
        <w:rPr>
          <w:lang w:val="en-GB"/>
        </w:rPr>
        <w:t>This</w:t>
      </w:r>
      <w:r w:rsidR="003158B4" w:rsidRPr="00361FEE">
        <w:rPr>
          <w:rFonts w:cstheme="minorHAnsi"/>
          <w:lang w:val="en-GB"/>
        </w:rPr>
        <w:t xml:space="preserve"> </w:t>
      </w:r>
      <w:r w:rsidR="00B437EA" w:rsidRPr="00361FEE">
        <w:rPr>
          <w:rFonts w:cstheme="minorHAnsi"/>
          <w:lang w:val="en-GB"/>
        </w:rPr>
        <w:t xml:space="preserve">study </w:t>
      </w:r>
      <w:r w:rsidR="00735975" w:rsidRPr="00361FEE">
        <w:rPr>
          <w:rFonts w:cstheme="minorHAnsi"/>
          <w:lang w:val="en-GB"/>
        </w:rPr>
        <w:t xml:space="preserve">provides </w:t>
      </w:r>
      <w:r w:rsidR="00F32239" w:rsidRPr="00361FEE">
        <w:rPr>
          <w:rFonts w:cstheme="minorHAnsi"/>
          <w:lang w:val="en-GB"/>
        </w:rPr>
        <w:t xml:space="preserve">fundamental </w:t>
      </w:r>
      <w:r w:rsidR="00735975" w:rsidRPr="00361FEE">
        <w:rPr>
          <w:rFonts w:cstheme="minorHAnsi"/>
          <w:lang w:val="en-GB"/>
        </w:rPr>
        <w:t xml:space="preserve">insights to </w:t>
      </w:r>
      <w:r w:rsidR="00F32239" w:rsidRPr="00361FEE">
        <w:rPr>
          <w:rFonts w:cstheme="minorHAnsi"/>
          <w:lang w:val="en-GB"/>
        </w:rPr>
        <w:t xml:space="preserve">how </w:t>
      </w:r>
      <w:r w:rsidR="00A52302">
        <w:rPr>
          <w:rFonts w:cstheme="minorHAnsi"/>
          <w:lang w:val="en-GB"/>
        </w:rPr>
        <w:t xml:space="preserve">consumption, metabolism and </w:t>
      </w:r>
      <w:r w:rsidR="0097229C">
        <w:rPr>
          <w:rFonts w:cstheme="minorHAnsi"/>
          <w:lang w:val="en-GB"/>
        </w:rPr>
        <w:t xml:space="preserve">growth </w:t>
      </w:r>
      <w:r w:rsidR="00F32239" w:rsidRPr="00361FEE">
        <w:rPr>
          <w:rFonts w:cstheme="minorHAnsi"/>
          <w:lang w:val="en-GB"/>
        </w:rPr>
        <w:t>are affected by warming</w:t>
      </w:r>
      <w:r w:rsidR="0020330C" w:rsidRPr="00361FEE">
        <w:rPr>
          <w:rFonts w:cstheme="minorHAnsi"/>
          <w:lang w:val="en-GB"/>
        </w:rPr>
        <w:t xml:space="preserve"> that </w:t>
      </w:r>
      <w:r>
        <w:rPr>
          <w:rFonts w:cstheme="minorHAnsi"/>
          <w:lang w:val="en-GB"/>
        </w:rPr>
        <w:t>are likely to</w:t>
      </w:r>
      <w:r w:rsidRPr="00361FEE">
        <w:rPr>
          <w:rFonts w:cstheme="minorHAnsi"/>
          <w:lang w:val="en-GB"/>
        </w:rPr>
        <w:t xml:space="preserve"> </w:t>
      </w:r>
      <w:r w:rsidR="0020330C" w:rsidRPr="00361FEE">
        <w:rPr>
          <w:rFonts w:cstheme="minorHAnsi"/>
          <w:lang w:val="en-GB"/>
        </w:rPr>
        <w:t xml:space="preserve">be of </w:t>
      </w:r>
      <w:r w:rsidR="00880637" w:rsidRPr="00361FEE">
        <w:rPr>
          <w:rFonts w:cstheme="minorHAnsi"/>
          <w:lang w:val="en-GB"/>
        </w:rPr>
        <w:t>interest to a broad readership</w:t>
      </w:r>
      <w:r>
        <w:rPr>
          <w:rFonts w:cstheme="minorHAnsi"/>
          <w:lang w:val="en-GB"/>
        </w:rPr>
        <w:t>, as these underlie how</w:t>
      </w:r>
      <w:r w:rsidR="000F767D">
        <w:rPr>
          <w:rFonts w:cstheme="minorHAnsi"/>
          <w:lang w:val="en-GB"/>
        </w:rPr>
        <w:t xml:space="preserve"> ectotherm</w:t>
      </w:r>
      <w:r>
        <w:rPr>
          <w:rFonts w:cstheme="minorHAnsi"/>
          <w:lang w:val="en-GB"/>
        </w:rPr>
        <w:t xml:space="preserve"> organisms, biomass production and species interactions change with global warming</w:t>
      </w:r>
      <w:r w:rsidR="001B0084" w:rsidRPr="00361FEE">
        <w:rPr>
          <w:lang w:val="en-GB"/>
        </w:rPr>
        <w:t xml:space="preserve">. </w:t>
      </w:r>
      <w:r w:rsidR="0029616D">
        <w:rPr>
          <w:lang w:val="en-GB"/>
        </w:rPr>
        <w:t>O</w:t>
      </w:r>
      <w:r w:rsidR="00B50472">
        <w:rPr>
          <w:lang w:val="en-GB"/>
        </w:rPr>
        <w:t xml:space="preserve">ur findings </w:t>
      </w:r>
      <w:r w:rsidR="00936A5A">
        <w:rPr>
          <w:lang w:val="en-GB"/>
        </w:rPr>
        <w:t xml:space="preserve">contribute to </w:t>
      </w:r>
      <w:r w:rsidR="00737560">
        <w:rPr>
          <w:lang w:val="en-GB"/>
        </w:rPr>
        <w:t xml:space="preserve">an </w:t>
      </w:r>
      <w:r w:rsidR="00936A5A">
        <w:rPr>
          <w:lang w:val="en-GB"/>
        </w:rPr>
        <w:t>understand</w:t>
      </w:r>
      <w:r w:rsidR="00737560">
        <w:rPr>
          <w:lang w:val="en-GB"/>
        </w:rPr>
        <w:t>ing of th</w:t>
      </w:r>
      <w:r w:rsidR="00FA0F28">
        <w:rPr>
          <w:lang w:val="en-GB"/>
        </w:rPr>
        <w:t>e</w:t>
      </w:r>
      <w:r w:rsidR="00737560">
        <w:rPr>
          <w:lang w:val="en-GB"/>
        </w:rPr>
        <w:t xml:space="preserve"> bioenergetic basis </w:t>
      </w:r>
      <w:r w:rsidR="00F2416F">
        <w:rPr>
          <w:lang w:val="en-GB"/>
        </w:rPr>
        <w:t xml:space="preserve">for </w:t>
      </w:r>
      <w:r w:rsidR="00936A5A">
        <w:rPr>
          <w:lang w:val="en-GB"/>
        </w:rPr>
        <w:t xml:space="preserve">the temperature-size </w:t>
      </w:r>
      <w:r w:rsidR="00082605">
        <w:rPr>
          <w:lang w:val="en-GB"/>
        </w:rPr>
        <w:t>rule</w:t>
      </w:r>
      <w:r w:rsidR="005A2837">
        <w:rPr>
          <w:lang w:val="en-GB"/>
        </w:rPr>
        <w:t xml:space="preserve"> and the predicted shrinking of large individuals with climate warming. </w:t>
      </w:r>
      <w:r w:rsidR="00361771">
        <w:rPr>
          <w:lang w:val="en-GB"/>
        </w:rPr>
        <w:t>Considering the different scaling relationships with size and temperature within species</w:t>
      </w:r>
      <w:r w:rsidR="00361771" w:rsidDel="00361771">
        <w:rPr>
          <w:lang w:val="en-GB"/>
        </w:rPr>
        <w:t xml:space="preserve"> </w:t>
      </w:r>
      <w:r w:rsidR="00361771">
        <w:rPr>
          <w:lang w:val="en-GB"/>
        </w:rPr>
        <w:t>will also</w:t>
      </w:r>
      <w:r w:rsidR="005A2837">
        <w:rPr>
          <w:lang w:val="en-GB"/>
        </w:rPr>
        <w:t xml:space="preserve"> </w:t>
      </w:r>
      <w:r w:rsidR="00D15187">
        <w:rPr>
          <w:lang w:val="en-GB"/>
        </w:rPr>
        <w:t xml:space="preserve">improve </w:t>
      </w:r>
      <w:r w:rsidR="00361771">
        <w:rPr>
          <w:lang w:val="en-GB"/>
        </w:rPr>
        <w:t xml:space="preserve">the </w:t>
      </w:r>
      <w:r w:rsidR="00503F93">
        <w:rPr>
          <w:lang w:val="en-GB"/>
        </w:rPr>
        <w:t xml:space="preserve">estimation of </w:t>
      </w:r>
      <w:r w:rsidR="00DB399A">
        <w:rPr>
          <w:lang w:val="en-GB"/>
        </w:rPr>
        <w:t>energy transfer</w:t>
      </w:r>
      <w:r w:rsidR="00054B5A">
        <w:rPr>
          <w:lang w:val="en-GB"/>
        </w:rPr>
        <w:t xml:space="preserve"> across trophic levels</w:t>
      </w:r>
      <w:r w:rsidR="00DB399A">
        <w:rPr>
          <w:lang w:val="en-GB"/>
        </w:rPr>
        <w:t xml:space="preserve"> and </w:t>
      </w:r>
      <w:r w:rsidR="00131A21">
        <w:rPr>
          <w:lang w:val="en-GB"/>
        </w:rPr>
        <w:t xml:space="preserve">rates of </w:t>
      </w:r>
      <w:r w:rsidR="00B70242">
        <w:rPr>
          <w:lang w:val="en-GB"/>
        </w:rPr>
        <w:t>biomass production</w:t>
      </w:r>
      <w:r>
        <w:rPr>
          <w:lang w:val="en-GB"/>
        </w:rPr>
        <w:t xml:space="preserve"> and hence, </w:t>
      </w:r>
      <w:del w:id="3" w:author="Max Lindmark" w:date="2021-05-31T17:39:00Z">
        <w:r w:rsidDel="001F748A">
          <w:rPr>
            <w:lang w:val="en-GB"/>
          </w:rPr>
          <w:delText xml:space="preserve">e.g. </w:delText>
        </w:r>
      </w:del>
      <w:r>
        <w:rPr>
          <w:lang w:val="en-GB"/>
        </w:rPr>
        <w:t xml:space="preserve">food production from </w:t>
      </w:r>
      <w:del w:id="4" w:author="Max Lindmark" w:date="2021-05-31T17:40:00Z">
        <w:r w:rsidDel="002C647D">
          <w:rPr>
            <w:lang w:val="en-GB"/>
          </w:rPr>
          <w:delText xml:space="preserve">wild </w:delText>
        </w:r>
      </w:del>
      <w:r>
        <w:rPr>
          <w:lang w:val="en-GB"/>
        </w:rPr>
        <w:t>fish</w:t>
      </w:r>
      <w:ins w:id="5" w:author="Max Lindmark" w:date="2021-05-31T17:40:00Z">
        <w:r w:rsidR="008B4E29">
          <w:rPr>
            <w:lang w:val="en-GB"/>
          </w:rPr>
          <w:t xml:space="preserve"> and other aquatic ectotherm</w:t>
        </w:r>
      </w:ins>
      <w:r>
        <w:rPr>
          <w:lang w:val="en-GB"/>
        </w:rPr>
        <w:t>, and how these change in the warming climate</w:t>
      </w:r>
      <w:r w:rsidR="00106D3C" w:rsidRPr="00361FEE">
        <w:rPr>
          <w:lang w:val="en-GB"/>
        </w:rPr>
        <w:t xml:space="preserve">. </w:t>
      </w:r>
    </w:p>
    <w:p w14:paraId="73088249" w14:textId="77777777" w:rsidR="00E90064" w:rsidRPr="00361FEE" w:rsidRDefault="00E90064" w:rsidP="00F156C3">
      <w:pPr>
        <w:contextualSpacing/>
        <w:jc w:val="both"/>
        <w:rPr>
          <w:rFonts w:cstheme="minorHAnsi"/>
          <w:lang w:val="en-GB"/>
        </w:rPr>
      </w:pPr>
    </w:p>
    <w:p w14:paraId="05A2CB20" w14:textId="4A9D05EE" w:rsidR="008B0DC2" w:rsidRPr="00361FEE" w:rsidRDefault="008B0DC2" w:rsidP="00F156C3">
      <w:pPr>
        <w:contextualSpacing/>
        <w:jc w:val="both"/>
        <w:rPr>
          <w:rFonts w:cstheme="minorHAnsi"/>
          <w:lang w:val="en-GB"/>
        </w:rPr>
      </w:pPr>
      <w:r w:rsidRPr="00361FEE">
        <w:rPr>
          <w:rFonts w:cstheme="minorHAnsi"/>
          <w:lang w:val="en-GB"/>
        </w:rPr>
        <w:t xml:space="preserve">We are grateful for your consideration of our manuscript, and </w:t>
      </w:r>
      <w:r w:rsidR="007476F3" w:rsidRPr="00361FEE">
        <w:rPr>
          <w:rFonts w:cstheme="minorHAnsi"/>
          <w:lang w:val="en-GB"/>
        </w:rPr>
        <w:t>we</w:t>
      </w:r>
      <w:r w:rsidRPr="00361FEE">
        <w:rPr>
          <w:rFonts w:cstheme="minorHAnsi"/>
          <w:lang w:val="en-GB"/>
        </w:rPr>
        <w:t xml:space="preserve"> look forward to hearing from you.</w:t>
      </w:r>
    </w:p>
    <w:p w14:paraId="465E13C3" w14:textId="77777777" w:rsidR="00262EAE" w:rsidRPr="00361FEE" w:rsidRDefault="00262EAE" w:rsidP="00F156C3">
      <w:pPr>
        <w:contextualSpacing/>
        <w:rPr>
          <w:rFonts w:eastAsiaTheme="minorEastAsia" w:cstheme="minorHAnsi"/>
          <w:noProof/>
          <w:lang w:val="en-GB"/>
        </w:rPr>
      </w:pPr>
    </w:p>
    <w:p w14:paraId="2E642BEF" w14:textId="0011CFD0" w:rsidR="00C47003" w:rsidRPr="00361FEE" w:rsidRDefault="00EC6773" w:rsidP="00F156C3">
      <w:pPr>
        <w:contextualSpacing/>
        <w:rPr>
          <w:rFonts w:eastAsiaTheme="minorEastAsia" w:cstheme="minorHAnsi"/>
          <w:noProof/>
          <w:lang w:val="en-GB"/>
        </w:rPr>
      </w:pPr>
      <w:r w:rsidRPr="00361FEE">
        <w:rPr>
          <w:rFonts w:eastAsiaTheme="minorEastAsia" w:cstheme="minorHAnsi"/>
          <w:noProof/>
          <w:lang w:val="en-GB"/>
        </w:rPr>
        <w:t>Sincerely,</w:t>
      </w:r>
    </w:p>
    <w:p w14:paraId="27A85C6D" w14:textId="77777777" w:rsidR="00E13FA0" w:rsidRPr="00361FEE" w:rsidRDefault="00E13FA0" w:rsidP="00F156C3">
      <w:pPr>
        <w:contextualSpacing/>
        <w:rPr>
          <w:rFonts w:eastAsiaTheme="minorEastAsia" w:cstheme="minorHAnsi"/>
          <w:noProof/>
          <w:lang w:val="en-GB"/>
        </w:rPr>
      </w:pPr>
    </w:p>
    <w:p w14:paraId="0A6A7C1C" w14:textId="77777777" w:rsidR="0016583D" w:rsidRPr="00361FEE" w:rsidRDefault="007D7979" w:rsidP="00F156C3">
      <w:pPr>
        <w:pStyle w:val="Bibliography"/>
        <w:contextualSpacing/>
        <w:rPr>
          <w:rFonts w:eastAsiaTheme="minorEastAsia" w:cstheme="minorHAnsi"/>
          <w:noProof/>
          <w:lang w:val="en-GB"/>
        </w:rPr>
      </w:pPr>
      <w:r w:rsidRPr="00361FEE">
        <w:rPr>
          <w:rFonts w:eastAsiaTheme="minorEastAsia" w:cstheme="minorHAnsi"/>
          <w:noProof/>
          <w:lang w:val="en-GB"/>
        </w:rPr>
        <w:t>Max Lindmark</w:t>
      </w:r>
      <w:r w:rsidR="004F5128" w:rsidRPr="00361FEE">
        <w:rPr>
          <w:rFonts w:eastAsiaTheme="minorEastAsia" w:cstheme="minorHAnsi"/>
          <w:noProof/>
          <w:lang w:val="en-GB"/>
        </w:rPr>
        <w:t>, on</w:t>
      </w:r>
      <w:r w:rsidR="000B7BDD" w:rsidRPr="00361FEE">
        <w:rPr>
          <w:rFonts w:eastAsiaTheme="minorEastAsia" w:cstheme="minorHAnsi"/>
          <w:noProof/>
          <w:lang w:val="en-GB"/>
        </w:rPr>
        <w:t xml:space="preserve"> </w:t>
      </w:r>
      <w:r w:rsidR="004F5128" w:rsidRPr="00361FEE">
        <w:rPr>
          <w:rFonts w:eastAsiaTheme="minorEastAsia" w:cstheme="minorHAnsi"/>
          <w:noProof/>
          <w:lang w:val="en-GB"/>
        </w:rPr>
        <w:t>behalf of all co-authors</w:t>
      </w:r>
    </w:p>
    <w:p w14:paraId="4F653F62" w14:textId="77777777" w:rsidR="00B81983" w:rsidRDefault="009A757E" w:rsidP="00471BCA">
      <w:pPr>
        <w:pStyle w:val="Bibliography"/>
        <w:ind w:left="386" w:hanging="386"/>
        <w:contextualSpacing/>
        <w:rPr>
          <w:rFonts w:eastAsiaTheme="minorEastAsia" w:cstheme="minorHAnsi"/>
          <w:noProof/>
          <w:lang w:val="en-GB"/>
        </w:rPr>
      </w:pPr>
      <w:r w:rsidRPr="009A757E">
        <w:rPr>
          <w:rFonts w:eastAsiaTheme="minorEastAsia" w:cstheme="minorHAnsi"/>
          <w:noProof/>
          <w:lang w:val="en-GB"/>
        </w:rPr>
        <w:t>Swedish University of Agricultural Sciences, Department of Aquatic Resources, Institute of</w:t>
      </w:r>
    </w:p>
    <w:p w14:paraId="33743EAE" w14:textId="77777777" w:rsidR="00B81983" w:rsidRDefault="009A757E" w:rsidP="00471BCA">
      <w:pPr>
        <w:pStyle w:val="Bibliography"/>
        <w:ind w:left="386" w:hanging="386"/>
        <w:contextualSpacing/>
        <w:rPr>
          <w:rFonts w:eastAsiaTheme="minorEastAsia" w:cstheme="minorHAnsi"/>
          <w:noProof/>
          <w:lang w:val="en-GB"/>
        </w:rPr>
      </w:pPr>
      <w:r w:rsidRPr="009A757E">
        <w:rPr>
          <w:rFonts w:eastAsiaTheme="minorEastAsia" w:cstheme="minorHAnsi"/>
          <w:noProof/>
          <w:lang w:val="en-GB"/>
        </w:rPr>
        <w:t xml:space="preserve">Marine Research, Turistgatan 5, Lysekil  453 30, Sweden, Tel.: +46(0)104784137, </w:t>
      </w:r>
      <w:r w:rsidRPr="009A757E">
        <w:rPr>
          <w:rFonts w:eastAsiaTheme="minorEastAsia" w:cstheme="minorHAnsi"/>
          <w:b/>
          <w:bCs/>
          <w:noProof/>
          <w:lang w:val="en-GB"/>
        </w:rPr>
        <w:t>email</w:t>
      </w:r>
      <w:r w:rsidRPr="009A757E">
        <w:rPr>
          <w:rFonts w:eastAsiaTheme="minorEastAsia" w:cstheme="minorHAnsi"/>
          <w:noProof/>
          <w:lang w:val="en-GB"/>
        </w:rPr>
        <w:t>:</w:t>
      </w:r>
    </w:p>
    <w:p w14:paraId="2A0CE831" w14:textId="47F873EF" w:rsidR="009A757E" w:rsidRPr="009A757E" w:rsidRDefault="004454DE" w:rsidP="00471BCA">
      <w:pPr>
        <w:pStyle w:val="Bibliography"/>
        <w:ind w:left="386" w:hanging="386"/>
        <w:contextualSpacing/>
        <w:rPr>
          <w:rFonts w:eastAsiaTheme="minorEastAsia" w:cstheme="minorHAnsi"/>
          <w:noProof/>
          <w:lang w:val="en-GB"/>
        </w:rPr>
      </w:pPr>
      <w:hyperlink r:id="rId13" w:history="1">
        <w:r w:rsidR="00341403" w:rsidRPr="00341403">
          <w:rPr>
            <w:rStyle w:val="Hyperlink"/>
            <w:rFonts w:eastAsiaTheme="minorEastAsia" w:cstheme="minorHAnsi"/>
            <w:noProof/>
            <w:lang w:val="en-GB"/>
          </w:rPr>
          <w:t>max.lindmark@slu.se</w:t>
        </w:r>
      </w:hyperlink>
    </w:p>
    <w:p w14:paraId="54EB4AC7" w14:textId="6603D0D5" w:rsidR="00316AE9" w:rsidRPr="00361FEE" w:rsidRDefault="00316AE9" w:rsidP="00316AE9">
      <w:pPr>
        <w:rPr>
          <w:sz w:val="18"/>
          <w:szCs w:val="18"/>
          <w:lang w:val="en-GB"/>
        </w:rPr>
      </w:pPr>
      <w:r w:rsidRPr="00361FEE">
        <w:rPr>
          <w:sz w:val="18"/>
          <w:szCs w:val="18"/>
          <w:lang w:val="en-GB"/>
        </w:rPr>
        <w:t>1. D. J. Marshall, C. R. White, Have We Outgrown the Existing Models of Growth? Trends in Ecology &amp; Evolution 34, 102–111 (2019).</w:t>
      </w:r>
    </w:p>
    <w:p w14:paraId="61A08464" w14:textId="3B6F79C9" w:rsidR="00316AE9" w:rsidRPr="00316AE9" w:rsidRDefault="00316AE9" w:rsidP="00316AE9">
      <w:pPr>
        <w:rPr>
          <w:sz w:val="18"/>
          <w:szCs w:val="18"/>
        </w:rPr>
      </w:pPr>
      <w:r w:rsidRPr="00361FEE">
        <w:rPr>
          <w:sz w:val="18"/>
          <w:szCs w:val="18"/>
          <w:lang w:val="en-GB"/>
        </w:rPr>
        <w:lastRenderedPageBreak/>
        <w:t xml:space="preserve">2. D. A. </w:t>
      </w:r>
      <w:proofErr w:type="spellStart"/>
      <w:r w:rsidRPr="00361FEE">
        <w:rPr>
          <w:sz w:val="18"/>
          <w:szCs w:val="18"/>
          <w:lang w:val="en-GB"/>
        </w:rPr>
        <w:t>Vasseur</w:t>
      </w:r>
      <w:proofErr w:type="spellEnd"/>
      <w:r w:rsidRPr="00361FEE">
        <w:rPr>
          <w:sz w:val="18"/>
          <w:szCs w:val="18"/>
          <w:lang w:val="en-GB"/>
        </w:rPr>
        <w:t xml:space="preserve">, K. S. McCann, A mechanistic approach for modelling temperature-dependent consumer-resource dynamics. </w:t>
      </w:r>
      <w:r w:rsidRPr="00316AE9">
        <w:rPr>
          <w:sz w:val="18"/>
          <w:szCs w:val="18"/>
        </w:rPr>
        <w:t>The American Naturalist 166, 184–198 (2005).</w:t>
      </w:r>
    </w:p>
    <w:p w14:paraId="33B2B5C8" w14:textId="77777777" w:rsidR="00D77072" w:rsidRPr="00D77072" w:rsidRDefault="00D77072" w:rsidP="00F156C3">
      <w:pPr>
        <w:contextualSpacing/>
        <w:rPr>
          <w:rFonts w:cs="Calibri"/>
          <w:color w:val="000000"/>
        </w:rPr>
      </w:pPr>
    </w:p>
    <w:sectPr w:rsidR="00D77072" w:rsidRPr="00D77072" w:rsidSect="00F97B62">
      <w:headerReference w:type="even" r:id="rId14"/>
      <w:headerReference w:type="first" r:id="rId15"/>
      <w:pgSz w:w="11906" w:h="16838" w:code="9"/>
      <w:pgMar w:top="1440" w:right="1440" w:bottom="1440" w:left="1440" w:header="851" w:footer="3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44999F" w14:textId="77777777" w:rsidR="004454DE" w:rsidRDefault="004454DE" w:rsidP="00B65B3A">
      <w:r>
        <w:separator/>
      </w:r>
    </w:p>
    <w:p w14:paraId="18C6247B" w14:textId="77777777" w:rsidR="004454DE" w:rsidRDefault="004454DE"/>
  </w:endnote>
  <w:endnote w:type="continuationSeparator" w:id="0">
    <w:p w14:paraId="30FE41BE" w14:textId="77777777" w:rsidR="004454DE" w:rsidRDefault="004454DE" w:rsidP="00B65B3A">
      <w:r>
        <w:continuationSeparator/>
      </w:r>
    </w:p>
    <w:p w14:paraId="252CE719" w14:textId="77777777" w:rsidR="004454DE" w:rsidRDefault="004454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891B44" w14:textId="77777777" w:rsidR="004454DE" w:rsidRDefault="004454DE" w:rsidP="00B65B3A">
      <w:r>
        <w:separator/>
      </w:r>
    </w:p>
  </w:footnote>
  <w:footnote w:type="continuationSeparator" w:id="0">
    <w:p w14:paraId="550E9D32" w14:textId="77777777" w:rsidR="004454DE" w:rsidRDefault="004454DE" w:rsidP="00B65B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7FCF26" w14:textId="77777777" w:rsidR="000D36F3" w:rsidRDefault="000D36F3" w:rsidP="00B65B3A">
    <w:pPr>
      <w:pStyle w:val="Header"/>
      <w:spacing w:before="240" w:after="276"/>
    </w:pPr>
  </w:p>
  <w:p w14:paraId="053A9C7B" w14:textId="77777777" w:rsidR="000D36F3" w:rsidRDefault="000D36F3" w:rsidP="00B65B3A">
    <w:pPr>
      <w:spacing w:after="276"/>
    </w:pPr>
  </w:p>
  <w:p w14:paraId="3491CC96" w14:textId="77777777" w:rsidR="000D36F3" w:rsidRDefault="000D36F3"/>
  <w:p w14:paraId="58626F48" w14:textId="77777777" w:rsidR="000D36F3" w:rsidRDefault="000D36F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2AB701" w14:textId="77777777" w:rsidR="000D36F3" w:rsidRPr="00B30794" w:rsidRDefault="000D36F3" w:rsidP="0005173A">
    <w:pPr>
      <w:pStyle w:val="Header-info"/>
      <w:spacing w:after="7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53B836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A027E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9D70570"/>
    <w:multiLevelType w:val="hybridMultilevel"/>
    <w:tmpl w:val="09B0083A"/>
    <w:lvl w:ilvl="0" w:tplc="5AB8C884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54CAF"/>
    <w:multiLevelType w:val="hybridMultilevel"/>
    <w:tmpl w:val="81D4309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050EFD"/>
    <w:multiLevelType w:val="hybridMultilevel"/>
    <w:tmpl w:val="6A32827E"/>
    <w:lvl w:ilvl="0" w:tplc="460A7D9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linkStyles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trackRevisions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03A"/>
    <w:rsid w:val="00000C55"/>
    <w:rsid w:val="000011E4"/>
    <w:rsid w:val="000025D1"/>
    <w:rsid w:val="0000264B"/>
    <w:rsid w:val="00002EF2"/>
    <w:rsid w:val="000065D3"/>
    <w:rsid w:val="00006ECD"/>
    <w:rsid w:val="00007F3A"/>
    <w:rsid w:val="00011452"/>
    <w:rsid w:val="00013E01"/>
    <w:rsid w:val="00017F5C"/>
    <w:rsid w:val="00021E83"/>
    <w:rsid w:val="0002287F"/>
    <w:rsid w:val="00023D73"/>
    <w:rsid w:val="00026C50"/>
    <w:rsid w:val="0003125C"/>
    <w:rsid w:val="00033757"/>
    <w:rsid w:val="0004192D"/>
    <w:rsid w:val="0005173A"/>
    <w:rsid w:val="00053E90"/>
    <w:rsid w:val="00054B5A"/>
    <w:rsid w:val="00055E2B"/>
    <w:rsid w:val="000615D9"/>
    <w:rsid w:val="000650DA"/>
    <w:rsid w:val="000756FB"/>
    <w:rsid w:val="00075F98"/>
    <w:rsid w:val="0007638F"/>
    <w:rsid w:val="0008177A"/>
    <w:rsid w:val="00082605"/>
    <w:rsid w:val="0008457F"/>
    <w:rsid w:val="0008598C"/>
    <w:rsid w:val="00092961"/>
    <w:rsid w:val="00094C80"/>
    <w:rsid w:val="0009528C"/>
    <w:rsid w:val="00097215"/>
    <w:rsid w:val="000A1DA6"/>
    <w:rsid w:val="000A58C9"/>
    <w:rsid w:val="000A6436"/>
    <w:rsid w:val="000A66CE"/>
    <w:rsid w:val="000A79FB"/>
    <w:rsid w:val="000A7AF2"/>
    <w:rsid w:val="000B747E"/>
    <w:rsid w:val="000B7BDD"/>
    <w:rsid w:val="000C102A"/>
    <w:rsid w:val="000C3A83"/>
    <w:rsid w:val="000C3DCD"/>
    <w:rsid w:val="000C57C6"/>
    <w:rsid w:val="000C5951"/>
    <w:rsid w:val="000C78BE"/>
    <w:rsid w:val="000D0FE3"/>
    <w:rsid w:val="000D1F1F"/>
    <w:rsid w:val="000D20E7"/>
    <w:rsid w:val="000D22EC"/>
    <w:rsid w:val="000D36F3"/>
    <w:rsid w:val="000D4C6B"/>
    <w:rsid w:val="000D609B"/>
    <w:rsid w:val="000D6C6D"/>
    <w:rsid w:val="000E2CBC"/>
    <w:rsid w:val="000F28F0"/>
    <w:rsid w:val="000F2F8E"/>
    <w:rsid w:val="000F31C5"/>
    <w:rsid w:val="000F5E03"/>
    <w:rsid w:val="000F71B5"/>
    <w:rsid w:val="000F767D"/>
    <w:rsid w:val="000F7D91"/>
    <w:rsid w:val="001000A0"/>
    <w:rsid w:val="00100F7A"/>
    <w:rsid w:val="001032AA"/>
    <w:rsid w:val="00106D3C"/>
    <w:rsid w:val="00107053"/>
    <w:rsid w:val="00114FF7"/>
    <w:rsid w:val="001159B1"/>
    <w:rsid w:val="001176B1"/>
    <w:rsid w:val="00120CD8"/>
    <w:rsid w:val="001231E4"/>
    <w:rsid w:val="00131A21"/>
    <w:rsid w:val="001406CC"/>
    <w:rsid w:val="001409A4"/>
    <w:rsid w:val="001412D2"/>
    <w:rsid w:val="001414D6"/>
    <w:rsid w:val="0014437F"/>
    <w:rsid w:val="00145288"/>
    <w:rsid w:val="0014724F"/>
    <w:rsid w:val="001528F2"/>
    <w:rsid w:val="00152C1E"/>
    <w:rsid w:val="00153304"/>
    <w:rsid w:val="0015603C"/>
    <w:rsid w:val="00164B93"/>
    <w:rsid w:val="0016583D"/>
    <w:rsid w:val="001663E1"/>
    <w:rsid w:val="00166497"/>
    <w:rsid w:val="00167255"/>
    <w:rsid w:val="001672F3"/>
    <w:rsid w:val="00172F3B"/>
    <w:rsid w:val="001760FB"/>
    <w:rsid w:val="00176D61"/>
    <w:rsid w:val="00180A96"/>
    <w:rsid w:val="001812D5"/>
    <w:rsid w:val="00194A9B"/>
    <w:rsid w:val="00194F3D"/>
    <w:rsid w:val="00196B58"/>
    <w:rsid w:val="001A068A"/>
    <w:rsid w:val="001A1F63"/>
    <w:rsid w:val="001A2308"/>
    <w:rsid w:val="001A7063"/>
    <w:rsid w:val="001B0084"/>
    <w:rsid w:val="001B00CF"/>
    <w:rsid w:val="001B155A"/>
    <w:rsid w:val="001B2922"/>
    <w:rsid w:val="001B6319"/>
    <w:rsid w:val="001B7A77"/>
    <w:rsid w:val="001C112A"/>
    <w:rsid w:val="001C1409"/>
    <w:rsid w:val="001C22D4"/>
    <w:rsid w:val="001C3335"/>
    <w:rsid w:val="001D1312"/>
    <w:rsid w:val="001D2045"/>
    <w:rsid w:val="001D3CDF"/>
    <w:rsid w:val="001D59E2"/>
    <w:rsid w:val="001E0C17"/>
    <w:rsid w:val="001E0C8A"/>
    <w:rsid w:val="001F0348"/>
    <w:rsid w:val="001F075B"/>
    <w:rsid w:val="001F748A"/>
    <w:rsid w:val="00200F12"/>
    <w:rsid w:val="002017EA"/>
    <w:rsid w:val="0020330C"/>
    <w:rsid w:val="00203AAF"/>
    <w:rsid w:val="002050D3"/>
    <w:rsid w:val="0020601C"/>
    <w:rsid w:val="00212725"/>
    <w:rsid w:val="00212EFB"/>
    <w:rsid w:val="00214F78"/>
    <w:rsid w:val="002169D8"/>
    <w:rsid w:val="00224398"/>
    <w:rsid w:val="00226E27"/>
    <w:rsid w:val="00231545"/>
    <w:rsid w:val="00231630"/>
    <w:rsid w:val="00234653"/>
    <w:rsid w:val="00243541"/>
    <w:rsid w:val="002435F4"/>
    <w:rsid w:val="00246369"/>
    <w:rsid w:val="002472F4"/>
    <w:rsid w:val="002527AB"/>
    <w:rsid w:val="00254101"/>
    <w:rsid w:val="002550D8"/>
    <w:rsid w:val="00260424"/>
    <w:rsid w:val="002607C9"/>
    <w:rsid w:val="00262EAE"/>
    <w:rsid w:val="002630E9"/>
    <w:rsid w:val="0026556D"/>
    <w:rsid w:val="00265B64"/>
    <w:rsid w:val="00265D48"/>
    <w:rsid w:val="00266BE1"/>
    <w:rsid w:val="002707D1"/>
    <w:rsid w:val="00280A31"/>
    <w:rsid w:val="002817AF"/>
    <w:rsid w:val="002817C0"/>
    <w:rsid w:val="0028248A"/>
    <w:rsid w:val="00282B8F"/>
    <w:rsid w:val="00284BA0"/>
    <w:rsid w:val="00285DAA"/>
    <w:rsid w:val="00286B24"/>
    <w:rsid w:val="00290DCE"/>
    <w:rsid w:val="00292081"/>
    <w:rsid w:val="00292405"/>
    <w:rsid w:val="0029616D"/>
    <w:rsid w:val="00296735"/>
    <w:rsid w:val="002970C4"/>
    <w:rsid w:val="002A094C"/>
    <w:rsid w:val="002A362C"/>
    <w:rsid w:val="002A4B4C"/>
    <w:rsid w:val="002A5F4A"/>
    <w:rsid w:val="002A6311"/>
    <w:rsid w:val="002B27D7"/>
    <w:rsid w:val="002B4E11"/>
    <w:rsid w:val="002B4F91"/>
    <w:rsid w:val="002B6843"/>
    <w:rsid w:val="002C0F57"/>
    <w:rsid w:val="002C647D"/>
    <w:rsid w:val="002D26E4"/>
    <w:rsid w:val="002D2D52"/>
    <w:rsid w:val="002D78FD"/>
    <w:rsid w:val="002D7FFD"/>
    <w:rsid w:val="002E0394"/>
    <w:rsid w:val="002E093A"/>
    <w:rsid w:val="002E0B2B"/>
    <w:rsid w:val="002E1BAF"/>
    <w:rsid w:val="002E1D8F"/>
    <w:rsid w:val="002E3A84"/>
    <w:rsid w:val="002E4C05"/>
    <w:rsid w:val="002E6AE3"/>
    <w:rsid w:val="002F073A"/>
    <w:rsid w:val="002F2DD4"/>
    <w:rsid w:val="002F4DEE"/>
    <w:rsid w:val="00300BEB"/>
    <w:rsid w:val="00304A79"/>
    <w:rsid w:val="00307282"/>
    <w:rsid w:val="00311D35"/>
    <w:rsid w:val="003137F1"/>
    <w:rsid w:val="003152C4"/>
    <w:rsid w:val="003153FE"/>
    <w:rsid w:val="003156AE"/>
    <w:rsid w:val="003158B4"/>
    <w:rsid w:val="00316A97"/>
    <w:rsid w:val="00316AE9"/>
    <w:rsid w:val="00332373"/>
    <w:rsid w:val="00332538"/>
    <w:rsid w:val="00334694"/>
    <w:rsid w:val="00335280"/>
    <w:rsid w:val="00335D32"/>
    <w:rsid w:val="0034077F"/>
    <w:rsid w:val="00340962"/>
    <w:rsid w:val="00341403"/>
    <w:rsid w:val="00346952"/>
    <w:rsid w:val="003517CF"/>
    <w:rsid w:val="00351803"/>
    <w:rsid w:val="00352C43"/>
    <w:rsid w:val="00356E06"/>
    <w:rsid w:val="00356F8A"/>
    <w:rsid w:val="0036028D"/>
    <w:rsid w:val="00361771"/>
    <w:rsid w:val="00361FEE"/>
    <w:rsid w:val="00364519"/>
    <w:rsid w:val="003646BC"/>
    <w:rsid w:val="00364A6C"/>
    <w:rsid w:val="00365730"/>
    <w:rsid w:val="003716FF"/>
    <w:rsid w:val="00373994"/>
    <w:rsid w:val="003740C3"/>
    <w:rsid w:val="003740CF"/>
    <w:rsid w:val="00374FB6"/>
    <w:rsid w:val="00383F2B"/>
    <w:rsid w:val="00384C8B"/>
    <w:rsid w:val="0038662C"/>
    <w:rsid w:val="00391D9B"/>
    <w:rsid w:val="00391FA5"/>
    <w:rsid w:val="00392CED"/>
    <w:rsid w:val="00393D8A"/>
    <w:rsid w:val="0039604C"/>
    <w:rsid w:val="0039711B"/>
    <w:rsid w:val="003979A7"/>
    <w:rsid w:val="003A2C71"/>
    <w:rsid w:val="003A3450"/>
    <w:rsid w:val="003A5A85"/>
    <w:rsid w:val="003A6470"/>
    <w:rsid w:val="003A74AC"/>
    <w:rsid w:val="003A79AA"/>
    <w:rsid w:val="003B0741"/>
    <w:rsid w:val="003B271F"/>
    <w:rsid w:val="003B27C7"/>
    <w:rsid w:val="003B2B86"/>
    <w:rsid w:val="003B2EFC"/>
    <w:rsid w:val="003B2F68"/>
    <w:rsid w:val="003C2FFE"/>
    <w:rsid w:val="003C3AD3"/>
    <w:rsid w:val="003C3CC7"/>
    <w:rsid w:val="003C41FF"/>
    <w:rsid w:val="003D4FAF"/>
    <w:rsid w:val="003D5B2F"/>
    <w:rsid w:val="003E1A6D"/>
    <w:rsid w:val="003E3EF3"/>
    <w:rsid w:val="003E456E"/>
    <w:rsid w:val="003E5DF0"/>
    <w:rsid w:val="003F175B"/>
    <w:rsid w:val="003F3208"/>
    <w:rsid w:val="003F5F64"/>
    <w:rsid w:val="003F6A90"/>
    <w:rsid w:val="003F6B9F"/>
    <w:rsid w:val="003F7C46"/>
    <w:rsid w:val="004021DF"/>
    <w:rsid w:val="00407C67"/>
    <w:rsid w:val="00412318"/>
    <w:rsid w:val="004141B4"/>
    <w:rsid w:val="004155AF"/>
    <w:rsid w:val="00417F51"/>
    <w:rsid w:val="004210DE"/>
    <w:rsid w:val="00422209"/>
    <w:rsid w:val="004227D9"/>
    <w:rsid w:val="00423B4B"/>
    <w:rsid w:val="004261BE"/>
    <w:rsid w:val="00426CA6"/>
    <w:rsid w:val="00432B92"/>
    <w:rsid w:val="004332BF"/>
    <w:rsid w:val="0043335B"/>
    <w:rsid w:val="00433988"/>
    <w:rsid w:val="004343E5"/>
    <w:rsid w:val="00437F4D"/>
    <w:rsid w:val="00440D5F"/>
    <w:rsid w:val="00442628"/>
    <w:rsid w:val="00443E51"/>
    <w:rsid w:val="004454DE"/>
    <w:rsid w:val="0045434E"/>
    <w:rsid w:val="004569BC"/>
    <w:rsid w:val="00457237"/>
    <w:rsid w:val="00460583"/>
    <w:rsid w:val="00463513"/>
    <w:rsid w:val="00464E48"/>
    <w:rsid w:val="00464F08"/>
    <w:rsid w:val="0046590E"/>
    <w:rsid w:val="00465BE6"/>
    <w:rsid w:val="00471BCA"/>
    <w:rsid w:val="004749BD"/>
    <w:rsid w:val="00475CC2"/>
    <w:rsid w:val="00475D5B"/>
    <w:rsid w:val="00482C31"/>
    <w:rsid w:val="004847B0"/>
    <w:rsid w:val="004A3193"/>
    <w:rsid w:val="004A4121"/>
    <w:rsid w:val="004A679F"/>
    <w:rsid w:val="004B2249"/>
    <w:rsid w:val="004B2811"/>
    <w:rsid w:val="004B36C5"/>
    <w:rsid w:val="004B4FA4"/>
    <w:rsid w:val="004B6550"/>
    <w:rsid w:val="004B72B7"/>
    <w:rsid w:val="004C0B57"/>
    <w:rsid w:val="004C4A6C"/>
    <w:rsid w:val="004D1465"/>
    <w:rsid w:val="004D233A"/>
    <w:rsid w:val="004D2789"/>
    <w:rsid w:val="004D7870"/>
    <w:rsid w:val="004E05A5"/>
    <w:rsid w:val="004E2B3F"/>
    <w:rsid w:val="004F28CA"/>
    <w:rsid w:val="004F48F6"/>
    <w:rsid w:val="004F5128"/>
    <w:rsid w:val="004F6789"/>
    <w:rsid w:val="00500EEA"/>
    <w:rsid w:val="0050362F"/>
    <w:rsid w:val="00503F93"/>
    <w:rsid w:val="00505276"/>
    <w:rsid w:val="00506159"/>
    <w:rsid w:val="005113A5"/>
    <w:rsid w:val="0051493B"/>
    <w:rsid w:val="005163B7"/>
    <w:rsid w:val="00521C3B"/>
    <w:rsid w:val="00524495"/>
    <w:rsid w:val="0052484B"/>
    <w:rsid w:val="005267B8"/>
    <w:rsid w:val="00527A2F"/>
    <w:rsid w:val="00527D4A"/>
    <w:rsid w:val="00531AB5"/>
    <w:rsid w:val="00532534"/>
    <w:rsid w:val="00534246"/>
    <w:rsid w:val="005351F2"/>
    <w:rsid w:val="00536A6C"/>
    <w:rsid w:val="0054653C"/>
    <w:rsid w:val="00546FFD"/>
    <w:rsid w:val="00551F14"/>
    <w:rsid w:val="00553576"/>
    <w:rsid w:val="005568A2"/>
    <w:rsid w:val="0056050A"/>
    <w:rsid w:val="0056193B"/>
    <w:rsid w:val="00563ABD"/>
    <w:rsid w:val="0056777B"/>
    <w:rsid w:val="00570307"/>
    <w:rsid w:val="00574CAE"/>
    <w:rsid w:val="005759F2"/>
    <w:rsid w:val="0058009B"/>
    <w:rsid w:val="005860AA"/>
    <w:rsid w:val="005872E8"/>
    <w:rsid w:val="00593687"/>
    <w:rsid w:val="005954EC"/>
    <w:rsid w:val="00595E71"/>
    <w:rsid w:val="00597A40"/>
    <w:rsid w:val="005A0BC7"/>
    <w:rsid w:val="005A20AD"/>
    <w:rsid w:val="005A2837"/>
    <w:rsid w:val="005A4198"/>
    <w:rsid w:val="005A429D"/>
    <w:rsid w:val="005A6FD5"/>
    <w:rsid w:val="005B5620"/>
    <w:rsid w:val="005C45E4"/>
    <w:rsid w:val="005D212D"/>
    <w:rsid w:val="005D4114"/>
    <w:rsid w:val="005D4604"/>
    <w:rsid w:val="005D7AAF"/>
    <w:rsid w:val="005E2B71"/>
    <w:rsid w:val="005E3247"/>
    <w:rsid w:val="005E3D37"/>
    <w:rsid w:val="005E5EEF"/>
    <w:rsid w:val="005E5FBE"/>
    <w:rsid w:val="005F0D23"/>
    <w:rsid w:val="005F5BD0"/>
    <w:rsid w:val="005F7913"/>
    <w:rsid w:val="006049CB"/>
    <w:rsid w:val="0060679E"/>
    <w:rsid w:val="00606EFC"/>
    <w:rsid w:val="00611354"/>
    <w:rsid w:val="006114A3"/>
    <w:rsid w:val="00613AD9"/>
    <w:rsid w:val="00614EF7"/>
    <w:rsid w:val="00616109"/>
    <w:rsid w:val="00620EE4"/>
    <w:rsid w:val="006223EE"/>
    <w:rsid w:val="006225B4"/>
    <w:rsid w:val="00624E9B"/>
    <w:rsid w:val="00625CFF"/>
    <w:rsid w:val="006323DC"/>
    <w:rsid w:val="00633F86"/>
    <w:rsid w:val="00640B9B"/>
    <w:rsid w:val="006433AA"/>
    <w:rsid w:val="00654617"/>
    <w:rsid w:val="00655296"/>
    <w:rsid w:val="00660040"/>
    <w:rsid w:val="00661EDE"/>
    <w:rsid w:val="006722C9"/>
    <w:rsid w:val="00673078"/>
    <w:rsid w:val="00676775"/>
    <w:rsid w:val="00686D89"/>
    <w:rsid w:val="00690DC4"/>
    <w:rsid w:val="00691A5E"/>
    <w:rsid w:val="00695E24"/>
    <w:rsid w:val="006A5509"/>
    <w:rsid w:val="006A6C72"/>
    <w:rsid w:val="006A7729"/>
    <w:rsid w:val="006B387E"/>
    <w:rsid w:val="006B475E"/>
    <w:rsid w:val="006B6F17"/>
    <w:rsid w:val="006C3F7C"/>
    <w:rsid w:val="006C5E84"/>
    <w:rsid w:val="006C7BA1"/>
    <w:rsid w:val="006C7EEC"/>
    <w:rsid w:val="006C7EF6"/>
    <w:rsid w:val="006D1815"/>
    <w:rsid w:val="006D2B12"/>
    <w:rsid w:val="006D5E1B"/>
    <w:rsid w:val="006D6C06"/>
    <w:rsid w:val="006D7F06"/>
    <w:rsid w:val="006E2D47"/>
    <w:rsid w:val="006E4110"/>
    <w:rsid w:val="006E416C"/>
    <w:rsid w:val="006E581A"/>
    <w:rsid w:val="006F087D"/>
    <w:rsid w:val="006F223F"/>
    <w:rsid w:val="006F4089"/>
    <w:rsid w:val="006F484D"/>
    <w:rsid w:val="006F6CC3"/>
    <w:rsid w:val="006F7561"/>
    <w:rsid w:val="007002D7"/>
    <w:rsid w:val="00703FD8"/>
    <w:rsid w:val="007040D7"/>
    <w:rsid w:val="00704964"/>
    <w:rsid w:val="007063BC"/>
    <w:rsid w:val="00707ACA"/>
    <w:rsid w:val="007110ED"/>
    <w:rsid w:val="007121F4"/>
    <w:rsid w:val="0071399E"/>
    <w:rsid w:val="0071799C"/>
    <w:rsid w:val="007212EF"/>
    <w:rsid w:val="00724727"/>
    <w:rsid w:val="00725ADB"/>
    <w:rsid w:val="00726C2C"/>
    <w:rsid w:val="00735975"/>
    <w:rsid w:val="00737560"/>
    <w:rsid w:val="00743813"/>
    <w:rsid w:val="00743EE1"/>
    <w:rsid w:val="007444AD"/>
    <w:rsid w:val="00746016"/>
    <w:rsid w:val="00746EA5"/>
    <w:rsid w:val="007476F3"/>
    <w:rsid w:val="007624DC"/>
    <w:rsid w:val="00764444"/>
    <w:rsid w:val="00765DA1"/>
    <w:rsid w:val="007702C2"/>
    <w:rsid w:val="00770C19"/>
    <w:rsid w:val="00776E0E"/>
    <w:rsid w:val="0077745B"/>
    <w:rsid w:val="00780054"/>
    <w:rsid w:val="00780C7D"/>
    <w:rsid w:val="007819AF"/>
    <w:rsid w:val="00783FBE"/>
    <w:rsid w:val="00786D06"/>
    <w:rsid w:val="00790B5B"/>
    <w:rsid w:val="0079133D"/>
    <w:rsid w:val="00793471"/>
    <w:rsid w:val="00794A6F"/>
    <w:rsid w:val="0079527A"/>
    <w:rsid w:val="00796EB5"/>
    <w:rsid w:val="007A07DE"/>
    <w:rsid w:val="007B0D24"/>
    <w:rsid w:val="007B14B8"/>
    <w:rsid w:val="007B3341"/>
    <w:rsid w:val="007B62F6"/>
    <w:rsid w:val="007C0F56"/>
    <w:rsid w:val="007C1992"/>
    <w:rsid w:val="007C2845"/>
    <w:rsid w:val="007C5048"/>
    <w:rsid w:val="007D0065"/>
    <w:rsid w:val="007D22EF"/>
    <w:rsid w:val="007D4D7A"/>
    <w:rsid w:val="007D5693"/>
    <w:rsid w:val="007D7979"/>
    <w:rsid w:val="007E3535"/>
    <w:rsid w:val="007E3CDB"/>
    <w:rsid w:val="007E4639"/>
    <w:rsid w:val="007E47DA"/>
    <w:rsid w:val="007E4875"/>
    <w:rsid w:val="007E71C0"/>
    <w:rsid w:val="007F2678"/>
    <w:rsid w:val="007F3F68"/>
    <w:rsid w:val="007F6F9B"/>
    <w:rsid w:val="0080152D"/>
    <w:rsid w:val="00801D36"/>
    <w:rsid w:val="00802038"/>
    <w:rsid w:val="00802992"/>
    <w:rsid w:val="00810B74"/>
    <w:rsid w:val="00816FE4"/>
    <w:rsid w:val="008213DA"/>
    <w:rsid w:val="00821839"/>
    <w:rsid w:val="008223A0"/>
    <w:rsid w:val="00825EB0"/>
    <w:rsid w:val="008268C7"/>
    <w:rsid w:val="00840C9D"/>
    <w:rsid w:val="00843EA7"/>
    <w:rsid w:val="00844C9A"/>
    <w:rsid w:val="0084674F"/>
    <w:rsid w:val="008518B5"/>
    <w:rsid w:val="00854D27"/>
    <w:rsid w:val="00855CA6"/>
    <w:rsid w:val="0085603D"/>
    <w:rsid w:val="00860B93"/>
    <w:rsid w:val="00862510"/>
    <w:rsid w:val="00862550"/>
    <w:rsid w:val="00864EFB"/>
    <w:rsid w:val="00866484"/>
    <w:rsid w:val="00871BB6"/>
    <w:rsid w:val="00873511"/>
    <w:rsid w:val="00873A78"/>
    <w:rsid w:val="00880637"/>
    <w:rsid w:val="00882C10"/>
    <w:rsid w:val="00884CD2"/>
    <w:rsid w:val="00886A22"/>
    <w:rsid w:val="00887150"/>
    <w:rsid w:val="00887AA9"/>
    <w:rsid w:val="00890B5B"/>
    <w:rsid w:val="00891F8E"/>
    <w:rsid w:val="00895BD1"/>
    <w:rsid w:val="00896048"/>
    <w:rsid w:val="00897B5A"/>
    <w:rsid w:val="008A4934"/>
    <w:rsid w:val="008A68DE"/>
    <w:rsid w:val="008B0192"/>
    <w:rsid w:val="008B0DC2"/>
    <w:rsid w:val="008B1A07"/>
    <w:rsid w:val="008B27D6"/>
    <w:rsid w:val="008B28F2"/>
    <w:rsid w:val="008B35B5"/>
    <w:rsid w:val="008B4E29"/>
    <w:rsid w:val="008C6463"/>
    <w:rsid w:val="008C6B6E"/>
    <w:rsid w:val="008C7FA3"/>
    <w:rsid w:val="008D11B5"/>
    <w:rsid w:val="008E11C2"/>
    <w:rsid w:val="008E1348"/>
    <w:rsid w:val="008E1359"/>
    <w:rsid w:val="008E2971"/>
    <w:rsid w:val="008E2C57"/>
    <w:rsid w:val="008E674E"/>
    <w:rsid w:val="008E724E"/>
    <w:rsid w:val="008F24D9"/>
    <w:rsid w:val="008F4BDB"/>
    <w:rsid w:val="008F776A"/>
    <w:rsid w:val="009014C1"/>
    <w:rsid w:val="0090177B"/>
    <w:rsid w:val="00903B63"/>
    <w:rsid w:val="0090467F"/>
    <w:rsid w:val="00904D52"/>
    <w:rsid w:val="00905179"/>
    <w:rsid w:val="00905AC1"/>
    <w:rsid w:val="00906CCE"/>
    <w:rsid w:val="0090742A"/>
    <w:rsid w:val="00907F2E"/>
    <w:rsid w:val="009109E8"/>
    <w:rsid w:val="00911691"/>
    <w:rsid w:val="009119A8"/>
    <w:rsid w:val="00913FC6"/>
    <w:rsid w:val="009166FB"/>
    <w:rsid w:val="00916FEC"/>
    <w:rsid w:val="009231AB"/>
    <w:rsid w:val="0092334F"/>
    <w:rsid w:val="00923949"/>
    <w:rsid w:val="00925BEE"/>
    <w:rsid w:val="00926889"/>
    <w:rsid w:val="00931533"/>
    <w:rsid w:val="00932F84"/>
    <w:rsid w:val="0093359D"/>
    <w:rsid w:val="00935893"/>
    <w:rsid w:val="0093672A"/>
    <w:rsid w:val="00936A5A"/>
    <w:rsid w:val="00942EF0"/>
    <w:rsid w:val="009434E5"/>
    <w:rsid w:val="0094430A"/>
    <w:rsid w:val="00944BD4"/>
    <w:rsid w:val="0095088E"/>
    <w:rsid w:val="00952777"/>
    <w:rsid w:val="009551D5"/>
    <w:rsid w:val="00955370"/>
    <w:rsid w:val="00957D62"/>
    <w:rsid w:val="00961789"/>
    <w:rsid w:val="00961B41"/>
    <w:rsid w:val="009637FE"/>
    <w:rsid w:val="009644D7"/>
    <w:rsid w:val="00964DCB"/>
    <w:rsid w:val="009662BC"/>
    <w:rsid w:val="0096648D"/>
    <w:rsid w:val="0097229C"/>
    <w:rsid w:val="00973517"/>
    <w:rsid w:val="009739AB"/>
    <w:rsid w:val="00975D49"/>
    <w:rsid w:val="0099324D"/>
    <w:rsid w:val="00996D72"/>
    <w:rsid w:val="009A0E58"/>
    <w:rsid w:val="009A2485"/>
    <w:rsid w:val="009A2684"/>
    <w:rsid w:val="009A2F6F"/>
    <w:rsid w:val="009A437F"/>
    <w:rsid w:val="009A6FA5"/>
    <w:rsid w:val="009A757E"/>
    <w:rsid w:val="009B3175"/>
    <w:rsid w:val="009B5EB0"/>
    <w:rsid w:val="009C0AB3"/>
    <w:rsid w:val="009C1BC5"/>
    <w:rsid w:val="009C1F3D"/>
    <w:rsid w:val="009C2EC6"/>
    <w:rsid w:val="009C650C"/>
    <w:rsid w:val="009C6983"/>
    <w:rsid w:val="009D5E4A"/>
    <w:rsid w:val="009E3422"/>
    <w:rsid w:val="009E5935"/>
    <w:rsid w:val="009F1D97"/>
    <w:rsid w:val="009F3593"/>
    <w:rsid w:val="009F43F3"/>
    <w:rsid w:val="009F4AC4"/>
    <w:rsid w:val="009F68CC"/>
    <w:rsid w:val="009F6AE8"/>
    <w:rsid w:val="00A0168B"/>
    <w:rsid w:val="00A0198F"/>
    <w:rsid w:val="00A02C8E"/>
    <w:rsid w:val="00A04AE6"/>
    <w:rsid w:val="00A063AA"/>
    <w:rsid w:val="00A07925"/>
    <w:rsid w:val="00A1103A"/>
    <w:rsid w:val="00A1155F"/>
    <w:rsid w:val="00A12F34"/>
    <w:rsid w:val="00A13CA6"/>
    <w:rsid w:val="00A1576B"/>
    <w:rsid w:val="00A16B5A"/>
    <w:rsid w:val="00A209FA"/>
    <w:rsid w:val="00A20C10"/>
    <w:rsid w:val="00A22A18"/>
    <w:rsid w:val="00A25391"/>
    <w:rsid w:val="00A26DDE"/>
    <w:rsid w:val="00A30270"/>
    <w:rsid w:val="00A31057"/>
    <w:rsid w:val="00A33895"/>
    <w:rsid w:val="00A3565C"/>
    <w:rsid w:val="00A40286"/>
    <w:rsid w:val="00A404AB"/>
    <w:rsid w:val="00A415EA"/>
    <w:rsid w:val="00A45D36"/>
    <w:rsid w:val="00A475B5"/>
    <w:rsid w:val="00A47A74"/>
    <w:rsid w:val="00A52302"/>
    <w:rsid w:val="00A6103C"/>
    <w:rsid w:val="00A637C0"/>
    <w:rsid w:val="00A7186C"/>
    <w:rsid w:val="00A73167"/>
    <w:rsid w:val="00A75679"/>
    <w:rsid w:val="00A764D0"/>
    <w:rsid w:val="00A81238"/>
    <w:rsid w:val="00A822AA"/>
    <w:rsid w:val="00A82303"/>
    <w:rsid w:val="00A83C3D"/>
    <w:rsid w:val="00A85511"/>
    <w:rsid w:val="00A8595D"/>
    <w:rsid w:val="00A85D0D"/>
    <w:rsid w:val="00A87987"/>
    <w:rsid w:val="00A87BBC"/>
    <w:rsid w:val="00A900BD"/>
    <w:rsid w:val="00A91CF7"/>
    <w:rsid w:val="00AA1C0B"/>
    <w:rsid w:val="00AA2807"/>
    <w:rsid w:val="00AA4E5A"/>
    <w:rsid w:val="00AA594B"/>
    <w:rsid w:val="00AA5A49"/>
    <w:rsid w:val="00AB5331"/>
    <w:rsid w:val="00AB6868"/>
    <w:rsid w:val="00AB7110"/>
    <w:rsid w:val="00AC0BC2"/>
    <w:rsid w:val="00AC124D"/>
    <w:rsid w:val="00AC2E20"/>
    <w:rsid w:val="00AC53F4"/>
    <w:rsid w:val="00AC6978"/>
    <w:rsid w:val="00AC7BEB"/>
    <w:rsid w:val="00AD1A0A"/>
    <w:rsid w:val="00AD313C"/>
    <w:rsid w:val="00AD502B"/>
    <w:rsid w:val="00AD6FD7"/>
    <w:rsid w:val="00AD7274"/>
    <w:rsid w:val="00AE121D"/>
    <w:rsid w:val="00AE7880"/>
    <w:rsid w:val="00AF5948"/>
    <w:rsid w:val="00B027F2"/>
    <w:rsid w:val="00B0327F"/>
    <w:rsid w:val="00B064C6"/>
    <w:rsid w:val="00B15BB5"/>
    <w:rsid w:val="00B15F6E"/>
    <w:rsid w:val="00B301DA"/>
    <w:rsid w:val="00B30794"/>
    <w:rsid w:val="00B31CD0"/>
    <w:rsid w:val="00B37A82"/>
    <w:rsid w:val="00B408EF"/>
    <w:rsid w:val="00B41CE3"/>
    <w:rsid w:val="00B437EA"/>
    <w:rsid w:val="00B45F11"/>
    <w:rsid w:val="00B5039A"/>
    <w:rsid w:val="00B50472"/>
    <w:rsid w:val="00B54D19"/>
    <w:rsid w:val="00B558F3"/>
    <w:rsid w:val="00B55E70"/>
    <w:rsid w:val="00B56777"/>
    <w:rsid w:val="00B56882"/>
    <w:rsid w:val="00B60230"/>
    <w:rsid w:val="00B63E4F"/>
    <w:rsid w:val="00B65B3A"/>
    <w:rsid w:val="00B67159"/>
    <w:rsid w:val="00B70242"/>
    <w:rsid w:val="00B750E7"/>
    <w:rsid w:val="00B761BD"/>
    <w:rsid w:val="00B81983"/>
    <w:rsid w:val="00B82054"/>
    <w:rsid w:val="00B84049"/>
    <w:rsid w:val="00B85CAC"/>
    <w:rsid w:val="00B9084A"/>
    <w:rsid w:val="00B90FEB"/>
    <w:rsid w:val="00B9212B"/>
    <w:rsid w:val="00B96760"/>
    <w:rsid w:val="00B96E0C"/>
    <w:rsid w:val="00BA0E41"/>
    <w:rsid w:val="00BA204B"/>
    <w:rsid w:val="00BA2D24"/>
    <w:rsid w:val="00BA60A0"/>
    <w:rsid w:val="00BB56EF"/>
    <w:rsid w:val="00BB6028"/>
    <w:rsid w:val="00BB6659"/>
    <w:rsid w:val="00BB71A3"/>
    <w:rsid w:val="00BC219B"/>
    <w:rsid w:val="00BC5FFC"/>
    <w:rsid w:val="00BD281F"/>
    <w:rsid w:val="00BD3874"/>
    <w:rsid w:val="00BD41DD"/>
    <w:rsid w:val="00BD72DA"/>
    <w:rsid w:val="00BE05DD"/>
    <w:rsid w:val="00BE1141"/>
    <w:rsid w:val="00BE1838"/>
    <w:rsid w:val="00BE3433"/>
    <w:rsid w:val="00BE703A"/>
    <w:rsid w:val="00BE74FD"/>
    <w:rsid w:val="00BF1046"/>
    <w:rsid w:val="00BF2E36"/>
    <w:rsid w:val="00BF5EBE"/>
    <w:rsid w:val="00BF67D7"/>
    <w:rsid w:val="00BF6AF1"/>
    <w:rsid w:val="00C02B3D"/>
    <w:rsid w:val="00C032B1"/>
    <w:rsid w:val="00C0480A"/>
    <w:rsid w:val="00C057C9"/>
    <w:rsid w:val="00C07176"/>
    <w:rsid w:val="00C10CB4"/>
    <w:rsid w:val="00C147F7"/>
    <w:rsid w:val="00C2015D"/>
    <w:rsid w:val="00C25584"/>
    <w:rsid w:val="00C26923"/>
    <w:rsid w:val="00C27B31"/>
    <w:rsid w:val="00C32343"/>
    <w:rsid w:val="00C32E09"/>
    <w:rsid w:val="00C368E9"/>
    <w:rsid w:val="00C375B4"/>
    <w:rsid w:val="00C44400"/>
    <w:rsid w:val="00C46ADF"/>
    <w:rsid w:val="00C47003"/>
    <w:rsid w:val="00C50B17"/>
    <w:rsid w:val="00C529F3"/>
    <w:rsid w:val="00C56D4E"/>
    <w:rsid w:val="00C57E71"/>
    <w:rsid w:val="00C6112D"/>
    <w:rsid w:val="00C61FF2"/>
    <w:rsid w:val="00C62AB9"/>
    <w:rsid w:val="00C62F88"/>
    <w:rsid w:val="00C6692F"/>
    <w:rsid w:val="00C67DEF"/>
    <w:rsid w:val="00C759EE"/>
    <w:rsid w:val="00C76C9D"/>
    <w:rsid w:val="00C77D7B"/>
    <w:rsid w:val="00C80142"/>
    <w:rsid w:val="00C81733"/>
    <w:rsid w:val="00C82407"/>
    <w:rsid w:val="00C84384"/>
    <w:rsid w:val="00C863F8"/>
    <w:rsid w:val="00C87604"/>
    <w:rsid w:val="00C87E15"/>
    <w:rsid w:val="00C90CDC"/>
    <w:rsid w:val="00C92FB8"/>
    <w:rsid w:val="00C936F5"/>
    <w:rsid w:val="00C937D0"/>
    <w:rsid w:val="00CA1A0E"/>
    <w:rsid w:val="00CA322F"/>
    <w:rsid w:val="00CB16AF"/>
    <w:rsid w:val="00CB2AC1"/>
    <w:rsid w:val="00CB57EA"/>
    <w:rsid w:val="00CB6626"/>
    <w:rsid w:val="00CC0823"/>
    <w:rsid w:val="00CC2B9D"/>
    <w:rsid w:val="00CC31D7"/>
    <w:rsid w:val="00CC333C"/>
    <w:rsid w:val="00CC4CAA"/>
    <w:rsid w:val="00CC7A2C"/>
    <w:rsid w:val="00CC7F3F"/>
    <w:rsid w:val="00CD21A8"/>
    <w:rsid w:val="00CD3C98"/>
    <w:rsid w:val="00CD410A"/>
    <w:rsid w:val="00CD698B"/>
    <w:rsid w:val="00CE0084"/>
    <w:rsid w:val="00CE31EE"/>
    <w:rsid w:val="00CE7404"/>
    <w:rsid w:val="00D009A8"/>
    <w:rsid w:val="00D00E93"/>
    <w:rsid w:val="00D01B0B"/>
    <w:rsid w:val="00D04468"/>
    <w:rsid w:val="00D126AC"/>
    <w:rsid w:val="00D13146"/>
    <w:rsid w:val="00D15187"/>
    <w:rsid w:val="00D164BB"/>
    <w:rsid w:val="00D20399"/>
    <w:rsid w:val="00D22F6F"/>
    <w:rsid w:val="00D278BF"/>
    <w:rsid w:val="00D330EB"/>
    <w:rsid w:val="00D35C69"/>
    <w:rsid w:val="00D35EB9"/>
    <w:rsid w:val="00D451A3"/>
    <w:rsid w:val="00D47AB5"/>
    <w:rsid w:val="00D504DC"/>
    <w:rsid w:val="00D55040"/>
    <w:rsid w:val="00D55CAE"/>
    <w:rsid w:val="00D6020D"/>
    <w:rsid w:val="00D62120"/>
    <w:rsid w:val="00D63D57"/>
    <w:rsid w:val="00D65A45"/>
    <w:rsid w:val="00D6754B"/>
    <w:rsid w:val="00D7086D"/>
    <w:rsid w:val="00D73DC9"/>
    <w:rsid w:val="00D76224"/>
    <w:rsid w:val="00D77072"/>
    <w:rsid w:val="00D8054E"/>
    <w:rsid w:val="00D83405"/>
    <w:rsid w:val="00D83999"/>
    <w:rsid w:val="00D90A99"/>
    <w:rsid w:val="00D945FC"/>
    <w:rsid w:val="00D94BD8"/>
    <w:rsid w:val="00D95F80"/>
    <w:rsid w:val="00D96A53"/>
    <w:rsid w:val="00DA3EC9"/>
    <w:rsid w:val="00DA6726"/>
    <w:rsid w:val="00DA7790"/>
    <w:rsid w:val="00DA7F21"/>
    <w:rsid w:val="00DB02E7"/>
    <w:rsid w:val="00DB1F1A"/>
    <w:rsid w:val="00DB399A"/>
    <w:rsid w:val="00DB7E7E"/>
    <w:rsid w:val="00DC0EB9"/>
    <w:rsid w:val="00DC18BF"/>
    <w:rsid w:val="00DC218A"/>
    <w:rsid w:val="00DC260E"/>
    <w:rsid w:val="00DC77BC"/>
    <w:rsid w:val="00DD0569"/>
    <w:rsid w:val="00DD1956"/>
    <w:rsid w:val="00DD2420"/>
    <w:rsid w:val="00DD42E2"/>
    <w:rsid w:val="00DD520B"/>
    <w:rsid w:val="00DD59D8"/>
    <w:rsid w:val="00DE1B6C"/>
    <w:rsid w:val="00DE3CC2"/>
    <w:rsid w:val="00DE535B"/>
    <w:rsid w:val="00DE7BC1"/>
    <w:rsid w:val="00DF13F2"/>
    <w:rsid w:val="00DF14CB"/>
    <w:rsid w:val="00DF3EC2"/>
    <w:rsid w:val="00E005DC"/>
    <w:rsid w:val="00E00700"/>
    <w:rsid w:val="00E01AE2"/>
    <w:rsid w:val="00E02E1C"/>
    <w:rsid w:val="00E02EC6"/>
    <w:rsid w:val="00E032A9"/>
    <w:rsid w:val="00E0741B"/>
    <w:rsid w:val="00E11BD3"/>
    <w:rsid w:val="00E13FA0"/>
    <w:rsid w:val="00E168EE"/>
    <w:rsid w:val="00E17891"/>
    <w:rsid w:val="00E20505"/>
    <w:rsid w:val="00E234C6"/>
    <w:rsid w:val="00E23509"/>
    <w:rsid w:val="00E25D2C"/>
    <w:rsid w:val="00E32A53"/>
    <w:rsid w:val="00E33B36"/>
    <w:rsid w:val="00E34409"/>
    <w:rsid w:val="00E35E8C"/>
    <w:rsid w:val="00E4039F"/>
    <w:rsid w:val="00E43BB2"/>
    <w:rsid w:val="00E452FD"/>
    <w:rsid w:val="00E46D68"/>
    <w:rsid w:val="00E47283"/>
    <w:rsid w:val="00E47A72"/>
    <w:rsid w:val="00E50EA4"/>
    <w:rsid w:val="00E52051"/>
    <w:rsid w:val="00E5258F"/>
    <w:rsid w:val="00E52CCE"/>
    <w:rsid w:val="00E61E75"/>
    <w:rsid w:val="00E62853"/>
    <w:rsid w:val="00E635DE"/>
    <w:rsid w:val="00E636E5"/>
    <w:rsid w:val="00E638BD"/>
    <w:rsid w:val="00E667E0"/>
    <w:rsid w:val="00E678CC"/>
    <w:rsid w:val="00E71585"/>
    <w:rsid w:val="00E73AAB"/>
    <w:rsid w:val="00E74574"/>
    <w:rsid w:val="00E756CD"/>
    <w:rsid w:val="00E758F1"/>
    <w:rsid w:val="00E7601D"/>
    <w:rsid w:val="00E82744"/>
    <w:rsid w:val="00E84025"/>
    <w:rsid w:val="00E84D7E"/>
    <w:rsid w:val="00E8540C"/>
    <w:rsid w:val="00E86038"/>
    <w:rsid w:val="00E90064"/>
    <w:rsid w:val="00E96B90"/>
    <w:rsid w:val="00E974E3"/>
    <w:rsid w:val="00E97A87"/>
    <w:rsid w:val="00EB0AD2"/>
    <w:rsid w:val="00EB260E"/>
    <w:rsid w:val="00EB3986"/>
    <w:rsid w:val="00EB49C1"/>
    <w:rsid w:val="00EC0AF9"/>
    <w:rsid w:val="00EC29CC"/>
    <w:rsid w:val="00EC38B6"/>
    <w:rsid w:val="00EC6773"/>
    <w:rsid w:val="00EC6FFE"/>
    <w:rsid w:val="00ED299A"/>
    <w:rsid w:val="00ED4DE6"/>
    <w:rsid w:val="00EE17BA"/>
    <w:rsid w:val="00EE3643"/>
    <w:rsid w:val="00EE56D1"/>
    <w:rsid w:val="00EE771A"/>
    <w:rsid w:val="00EF12BA"/>
    <w:rsid w:val="00EF16D0"/>
    <w:rsid w:val="00EF316A"/>
    <w:rsid w:val="00EF3253"/>
    <w:rsid w:val="00EF3E6F"/>
    <w:rsid w:val="00EF61B0"/>
    <w:rsid w:val="00F00F18"/>
    <w:rsid w:val="00F03187"/>
    <w:rsid w:val="00F05B25"/>
    <w:rsid w:val="00F1333F"/>
    <w:rsid w:val="00F156C3"/>
    <w:rsid w:val="00F171CE"/>
    <w:rsid w:val="00F22FCB"/>
    <w:rsid w:val="00F23E98"/>
    <w:rsid w:val="00F23F1B"/>
    <w:rsid w:val="00F240C5"/>
    <w:rsid w:val="00F2416F"/>
    <w:rsid w:val="00F25983"/>
    <w:rsid w:val="00F26B12"/>
    <w:rsid w:val="00F27CA2"/>
    <w:rsid w:val="00F3053B"/>
    <w:rsid w:val="00F31B6C"/>
    <w:rsid w:val="00F32239"/>
    <w:rsid w:val="00F349DB"/>
    <w:rsid w:val="00F36535"/>
    <w:rsid w:val="00F3695F"/>
    <w:rsid w:val="00F370B7"/>
    <w:rsid w:val="00F511B4"/>
    <w:rsid w:val="00F524CA"/>
    <w:rsid w:val="00F5304A"/>
    <w:rsid w:val="00F5326C"/>
    <w:rsid w:val="00F55ABD"/>
    <w:rsid w:val="00F55AD5"/>
    <w:rsid w:val="00F616DB"/>
    <w:rsid w:val="00F63883"/>
    <w:rsid w:val="00F66C44"/>
    <w:rsid w:val="00F67E7B"/>
    <w:rsid w:val="00F71996"/>
    <w:rsid w:val="00F74F50"/>
    <w:rsid w:val="00F77E1B"/>
    <w:rsid w:val="00F878AD"/>
    <w:rsid w:val="00F90577"/>
    <w:rsid w:val="00F95B97"/>
    <w:rsid w:val="00F96F2A"/>
    <w:rsid w:val="00F97B62"/>
    <w:rsid w:val="00FA0B0B"/>
    <w:rsid w:val="00FA0F28"/>
    <w:rsid w:val="00FA1FF5"/>
    <w:rsid w:val="00FA23D5"/>
    <w:rsid w:val="00FA7A2E"/>
    <w:rsid w:val="00FB08CC"/>
    <w:rsid w:val="00FB190E"/>
    <w:rsid w:val="00FB6597"/>
    <w:rsid w:val="00FC31C5"/>
    <w:rsid w:val="00FC35E2"/>
    <w:rsid w:val="00FC4A88"/>
    <w:rsid w:val="00FC66D3"/>
    <w:rsid w:val="00FC7E37"/>
    <w:rsid w:val="00FD0A11"/>
    <w:rsid w:val="00FD212D"/>
    <w:rsid w:val="00FD5F47"/>
    <w:rsid w:val="00FD72A8"/>
    <w:rsid w:val="00FD72C1"/>
    <w:rsid w:val="00FE3F23"/>
    <w:rsid w:val="00FE6E1B"/>
    <w:rsid w:val="00FF2C85"/>
    <w:rsid w:val="00FF4ACB"/>
    <w:rsid w:val="00FF4FCB"/>
    <w:rsid w:val="00FF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189E16A"/>
  <w15:docId w15:val="{7E653299-C5CA-42F8-ACFA-2B6ED5111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1"/>
    <w:lsdException w:name="Emphasis" w:uiPriority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1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1A3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9527A"/>
    <w:pPr>
      <w:keepNext/>
      <w:keepLines/>
      <w:spacing w:before="120" w:line="48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9527A"/>
    <w:pPr>
      <w:keepNext/>
      <w:keepLines/>
      <w:spacing w:line="480" w:lineRule="auto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9527A"/>
    <w:pPr>
      <w:keepNext/>
      <w:keepLines/>
      <w:spacing w:before="60" w:after="60" w:line="480" w:lineRule="auto"/>
      <w:outlineLvl w:val="2"/>
    </w:pPr>
    <w:rPr>
      <w:rFonts w:eastAsiaTheme="majorEastAsia" w:cstheme="majorBidi"/>
      <w:b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6A550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  <w:rsid w:val="00D451A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451A3"/>
  </w:style>
  <w:style w:type="character" w:customStyle="1" w:styleId="Heading1Char">
    <w:name w:val="Heading 1 Char"/>
    <w:basedOn w:val="DefaultParagraphFont"/>
    <w:link w:val="Heading1"/>
    <w:uiPriority w:val="9"/>
    <w:rsid w:val="0079527A"/>
    <w:rPr>
      <w:rFonts w:ascii="Times New Roman" w:eastAsiaTheme="majorEastAsia" w:hAnsi="Times New Roman" w:cstheme="majorBidi"/>
      <w:b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9527A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9527A"/>
    <w:rPr>
      <w:rFonts w:ascii="Times New Roman" w:eastAsiaTheme="majorEastAsia" w:hAnsi="Times New Roman" w:cstheme="majorBidi"/>
      <w:b/>
      <w:i/>
      <w:color w:val="000000" w:themeColor="text1"/>
      <w:sz w:val="24"/>
      <w:szCs w:val="24"/>
      <w:lang w:val="en-US"/>
    </w:rPr>
  </w:style>
  <w:style w:type="paragraph" w:styleId="Title">
    <w:name w:val="Title"/>
    <w:aliases w:val="Titel/Dokumentnamn"/>
    <w:basedOn w:val="Normal"/>
    <w:next w:val="Normal"/>
    <w:link w:val="TitleChar"/>
    <w:uiPriority w:val="99"/>
    <w:rsid w:val="006A5509"/>
    <w:pPr>
      <w:keepNext/>
      <w:suppressAutoHyphens/>
      <w:spacing w:before="600" w:after="1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character" w:customStyle="1" w:styleId="TitleChar">
    <w:name w:val="Title Char"/>
    <w:aliases w:val="Titel/Dokumentnamn Char"/>
    <w:basedOn w:val="DefaultParagraphFont"/>
    <w:link w:val="Title"/>
    <w:uiPriority w:val="99"/>
    <w:rsid w:val="006A5509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paragraph" w:styleId="Header">
    <w:name w:val="header"/>
    <w:basedOn w:val="Normal"/>
    <w:link w:val="HeaderChar"/>
    <w:uiPriority w:val="99"/>
    <w:semiHidden/>
    <w:rsid w:val="006A5509"/>
    <w:pPr>
      <w:tabs>
        <w:tab w:val="center" w:pos="3686"/>
        <w:tab w:val="right" w:pos="9072"/>
      </w:tabs>
      <w:spacing w:line="200" w:lineRule="exact"/>
    </w:pPr>
    <w:rPr>
      <w:rFonts w:asciiTheme="majorHAnsi" w:hAnsiTheme="majorHAnsi"/>
      <w:sz w:val="1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A5509"/>
    <w:rPr>
      <w:rFonts w:asciiTheme="majorHAnsi" w:hAnsiTheme="majorHAnsi"/>
      <w:sz w:val="14"/>
    </w:rPr>
  </w:style>
  <w:style w:type="paragraph" w:styleId="Footer">
    <w:name w:val="footer"/>
    <w:basedOn w:val="Header"/>
    <w:link w:val="FooterChar"/>
    <w:uiPriority w:val="99"/>
    <w:rsid w:val="006A5509"/>
    <w:pPr>
      <w:tabs>
        <w:tab w:val="clear" w:pos="3686"/>
        <w:tab w:val="left" w:pos="4111"/>
      </w:tabs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6A5509"/>
    <w:rPr>
      <w:rFonts w:asciiTheme="majorHAnsi" w:hAnsiTheme="majorHAnsi"/>
      <w:sz w:val="14"/>
      <w:lang w:val="en-GB"/>
    </w:rPr>
  </w:style>
  <w:style w:type="character" w:styleId="PlaceholderText">
    <w:name w:val="Placeholder Text"/>
    <w:basedOn w:val="DefaultParagraphFont"/>
    <w:uiPriority w:val="99"/>
    <w:semiHidden/>
    <w:rsid w:val="006A550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5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5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A5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info">
    <w:name w:val="Header-info"/>
    <w:basedOn w:val="Header"/>
    <w:uiPriority w:val="99"/>
    <w:semiHidden/>
    <w:rsid w:val="006A5509"/>
    <w:pPr>
      <w:tabs>
        <w:tab w:val="clear" w:pos="9072"/>
        <w:tab w:val="right" w:pos="8789"/>
      </w:tabs>
    </w:pPr>
  </w:style>
  <w:style w:type="character" w:styleId="Hyperlink">
    <w:name w:val="Hyperlink"/>
    <w:basedOn w:val="DefaultParagraphFont"/>
    <w:uiPriority w:val="99"/>
    <w:semiHidden/>
    <w:qFormat/>
    <w:rsid w:val="006A5509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rsid w:val="006A5509"/>
    <w:pPr>
      <w:pageBreakBefore/>
      <w:outlineLvl w:val="9"/>
    </w:pPr>
    <w:rPr>
      <w:lang w:eastAsia="ja-JP"/>
    </w:rPr>
  </w:style>
  <w:style w:type="paragraph" w:styleId="Quote">
    <w:name w:val="Quote"/>
    <w:basedOn w:val="Normal"/>
    <w:link w:val="QuoteChar"/>
    <w:uiPriority w:val="10"/>
    <w:qFormat/>
    <w:rsid w:val="006A5509"/>
    <w:pPr>
      <w:spacing w:after="220"/>
      <w:ind w:left="357"/>
    </w:pPr>
    <w:rPr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10"/>
    <w:rsid w:val="006A5509"/>
    <w:rPr>
      <w:rFonts w:asciiTheme="minorHAnsi" w:hAnsiTheme="minorHAnsi"/>
      <w:iCs/>
      <w:color w:val="000000" w:themeColor="text1"/>
      <w:sz w:val="20"/>
    </w:rPr>
  </w:style>
  <w:style w:type="paragraph" w:styleId="TOC1">
    <w:name w:val="toc 1"/>
    <w:basedOn w:val="Normal"/>
    <w:next w:val="Normal"/>
    <w:uiPriority w:val="39"/>
    <w:semiHidden/>
    <w:rsid w:val="006A5509"/>
    <w:pPr>
      <w:spacing w:beforeLines="100" w:before="100"/>
    </w:pPr>
  </w:style>
  <w:style w:type="paragraph" w:styleId="TOC2">
    <w:name w:val="toc 2"/>
    <w:basedOn w:val="Normal"/>
    <w:next w:val="Normal"/>
    <w:uiPriority w:val="99"/>
    <w:semiHidden/>
    <w:rsid w:val="006A5509"/>
    <w:pPr>
      <w:ind w:left="276"/>
    </w:pPr>
  </w:style>
  <w:style w:type="paragraph" w:styleId="TOC3">
    <w:name w:val="toc 3"/>
    <w:basedOn w:val="Normal"/>
    <w:next w:val="Normal"/>
    <w:uiPriority w:val="99"/>
    <w:semiHidden/>
    <w:rsid w:val="006A5509"/>
    <w:pPr>
      <w:ind w:left="552"/>
    </w:pPr>
  </w:style>
  <w:style w:type="character" w:styleId="Emphasis">
    <w:name w:val="Emphasis"/>
    <w:basedOn w:val="DefaultParagraphFont"/>
    <w:uiPriority w:val="1"/>
    <w:rsid w:val="006A5509"/>
    <w:rPr>
      <w:i/>
      <w:iCs/>
    </w:rPr>
  </w:style>
  <w:style w:type="paragraph" w:styleId="TOC4">
    <w:name w:val="toc 4"/>
    <w:basedOn w:val="Normal"/>
    <w:next w:val="Normal"/>
    <w:uiPriority w:val="99"/>
    <w:semiHidden/>
    <w:rsid w:val="006A5509"/>
    <w:pPr>
      <w:spacing w:after="100"/>
      <w:ind w:left="660"/>
    </w:pPr>
  </w:style>
  <w:style w:type="paragraph" w:styleId="TOC5">
    <w:name w:val="toc 5"/>
    <w:basedOn w:val="Normal"/>
    <w:next w:val="Normal"/>
    <w:uiPriority w:val="99"/>
    <w:semiHidden/>
    <w:rsid w:val="006A5509"/>
    <w:pPr>
      <w:spacing w:after="100"/>
      <w:ind w:left="880"/>
    </w:pPr>
  </w:style>
  <w:style w:type="paragraph" w:styleId="TOC6">
    <w:name w:val="toc 6"/>
    <w:basedOn w:val="Normal"/>
    <w:next w:val="Normal"/>
    <w:uiPriority w:val="99"/>
    <w:semiHidden/>
    <w:rsid w:val="006A5509"/>
    <w:pPr>
      <w:spacing w:after="100"/>
      <w:ind w:left="1100"/>
    </w:pPr>
  </w:style>
  <w:style w:type="paragraph" w:styleId="TOC7">
    <w:name w:val="toc 7"/>
    <w:basedOn w:val="Normal"/>
    <w:next w:val="Normal"/>
    <w:uiPriority w:val="99"/>
    <w:semiHidden/>
    <w:rsid w:val="006A5509"/>
    <w:pPr>
      <w:spacing w:after="100"/>
      <w:ind w:left="1320"/>
    </w:pPr>
  </w:style>
  <w:style w:type="paragraph" w:styleId="TOC8">
    <w:name w:val="toc 8"/>
    <w:basedOn w:val="Normal"/>
    <w:next w:val="Normal"/>
    <w:uiPriority w:val="99"/>
    <w:semiHidden/>
    <w:rsid w:val="006A5509"/>
    <w:pPr>
      <w:spacing w:after="100"/>
      <w:ind w:left="1540"/>
    </w:pPr>
  </w:style>
  <w:style w:type="paragraph" w:styleId="TOC9">
    <w:name w:val="toc 9"/>
    <w:basedOn w:val="Normal"/>
    <w:next w:val="Normal"/>
    <w:uiPriority w:val="99"/>
    <w:semiHidden/>
    <w:rsid w:val="006A5509"/>
    <w:pPr>
      <w:spacing w:after="100"/>
      <w:ind w:left="1760"/>
    </w:pPr>
  </w:style>
  <w:style w:type="table" w:customStyle="1" w:styleId="Trelinjerstabell">
    <w:name w:val="Trelinjerstabell"/>
    <w:basedOn w:val="TableNormal"/>
    <w:uiPriority w:val="99"/>
    <w:rsid w:val="006A5509"/>
    <w:pPr>
      <w:spacing w:after="0" w:line="240" w:lineRule="auto"/>
      <w:contextualSpacing/>
    </w:pPr>
    <w:rPr>
      <w:rFonts w:asciiTheme="majorHAnsi" w:hAnsiTheme="majorHAnsi"/>
      <w:sz w:val="20"/>
    </w:rPr>
    <w:tblPr>
      <w:tblBorders>
        <w:top w:val="single" w:sz="4" w:space="0" w:color="auto"/>
        <w:bottom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Shading">
    <w:name w:val="Light Shading"/>
    <w:basedOn w:val="Trelinjerstabell"/>
    <w:uiPriority w:val="60"/>
    <w:rsid w:val="006A550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relinjerstabell"/>
    <w:uiPriority w:val="60"/>
    <w:rsid w:val="006A5509"/>
    <w:rPr>
      <w:color w:val="9D6900" w:themeColor="accent2" w:themeShade="BF"/>
    </w:rPr>
    <w:tblPr>
      <w:tblStyleRowBandSize w:val="1"/>
      <w:tblStyleColBandSize w:val="1"/>
      <w:tblBorders>
        <w:top w:val="single" w:sz="8" w:space="0" w:color="D28E00" w:themeColor="accent2"/>
        <w:bottom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</w:style>
  <w:style w:type="table" w:styleId="LightShading-Accent1">
    <w:name w:val="Light Shading Accent 1"/>
    <w:basedOn w:val="Trelinjerstabell"/>
    <w:uiPriority w:val="60"/>
    <w:rsid w:val="006A5509"/>
    <w:rPr>
      <w:color w:val="000000" w:themeColor="accent1" w:themeShade="BF"/>
    </w:rPr>
    <w:tblPr>
      <w:tblStyleRowBandSize w:val="1"/>
      <w:tblStyleColBandSize w:val="1"/>
      <w:tblBorders>
        <w:top w:val="single" w:sz="8" w:space="0" w:color="000000" w:themeColor="accent1"/>
        <w:bottom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</w:style>
  <w:style w:type="table" w:styleId="LightShading-Accent3">
    <w:name w:val="Light Shading Accent 3"/>
    <w:basedOn w:val="Trelinjerstabell"/>
    <w:uiPriority w:val="60"/>
    <w:rsid w:val="006A5509"/>
    <w:rPr>
      <w:color w:val="743C9E" w:themeColor="accent3" w:themeShade="BF"/>
    </w:rPr>
    <w:tblPr>
      <w:tblStyleRowBandSize w:val="1"/>
      <w:tblStyleColBandSize w:val="1"/>
      <w:tblBorders>
        <w:top w:val="single" w:sz="8" w:space="0" w:color="9961C3" w:themeColor="accent3"/>
        <w:bottom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</w:style>
  <w:style w:type="table" w:styleId="LightShading-Accent4">
    <w:name w:val="Light Shading Accent 4"/>
    <w:basedOn w:val="Trelinjerstabell"/>
    <w:uiPriority w:val="60"/>
    <w:rsid w:val="006A5509"/>
    <w:rPr>
      <w:color w:val="419EBC" w:themeColor="accent4" w:themeShade="BF"/>
    </w:rPr>
    <w:tblPr>
      <w:tblStyleRowBandSize w:val="1"/>
      <w:tblStyleColBandSize w:val="1"/>
      <w:tblBorders>
        <w:top w:val="single" w:sz="8" w:space="0" w:color="80BFD3" w:themeColor="accent4"/>
        <w:bottom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</w:style>
  <w:style w:type="table" w:styleId="LightShading-Accent5">
    <w:name w:val="Light Shading Accent 5"/>
    <w:basedOn w:val="Trelinjerstabell"/>
    <w:uiPriority w:val="60"/>
    <w:rsid w:val="006A5509"/>
    <w:rPr>
      <w:color w:val="C0BB2E" w:themeColor="accent5" w:themeShade="BF"/>
    </w:rPr>
    <w:tblPr>
      <w:tblStyleRowBandSize w:val="1"/>
      <w:tblStyleColBandSize w:val="1"/>
      <w:tblBorders>
        <w:top w:val="single" w:sz="8" w:space="0" w:color="DAD666" w:themeColor="accent5"/>
        <w:bottom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</w:style>
  <w:style w:type="table" w:styleId="LightShading-Accent6">
    <w:name w:val="Light Shading Accent 6"/>
    <w:basedOn w:val="Trelinjerstabell"/>
    <w:uiPriority w:val="60"/>
    <w:rsid w:val="006A5509"/>
    <w:rPr>
      <w:color w:val="48494B" w:themeColor="accent6" w:themeShade="BF"/>
    </w:rPr>
    <w:tblPr>
      <w:tblStyleRowBandSize w:val="1"/>
      <w:tblStyleColBandSize w:val="1"/>
      <w:tblBorders>
        <w:top w:val="single" w:sz="8" w:space="0" w:color="616265" w:themeColor="accent6"/>
        <w:bottom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</w:style>
  <w:style w:type="table" w:styleId="LightList">
    <w:name w:val="Light List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000000" w:themeColor="accent1"/>
        <w:left w:val="single" w:sz="8" w:space="0" w:color="000000" w:themeColor="accent1"/>
        <w:bottom w:val="single" w:sz="8" w:space="0" w:color="000000" w:themeColor="accent1"/>
        <w:right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  <w:tblStylePr w:type="band1Horz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</w:style>
  <w:style w:type="table" w:styleId="LightList-Accent2">
    <w:name w:val="Light List Accent 2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D28E00" w:themeColor="accent2"/>
        <w:left w:val="single" w:sz="8" w:space="0" w:color="D28E00" w:themeColor="accent2"/>
        <w:bottom w:val="single" w:sz="8" w:space="0" w:color="D28E00" w:themeColor="accent2"/>
        <w:right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28E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  <w:tblStylePr w:type="band1Horz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</w:style>
  <w:style w:type="table" w:styleId="LightList-Accent3">
    <w:name w:val="Light List Accent 3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9961C3" w:themeColor="accent3"/>
        <w:left w:val="single" w:sz="8" w:space="0" w:color="9961C3" w:themeColor="accent3"/>
        <w:bottom w:val="single" w:sz="8" w:space="0" w:color="9961C3" w:themeColor="accent3"/>
        <w:right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9961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  <w:tblStylePr w:type="band1Horz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</w:style>
  <w:style w:type="table" w:styleId="LightList-Accent4">
    <w:name w:val="Light List Accent 4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80BFD3" w:themeColor="accent4"/>
        <w:left w:val="single" w:sz="8" w:space="0" w:color="80BFD3" w:themeColor="accent4"/>
        <w:bottom w:val="single" w:sz="8" w:space="0" w:color="80BFD3" w:themeColor="accent4"/>
        <w:right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80BFD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  <w:tblStylePr w:type="band1Horz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</w:style>
  <w:style w:type="table" w:styleId="LightList-Accent5">
    <w:name w:val="Light List Accent 5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DAD666" w:themeColor="accent5"/>
        <w:left w:val="single" w:sz="8" w:space="0" w:color="DAD666" w:themeColor="accent5"/>
        <w:bottom w:val="single" w:sz="8" w:space="0" w:color="DAD666" w:themeColor="accent5"/>
        <w:right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AD66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  <w:tblStylePr w:type="band1Horz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</w:style>
  <w:style w:type="table" w:styleId="LightList-Accent6">
    <w:name w:val="Light List Accent 6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616265" w:themeColor="accent6"/>
        <w:left w:val="single" w:sz="8" w:space="0" w:color="616265" w:themeColor="accent6"/>
        <w:bottom w:val="single" w:sz="8" w:space="0" w:color="616265" w:themeColor="accent6"/>
        <w:right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61626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  <w:tblStylePr w:type="band1Horz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</w:style>
  <w:style w:type="paragraph" w:customStyle="1" w:styleId="Signaturrad">
    <w:name w:val="Signaturrad"/>
    <w:basedOn w:val="Normal"/>
    <w:next w:val="Normal"/>
    <w:semiHidden/>
    <w:qFormat/>
    <w:rsid w:val="006A5509"/>
    <w:pPr>
      <w:pBdr>
        <w:top w:val="single" w:sz="4" w:space="12" w:color="auto"/>
      </w:pBdr>
      <w:spacing w:before="720"/>
    </w:pPr>
  </w:style>
  <w:style w:type="paragraph" w:customStyle="1" w:styleId="Kortsignaturrad">
    <w:name w:val="Kort signaturrad"/>
    <w:basedOn w:val="Signaturrad"/>
    <w:next w:val="Normal"/>
    <w:uiPriority w:val="10"/>
    <w:rsid w:val="006A5509"/>
    <w:pPr>
      <w:ind w:right="4111"/>
    </w:pPr>
  </w:style>
  <w:style w:type="character" w:styleId="Strong">
    <w:name w:val="Strong"/>
    <w:basedOn w:val="DefaultParagraphFont"/>
    <w:uiPriority w:val="1"/>
    <w:rsid w:val="006A5509"/>
    <w:rPr>
      <w:b/>
      <w:bCs/>
    </w:rPr>
  </w:style>
  <w:style w:type="table" w:customStyle="1" w:styleId="Sidfottabell">
    <w:name w:val="Sidfot tabell"/>
    <w:basedOn w:val="TableNormal"/>
    <w:uiPriority w:val="99"/>
    <w:rsid w:val="006A5509"/>
    <w:pPr>
      <w:spacing w:after="0" w:line="240" w:lineRule="auto"/>
    </w:pPr>
    <w:rPr>
      <w:sz w:val="14"/>
    </w:rPr>
    <w:tblPr>
      <w:tblCellMar>
        <w:left w:w="0" w:type="dxa"/>
        <w:right w:w="0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6A550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5509"/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A5509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6A5509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Formatmall1">
    <w:name w:val="Formatmall1"/>
    <w:basedOn w:val="DefaultParagraphFont"/>
    <w:uiPriority w:val="1"/>
    <w:rsid w:val="006A5509"/>
    <w:rPr>
      <w:rFonts w:asciiTheme="majorHAnsi" w:hAnsiTheme="majorHAnsi"/>
      <w:color w:val="auto"/>
      <w:sz w:val="14"/>
    </w:rPr>
  </w:style>
  <w:style w:type="character" w:customStyle="1" w:styleId="Sidfotmallarna">
    <w:name w:val="Sidfot mallarna"/>
    <w:basedOn w:val="DefaultParagraphFont"/>
    <w:uiPriority w:val="1"/>
    <w:rsid w:val="006A5509"/>
    <w:rPr>
      <w:rFonts w:asciiTheme="majorHAnsi" w:hAnsiTheme="majorHAnsi"/>
      <w:sz w:val="14"/>
    </w:rPr>
  </w:style>
  <w:style w:type="character" w:customStyle="1" w:styleId="Sidfotmallarnagr">
    <w:name w:val="Sidfot mallarna grå"/>
    <w:basedOn w:val="DefaultParagraphFont"/>
    <w:uiPriority w:val="1"/>
    <w:rsid w:val="006A5509"/>
    <w:rPr>
      <w:color w:val="7F7F7F" w:themeColor="text1" w:themeTint="80"/>
    </w:rPr>
  </w:style>
  <w:style w:type="paragraph" w:customStyle="1" w:styleId="TillfalligText">
    <w:name w:val="TillfalligText"/>
    <w:basedOn w:val="Normal"/>
    <w:link w:val="TillfalligTextChar"/>
    <w:rsid w:val="006A5509"/>
    <w:pPr>
      <w:spacing w:after="120"/>
    </w:pPr>
    <w:rPr>
      <w:rFonts w:cstheme="minorHAnsi"/>
      <w:bdr w:val="single" w:sz="4" w:space="0" w:color="auto"/>
    </w:rPr>
  </w:style>
  <w:style w:type="character" w:customStyle="1" w:styleId="TillfalligTextChar">
    <w:name w:val="TillfalligText Char"/>
    <w:basedOn w:val="DefaultParagraphFont"/>
    <w:link w:val="TillfalligText"/>
    <w:rsid w:val="006A5509"/>
    <w:rPr>
      <w:rFonts w:asciiTheme="minorHAnsi" w:hAnsiTheme="minorHAnsi" w:cstheme="minorHAnsi"/>
      <w:bdr w:val="single" w:sz="4" w:space="0" w:color="auto"/>
    </w:rPr>
  </w:style>
  <w:style w:type="paragraph" w:styleId="ListBullet">
    <w:name w:val="List Bullet"/>
    <w:basedOn w:val="Normal"/>
    <w:uiPriority w:val="99"/>
    <w:qFormat/>
    <w:rsid w:val="006A5509"/>
    <w:pPr>
      <w:numPr>
        <w:numId w:val="4"/>
      </w:numPr>
      <w:contextualSpacing/>
    </w:pPr>
  </w:style>
  <w:style w:type="paragraph" w:styleId="ListNumber">
    <w:name w:val="List Number"/>
    <w:basedOn w:val="Normal"/>
    <w:uiPriority w:val="99"/>
    <w:qFormat/>
    <w:rsid w:val="006A5509"/>
    <w:pPr>
      <w:numPr>
        <w:numId w:val="3"/>
      </w:numPr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6754B"/>
    <w:pPr>
      <w:tabs>
        <w:tab w:val="left" w:pos="384"/>
      </w:tabs>
      <w:spacing w:after="240"/>
      <w:ind w:left="384" w:hanging="384"/>
    </w:pPr>
  </w:style>
  <w:style w:type="character" w:styleId="CommentReference">
    <w:name w:val="annotation reference"/>
    <w:basedOn w:val="DefaultParagraphFont"/>
    <w:uiPriority w:val="99"/>
    <w:semiHidden/>
    <w:unhideWhenUsed/>
    <w:rsid w:val="00C048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048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0480A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48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480A"/>
    <w:rPr>
      <w:rFonts w:asciiTheme="minorHAnsi" w:hAnsiTheme="minorHAnsi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B271F"/>
    <w:pPr>
      <w:spacing w:after="0" w:line="240" w:lineRule="auto"/>
    </w:pPr>
    <w:rPr>
      <w:rFonts w:asciiTheme="minorHAnsi" w:hAnsiTheme="minorHAnsi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D41DD"/>
    <w:rPr>
      <w:color w:val="00000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8457F"/>
    <w:rPr>
      <w:color w:val="605E5C"/>
      <w:shd w:val="clear" w:color="auto" w:fill="E1DFDD"/>
    </w:rPr>
  </w:style>
  <w:style w:type="paragraph" w:customStyle="1" w:styleId="Default">
    <w:name w:val="Default"/>
    <w:rsid w:val="005E3247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rsid w:val="00D504DC"/>
    <w:pPr>
      <w:ind w:left="720"/>
      <w:contextualSpacing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A757E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3414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max.lindmark@slu.se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max.lindmark@slu.se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SLU Färger">
      <a:dk1>
        <a:srgbClr val="000000"/>
      </a:dk1>
      <a:lt1>
        <a:sysClr val="window" lastClr="FFFFFF"/>
      </a:lt1>
      <a:dk2>
        <a:srgbClr val="000000"/>
      </a:dk2>
      <a:lt2>
        <a:srgbClr val="A5A5A5"/>
      </a:lt2>
      <a:accent1>
        <a:srgbClr val="000000"/>
      </a:accent1>
      <a:accent2>
        <a:srgbClr val="D28E00"/>
      </a:accent2>
      <a:accent3>
        <a:srgbClr val="9961C3"/>
      </a:accent3>
      <a:accent4>
        <a:srgbClr val="80BFD3"/>
      </a:accent4>
      <a:accent5>
        <a:srgbClr val="DAD666"/>
      </a:accent5>
      <a:accent6>
        <a:srgbClr val="616265"/>
      </a:accent6>
      <a:hlink>
        <a:srgbClr val="000000"/>
      </a:hlink>
      <a:folHlink>
        <a:srgbClr val="000000"/>
      </a:folHlink>
    </a:clrScheme>
    <a:fontScheme name="SLU2011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F6CF5AC4B69D4CA4913C8C7806130C" ma:contentTypeVersion="0" ma:contentTypeDescription="Skapa ett nytt dokument." ma:contentTypeScope="" ma:versionID="99a8c06d041fe489a0ac81dc45f84c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8ddc45a2a1ba233d786d3fa5db79e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tns:customPropertyEditors xmlns:tns="http://schemas.microsoft.com/office/2006/customDocumentInformationPanel">
  <tns:showOnOpen>false</tns:showOnOpen>
  <tns:defaultPropertyEditorNamespace>Standardegenskaper och egenskaper för SharePoint-bibliotek</tns:defaultPropertyEditorNamespace>
</tns:customPropertyEditors>
</file>

<file path=customXml/itemProps1.xml><?xml version="1.0" encoding="utf-8"?>
<ds:datastoreItem xmlns:ds="http://schemas.openxmlformats.org/officeDocument/2006/customXml" ds:itemID="{14B571DE-9FEF-443E-BFEF-8D8A10FF54E4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6208C63-3BA0-4E10-999A-5A1631CE23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139D32-C100-407F-ABC8-6BC7DACBC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9DB6C6F-843F-4278-898A-8695D3B4705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DA9EF7A-CCE7-4AF5-BA3C-73D4204EBDDA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877</Words>
  <Characters>5005</Characters>
  <Application>Microsoft Office Word</Application>
  <DocSecurity>0</DocSecurity>
  <Lines>41</Lines>
  <Paragraphs>11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SLU</Company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Max Lindmark</dc:creator>
  <cp:lastModifiedBy>Max Lindmark</cp:lastModifiedBy>
  <cp:revision>39</cp:revision>
  <cp:lastPrinted>2018-05-22T13:29:00Z</cp:lastPrinted>
  <dcterms:created xsi:type="dcterms:W3CDTF">2021-02-25T18:25:00Z</dcterms:created>
  <dcterms:modified xsi:type="dcterms:W3CDTF">2021-05-31T15:40:00Z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zotero-version="5.0.93"&gt;&lt;session id="GTw9SE7h"/&gt;&lt;style id="http://www.zotero.org/styles/pnas" hasBibliography="1" bibliographyStyleHasBeenSet="1"/&gt;&lt;prefs&gt;&lt;pref name="fieldType" value="Field"/&gt;&lt;/prefs&gt;&lt;/data&gt;</vt:lpwstr>
  </property>
</Properties>
</file>