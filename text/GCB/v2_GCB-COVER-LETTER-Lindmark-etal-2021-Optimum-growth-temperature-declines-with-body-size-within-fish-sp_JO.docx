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1B3B3" w14:textId="4F502759" w:rsidR="008029B8" w:rsidRDefault="00DD617C" w:rsidP="00A033B7">
      <w:pPr>
        <w:spacing w:line="480" w:lineRule="auto"/>
        <w:contextualSpacing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Suggested r</w:t>
      </w:r>
      <w:r w:rsidR="005C68C6">
        <w:rPr>
          <w:rFonts w:cstheme="minorHAnsi"/>
          <w:b/>
          <w:sz w:val="28"/>
          <w:szCs w:val="28"/>
        </w:rPr>
        <w:t>eviewers</w:t>
      </w:r>
    </w:p>
    <w:p w14:paraId="6A118FFC" w14:textId="5C2EEC56" w:rsidR="00AF4082" w:rsidRPr="001C207B" w:rsidRDefault="00AF4082" w:rsidP="007A7A26">
      <w:pPr>
        <w:pStyle w:val="ListParagraph"/>
        <w:numPr>
          <w:ilvl w:val="0"/>
          <w:numId w:val="6"/>
        </w:numPr>
      </w:pPr>
      <w:r w:rsidRPr="001C207B">
        <w:t xml:space="preserve">Dustin Marshall, </w:t>
      </w:r>
      <w:r w:rsidRPr="001C207B">
        <w:rPr>
          <w:rFonts w:eastAsia="Times New Roman"/>
          <w:lang w:eastAsia="en-GB"/>
        </w:rPr>
        <w:t xml:space="preserve">Marine Evolutionary Ecology Group in the School of Biological Sciences, Monash University, </w:t>
      </w:r>
      <w:hyperlink r:id="rId12" w:history="1">
        <w:r w:rsidRPr="001C207B">
          <w:rPr>
            <w:rStyle w:val="Hyperlink"/>
            <w:color w:val="auto"/>
            <w:u w:val="none"/>
          </w:rPr>
          <w:t>dustin.marshall@monash.edu</w:t>
        </w:r>
      </w:hyperlink>
    </w:p>
    <w:p w14:paraId="084C8BB4" w14:textId="4FDC32DA" w:rsidR="007A7A26" w:rsidRPr="001C207B" w:rsidRDefault="00AF4082" w:rsidP="007A7A26">
      <w:pPr>
        <w:pStyle w:val="ListParagraph"/>
        <w:numPr>
          <w:ilvl w:val="0"/>
          <w:numId w:val="6"/>
        </w:numPr>
      </w:pPr>
      <w:r w:rsidRPr="001C207B">
        <w:t>Jennifer Sunday</w:t>
      </w:r>
      <w:r w:rsidR="007A7A26" w:rsidRPr="001C207B">
        <w:t xml:space="preserve">, </w:t>
      </w:r>
      <w:r w:rsidR="007A7A26" w:rsidRPr="001C207B">
        <w:rPr>
          <w:rFonts w:eastAsia="Times New Roman"/>
          <w:lang w:eastAsia="en-GB"/>
        </w:rPr>
        <w:t xml:space="preserve">McGill University, </w:t>
      </w:r>
      <w:r w:rsidR="007A7A26" w:rsidRPr="001C207B">
        <w:t xml:space="preserve">Department of Biology, </w:t>
      </w:r>
      <w:hyperlink r:id="rId13" w:history="1">
        <w:r w:rsidR="007A7A26" w:rsidRPr="001C207B">
          <w:rPr>
            <w:rStyle w:val="Hyperlink"/>
            <w:color w:val="auto"/>
            <w:u w:val="none"/>
          </w:rPr>
          <w:t>jennifer.sunday@mcgill.ca</w:t>
        </w:r>
      </w:hyperlink>
      <w:r w:rsidR="003C57DC" w:rsidRPr="001C207B">
        <w:t xml:space="preserve"> </w:t>
      </w:r>
    </w:p>
    <w:p w14:paraId="37145907" w14:textId="40298A4B" w:rsidR="007A7A26" w:rsidRPr="007A7A26" w:rsidRDefault="00AF4082" w:rsidP="007A7A26">
      <w:pPr>
        <w:pStyle w:val="ListParagraph"/>
        <w:numPr>
          <w:ilvl w:val="0"/>
          <w:numId w:val="6"/>
        </w:numPr>
        <w:rPr>
          <w:rFonts w:eastAsia="Times New Roman"/>
          <w:lang w:eastAsia="en-GB"/>
        </w:rPr>
      </w:pPr>
      <w:r w:rsidRPr="007A7A26">
        <w:t>Daniel van Denderen</w:t>
      </w:r>
      <w:r w:rsidR="007A7A26" w:rsidRPr="007A7A26">
        <w:t xml:space="preserve">, </w:t>
      </w:r>
      <w:r w:rsidR="007A7A26" w:rsidRPr="007A7A26">
        <w:rPr>
          <w:rFonts w:eastAsia="Times New Roman"/>
          <w:lang w:eastAsia="en-GB"/>
        </w:rPr>
        <w:t>Centre for Ocean Life, DTU-Aqua,</w:t>
      </w:r>
      <w:r w:rsidR="007A7A26" w:rsidRPr="007A7A26">
        <w:t xml:space="preserve"> </w:t>
      </w:r>
      <w:hyperlink r:id="rId14" w:history="1">
        <w:r w:rsidR="007A7A26" w:rsidRPr="007A7A26">
          <w:rPr>
            <w:rStyle w:val="Hyperlink"/>
            <w:color w:val="auto"/>
            <w:u w:val="none"/>
          </w:rPr>
          <w:t>pdvd.science@gmail.com</w:t>
        </w:r>
      </w:hyperlink>
    </w:p>
    <w:p w14:paraId="729A5B60" w14:textId="77777777" w:rsidR="00AF4082" w:rsidRPr="001C207B" w:rsidRDefault="00AF4082" w:rsidP="007A7A26">
      <w:pPr>
        <w:pStyle w:val="ListParagraph"/>
        <w:numPr>
          <w:ilvl w:val="0"/>
          <w:numId w:val="6"/>
        </w:numPr>
      </w:pPr>
      <w:r w:rsidRPr="001C207B">
        <w:rPr>
          <w:rFonts w:eastAsia="Times New Roman"/>
          <w:lang w:eastAsia="en-GB"/>
        </w:rPr>
        <w:t xml:space="preserve">Amanda K Pettersen, </w:t>
      </w:r>
      <w:hyperlink r:id="rId15" w:history="1">
        <w:r w:rsidRPr="001C207B">
          <w:rPr>
            <w:rStyle w:val="Hyperlink"/>
            <w:color w:val="auto"/>
            <w:u w:val="none"/>
          </w:rPr>
          <w:t>Sydney Institute of Marine Science</w:t>
        </w:r>
      </w:hyperlink>
      <w:r w:rsidRPr="001C207B">
        <w:t xml:space="preserve">, </w:t>
      </w:r>
      <w:hyperlink r:id="rId16" w:history="1">
        <w:r w:rsidRPr="001C207B">
          <w:rPr>
            <w:rStyle w:val="Hyperlink"/>
            <w:color w:val="auto"/>
            <w:u w:val="none"/>
          </w:rPr>
          <w:t>amanda.pettersen@sims.org.au</w:t>
        </w:r>
      </w:hyperlink>
    </w:p>
    <w:p w14:paraId="32FA6712" w14:textId="0145C908" w:rsidR="007A7A26" w:rsidRPr="001C207B" w:rsidRDefault="007A7A26" w:rsidP="007A7A26">
      <w:pPr>
        <w:pStyle w:val="ListParagraph"/>
        <w:numPr>
          <w:ilvl w:val="0"/>
          <w:numId w:val="6"/>
        </w:numPr>
        <w:rPr>
          <w:rFonts w:eastAsia="Times New Roman"/>
          <w:lang w:eastAsia="en-GB"/>
        </w:rPr>
      </w:pPr>
      <w:r w:rsidRPr="001C207B">
        <w:t xml:space="preserve">Joel Kingsolver, </w:t>
      </w:r>
      <w:r w:rsidRPr="001C207B">
        <w:rPr>
          <w:rFonts w:eastAsia="Times New Roman"/>
          <w:lang w:eastAsia="en-GB"/>
        </w:rPr>
        <w:t>The University of North Carolina at Chapel Hill</w:t>
      </w:r>
      <w:r w:rsidRPr="001C207B">
        <w:t>, j</w:t>
      </w:r>
      <w:hyperlink r:id="rId17" w:history="1">
        <w:r w:rsidRPr="001C207B">
          <w:rPr>
            <w:rStyle w:val="Hyperlink"/>
            <w:color w:val="auto"/>
            <w:u w:val="none"/>
          </w:rPr>
          <w:t>gking@bio.unc.edu</w:t>
        </w:r>
      </w:hyperlink>
    </w:p>
    <w:p w14:paraId="7F7F66FE" w14:textId="4B50EFF6" w:rsidR="00AF4082" w:rsidRPr="001C207B" w:rsidRDefault="00AF4082" w:rsidP="007A7A26"/>
    <w:p w14:paraId="3E035829" w14:textId="4C96902B" w:rsidR="00A033B7" w:rsidRDefault="00A033B7" w:rsidP="00F156C3">
      <w:pPr>
        <w:contextualSpacing/>
        <w:jc w:val="both"/>
        <w:rPr>
          <w:lang w:val="en-GB"/>
        </w:rPr>
      </w:pPr>
    </w:p>
    <w:p w14:paraId="4725A2BA" w14:textId="09E0A2FF" w:rsidR="00A033B7" w:rsidRDefault="00A033B7" w:rsidP="00F156C3">
      <w:pPr>
        <w:contextualSpacing/>
        <w:jc w:val="both"/>
        <w:rPr>
          <w:lang w:val="en-GB"/>
        </w:rPr>
      </w:pPr>
    </w:p>
    <w:p w14:paraId="39BE7A86" w14:textId="77E63CA7" w:rsidR="00AF6C4A" w:rsidRPr="00AF6C4A" w:rsidRDefault="00AF6C4A" w:rsidP="00AF6C4A">
      <w:pPr>
        <w:contextualSpacing/>
        <w:jc w:val="both"/>
        <w:rPr>
          <w:rFonts w:cstheme="minorHAnsi"/>
          <w:b/>
          <w:sz w:val="28"/>
          <w:szCs w:val="28"/>
          <w:lang w:val="en-GB"/>
        </w:rPr>
      </w:pPr>
      <w:r w:rsidRPr="00AF6C4A">
        <w:rPr>
          <w:rFonts w:cstheme="minorHAnsi"/>
          <w:b/>
          <w:bCs/>
          <w:sz w:val="28"/>
          <w:szCs w:val="28"/>
          <w:lang w:val="en-GB"/>
        </w:rPr>
        <w:t xml:space="preserve">Answers to the following questions (max 50 words per answer) </w:t>
      </w:r>
    </w:p>
    <w:p w14:paraId="30F9C8A1" w14:textId="77777777" w:rsidR="007644A8" w:rsidRDefault="007644A8" w:rsidP="00AF6C4A">
      <w:pPr>
        <w:contextualSpacing/>
        <w:jc w:val="both"/>
        <w:rPr>
          <w:rFonts w:cstheme="minorHAnsi"/>
          <w:b/>
          <w:sz w:val="28"/>
          <w:szCs w:val="28"/>
          <w:lang w:val="en-GB"/>
        </w:rPr>
      </w:pPr>
    </w:p>
    <w:p w14:paraId="5B6F48C2" w14:textId="4E7671D5" w:rsidR="00AF6C4A" w:rsidRP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What is the scientific question you are addressing? </w:t>
      </w:r>
    </w:p>
    <w:p w14:paraId="3A6B0BF0" w14:textId="4E921764" w:rsidR="002A4464" w:rsidRDefault="00461902" w:rsidP="007644A8">
      <w:pPr>
        <w:contextualSpacing/>
        <w:jc w:val="both"/>
        <w:rPr>
          <w:lang w:val="en-GB"/>
        </w:rPr>
      </w:pPr>
      <w:r>
        <w:rPr>
          <w:lang w:val="en-GB"/>
        </w:rPr>
        <w:t xml:space="preserve">How do </w:t>
      </w:r>
      <w:r w:rsidR="00994021">
        <w:rPr>
          <w:lang w:val="en-GB"/>
        </w:rPr>
        <w:t xml:space="preserve">metabolic rate and </w:t>
      </w:r>
      <w:r w:rsidR="00D94E21">
        <w:rPr>
          <w:lang w:val="en-GB"/>
        </w:rPr>
        <w:t>feeding rate</w:t>
      </w:r>
      <w:r w:rsidR="00994021">
        <w:rPr>
          <w:lang w:val="en-GB"/>
        </w:rPr>
        <w:t xml:space="preserve"> scale with </w:t>
      </w:r>
      <w:r w:rsidR="00D94E21">
        <w:rPr>
          <w:lang w:val="en-GB"/>
        </w:rPr>
        <w:t xml:space="preserve">temperature and </w:t>
      </w:r>
      <w:r w:rsidR="00994021">
        <w:rPr>
          <w:lang w:val="en-GB"/>
        </w:rPr>
        <w:t xml:space="preserve">body mass </w:t>
      </w:r>
      <w:r w:rsidR="006F26A0" w:rsidRPr="006F26A0">
        <w:rPr>
          <w:i/>
          <w:iCs/>
          <w:lang w:val="en-GB"/>
        </w:rPr>
        <w:t>within</w:t>
      </w:r>
      <w:r w:rsidR="006F26A0">
        <w:rPr>
          <w:lang w:val="en-GB"/>
        </w:rPr>
        <w:t xml:space="preserve"> species </w:t>
      </w:r>
      <w:r w:rsidR="00D94E21">
        <w:rPr>
          <w:lang w:val="en-GB"/>
        </w:rPr>
        <w:t xml:space="preserve">(across temperature experiments </w:t>
      </w:r>
      <w:r w:rsidR="006F26A0">
        <w:rPr>
          <w:lang w:val="en-GB"/>
        </w:rPr>
        <w:t>o</w:t>
      </w:r>
      <w:r w:rsidR="00D94E21">
        <w:rPr>
          <w:lang w:val="en-GB"/>
        </w:rPr>
        <w:t>n</w:t>
      </w:r>
      <w:r w:rsidR="006F26A0">
        <w:rPr>
          <w:lang w:val="en-GB"/>
        </w:rPr>
        <w:t xml:space="preserve"> fish</w:t>
      </w:r>
      <w:r w:rsidR="00D94E21">
        <w:rPr>
          <w:lang w:val="en-GB"/>
        </w:rPr>
        <w:t>)</w:t>
      </w:r>
      <w:r w:rsidR="00344DE1">
        <w:rPr>
          <w:lang w:val="en-GB"/>
        </w:rPr>
        <w:t xml:space="preserve">? </w:t>
      </w:r>
      <w:r w:rsidR="00CD5021">
        <w:rPr>
          <w:lang w:val="en-GB"/>
        </w:rPr>
        <w:t xml:space="preserve">What relationship between </w:t>
      </w:r>
      <w:r w:rsidR="00A228AF">
        <w:rPr>
          <w:lang w:val="en-GB"/>
        </w:rPr>
        <w:t xml:space="preserve">optimum growth temperature </w:t>
      </w:r>
      <w:r w:rsidR="009F1EB9">
        <w:rPr>
          <w:lang w:val="en-GB"/>
        </w:rPr>
        <w:t>and body s</w:t>
      </w:r>
      <w:r w:rsidR="00A228AF">
        <w:rPr>
          <w:lang w:val="en-GB"/>
        </w:rPr>
        <w:t>ize</w:t>
      </w:r>
      <w:r w:rsidR="009F1EB9">
        <w:rPr>
          <w:lang w:val="en-GB"/>
        </w:rPr>
        <w:t xml:space="preserve"> do these scaling relationships predict</w:t>
      </w:r>
      <w:r w:rsidR="00A228AF">
        <w:rPr>
          <w:lang w:val="en-GB"/>
        </w:rPr>
        <w:t xml:space="preserve"> </w:t>
      </w:r>
      <w:r w:rsidR="00237349">
        <w:rPr>
          <w:lang w:val="en-GB"/>
        </w:rPr>
        <w:t xml:space="preserve">when </w:t>
      </w:r>
      <w:r w:rsidR="00FB72FC">
        <w:rPr>
          <w:lang w:val="en-GB"/>
        </w:rPr>
        <w:t xml:space="preserve">implemented </w:t>
      </w:r>
      <w:r w:rsidR="00237349">
        <w:rPr>
          <w:lang w:val="en-GB"/>
        </w:rPr>
        <w:t>in a growth model?</w:t>
      </w:r>
      <w:r w:rsidR="00BE224C">
        <w:rPr>
          <w:lang w:val="en-GB"/>
        </w:rPr>
        <w:t xml:space="preserve"> </w:t>
      </w:r>
      <w:r w:rsidR="006A238A">
        <w:rPr>
          <w:lang w:val="en-GB"/>
        </w:rPr>
        <w:t>Are</w:t>
      </w:r>
      <w:r w:rsidR="0085219E">
        <w:rPr>
          <w:lang w:val="en-GB"/>
        </w:rPr>
        <w:t xml:space="preserve"> these predictions supported </w:t>
      </w:r>
      <w:r w:rsidR="009A7A7C">
        <w:rPr>
          <w:lang w:val="en-GB"/>
        </w:rPr>
        <w:t xml:space="preserve">by </w:t>
      </w:r>
      <w:r w:rsidR="00D94E21">
        <w:rPr>
          <w:lang w:val="en-GB"/>
        </w:rPr>
        <w:t>temperature</w:t>
      </w:r>
      <w:r w:rsidR="0085219E">
        <w:rPr>
          <w:lang w:val="en-GB"/>
        </w:rPr>
        <w:t xml:space="preserve"> experiments</w:t>
      </w:r>
      <w:r w:rsidR="00D94E21">
        <w:rPr>
          <w:lang w:val="en-GB"/>
        </w:rPr>
        <w:t xml:space="preserve"> on growth rates</w:t>
      </w:r>
      <w:r w:rsidR="0085219E">
        <w:rPr>
          <w:lang w:val="en-GB"/>
        </w:rPr>
        <w:t>?</w:t>
      </w:r>
      <w:commentRangeStart w:id="0"/>
      <w:commentRangeStart w:id="1"/>
      <w:commentRangeEnd w:id="0"/>
      <w:r w:rsidR="009A7A7C">
        <w:rPr>
          <w:rStyle w:val="CommentReference"/>
        </w:rPr>
        <w:commentReference w:id="0"/>
      </w:r>
      <w:commentRangeEnd w:id="1"/>
      <w:r w:rsidR="00633998">
        <w:rPr>
          <w:rStyle w:val="CommentReference"/>
        </w:rPr>
        <w:commentReference w:id="1"/>
      </w:r>
    </w:p>
    <w:p w14:paraId="0039A8B8" w14:textId="7AA3CC17" w:rsidR="007644A8" w:rsidRPr="00361FEE" w:rsidRDefault="007644A8" w:rsidP="00B3115E">
      <w:pPr>
        <w:contextualSpacing/>
        <w:jc w:val="right"/>
        <w:rPr>
          <w:lang w:val="en-GB"/>
        </w:rPr>
      </w:pPr>
    </w:p>
    <w:p w14:paraId="708EE531" w14:textId="79929091" w:rsidR="007644A8" w:rsidRPr="007644A8" w:rsidRDefault="007644A8" w:rsidP="00AF6C4A">
      <w:pPr>
        <w:contextualSpacing/>
        <w:jc w:val="both"/>
        <w:rPr>
          <w:rFonts w:cstheme="minorHAnsi"/>
          <w:bCs/>
          <w:sz w:val="28"/>
          <w:szCs w:val="28"/>
          <w:lang w:val="en-GB"/>
        </w:rPr>
      </w:pPr>
    </w:p>
    <w:p w14:paraId="574731C3" w14:textId="091AF516" w:rsid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What is/are the key finding(s) that answers this question? </w:t>
      </w:r>
    </w:p>
    <w:p w14:paraId="29F5F4B2" w14:textId="11FBCFE3" w:rsidR="007644A8" w:rsidRPr="00361FEE" w:rsidRDefault="007B1DFE" w:rsidP="007644A8">
      <w:pPr>
        <w:contextualSpacing/>
        <w:jc w:val="both"/>
        <w:rPr>
          <w:lang w:val="en-GB"/>
        </w:rPr>
      </w:pPr>
      <w:r>
        <w:rPr>
          <w:lang w:val="en-GB"/>
        </w:rPr>
        <w:t xml:space="preserve">Within </w:t>
      </w:r>
      <w:r w:rsidR="0010076F">
        <w:rPr>
          <w:lang w:val="en-GB"/>
        </w:rPr>
        <w:t xml:space="preserve">fish </w:t>
      </w:r>
      <w:r>
        <w:rPr>
          <w:lang w:val="en-GB"/>
        </w:rPr>
        <w:t>species, m</w:t>
      </w:r>
      <w:r w:rsidR="007644A8" w:rsidRPr="00361FEE">
        <w:rPr>
          <w:lang w:val="en-GB"/>
        </w:rPr>
        <w:t xml:space="preserve">etabolic rates increase faster with body mass than feeding rates, and feeding rates </w:t>
      </w:r>
      <w:r w:rsidR="007644A8">
        <w:rPr>
          <w:lang w:val="en-GB"/>
        </w:rPr>
        <w:t>are</w:t>
      </w:r>
      <w:r w:rsidR="007644A8" w:rsidRPr="00361FEE">
        <w:rPr>
          <w:lang w:val="en-GB"/>
        </w:rPr>
        <w:t xml:space="preserve"> unimodal </w:t>
      </w:r>
      <w:r w:rsidR="007644A8">
        <w:rPr>
          <w:lang w:val="en-GB"/>
        </w:rPr>
        <w:t>functions of</w:t>
      </w:r>
      <w:r w:rsidR="007644A8" w:rsidRPr="00361FEE">
        <w:rPr>
          <w:lang w:val="en-GB"/>
        </w:rPr>
        <w:t xml:space="preserve"> temperature. </w:t>
      </w:r>
      <w:r w:rsidR="00D94E21">
        <w:rPr>
          <w:lang w:val="en-GB"/>
        </w:rPr>
        <w:t xml:space="preserve">This leads to the prediction </w:t>
      </w:r>
      <w:r w:rsidR="007644A8" w:rsidRPr="00361FEE">
        <w:rPr>
          <w:lang w:val="en-GB"/>
        </w:rPr>
        <w:t xml:space="preserve">that optimum temperature </w:t>
      </w:r>
      <w:r w:rsidR="0010076F">
        <w:rPr>
          <w:lang w:val="en-GB"/>
        </w:rPr>
        <w:t xml:space="preserve">for body growth </w:t>
      </w:r>
      <w:r w:rsidR="007644A8" w:rsidRPr="00361FEE">
        <w:rPr>
          <w:lang w:val="en-GB"/>
        </w:rPr>
        <w:t xml:space="preserve">declines </w:t>
      </w:r>
      <w:r w:rsidR="001C4126">
        <w:rPr>
          <w:lang w:val="en-GB"/>
        </w:rPr>
        <w:t xml:space="preserve">intraspecifically </w:t>
      </w:r>
      <w:r w:rsidR="007644A8" w:rsidRPr="00361FEE">
        <w:rPr>
          <w:lang w:val="en-GB"/>
        </w:rPr>
        <w:t xml:space="preserve">with mass. </w:t>
      </w:r>
      <w:r w:rsidR="00FE54D7">
        <w:rPr>
          <w:lang w:val="en-GB"/>
        </w:rPr>
        <w:t>A</w:t>
      </w:r>
      <w:r w:rsidR="0082595B">
        <w:rPr>
          <w:lang w:val="en-GB"/>
        </w:rPr>
        <w:t>nalysis</w:t>
      </w:r>
      <w:r w:rsidR="00FE54D7">
        <w:rPr>
          <w:lang w:val="en-GB"/>
        </w:rPr>
        <w:t xml:space="preserve"> </w:t>
      </w:r>
      <w:r w:rsidR="00624110">
        <w:rPr>
          <w:lang w:val="en-GB"/>
        </w:rPr>
        <w:t xml:space="preserve">of </w:t>
      </w:r>
      <w:r w:rsidR="001C4126">
        <w:rPr>
          <w:lang w:val="en-GB"/>
        </w:rPr>
        <w:t xml:space="preserve">independent </w:t>
      </w:r>
      <w:r w:rsidR="008F5EF5">
        <w:rPr>
          <w:lang w:val="en-GB"/>
        </w:rPr>
        <w:t xml:space="preserve">growth rate experiments </w:t>
      </w:r>
      <w:r w:rsidR="007644A8">
        <w:rPr>
          <w:lang w:val="en-GB"/>
        </w:rPr>
        <w:t>demonstrate</w:t>
      </w:r>
      <w:r w:rsidR="00624110">
        <w:rPr>
          <w:lang w:val="en-GB"/>
        </w:rPr>
        <w:t>s</w:t>
      </w:r>
      <w:r w:rsidR="007644A8" w:rsidRPr="00361FEE">
        <w:rPr>
          <w:lang w:val="en-GB"/>
        </w:rPr>
        <w:t xml:space="preserve"> that </w:t>
      </w:r>
      <w:r w:rsidR="001C4126">
        <w:rPr>
          <w:lang w:val="en-GB"/>
        </w:rPr>
        <w:t xml:space="preserve">this prediction holds </w:t>
      </w:r>
      <w:r w:rsidR="0010076F">
        <w:rPr>
          <w:lang w:val="en-GB"/>
        </w:rPr>
        <w:t>for</w:t>
      </w:r>
      <w:r w:rsidR="007644A8">
        <w:rPr>
          <w:lang w:val="en-GB"/>
        </w:rPr>
        <w:t xml:space="preserve"> </w:t>
      </w:r>
      <w:r w:rsidR="001A3B74">
        <w:rPr>
          <w:lang w:val="en-GB"/>
        </w:rPr>
        <w:t>fish</w:t>
      </w:r>
      <w:r w:rsidR="00D25E83">
        <w:rPr>
          <w:lang w:val="en-GB"/>
        </w:rPr>
        <w:t>.</w:t>
      </w:r>
    </w:p>
    <w:p w14:paraId="6A390EB4" w14:textId="77777777" w:rsidR="007644A8" w:rsidRPr="00AF6C4A" w:rsidRDefault="007644A8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614CE645" w14:textId="2D03877A" w:rsidR="00AF6C4A" w:rsidRP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commentRangeStart w:id="2"/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Why is this work important and timely? </w:t>
      </w:r>
      <w:commentRangeEnd w:id="2"/>
      <w:r w:rsidR="00633998">
        <w:rPr>
          <w:rStyle w:val="CommentReference"/>
        </w:rPr>
        <w:commentReference w:id="2"/>
      </w:r>
    </w:p>
    <w:p w14:paraId="0D85C7CE" w14:textId="1BF9FBF2" w:rsidR="009306D0" w:rsidRDefault="00AE7463" w:rsidP="007644A8">
      <w:pPr>
        <w:contextualSpacing/>
        <w:jc w:val="both"/>
        <w:rPr>
          <w:lang w:val="en-GB"/>
        </w:rPr>
      </w:pPr>
      <w:ins w:id="3" w:author="Max Lindmark" w:date="2021-06-16T12:33:00Z">
        <w:r>
          <w:rPr>
            <w:lang w:val="en-GB"/>
          </w:rPr>
          <w:t>Understanding h</w:t>
        </w:r>
      </w:ins>
      <w:ins w:id="4" w:author="Max Lindmark" w:date="2021-06-16T12:28:00Z">
        <w:r w:rsidR="006D7FE4" w:rsidRPr="0010076F">
          <w:rPr>
            <w:lang w:val="en-GB"/>
          </w:rPr>
          <w:t xml:space="preserve">ow </w:t>
        </w:r>
        <w:r w:rsidR="006D7FE4">
          <w:rPr>
            <w:lang w:val="en-GB"/>
          </w:rPr>
          <w:t xml:space="preserve">temperature </w:t>
        </w:r>
        <w:r w:rsidR="006D7FE4" w:rsidRPr="0010076F">
          <w:rPr>
            <w:lang w:val="en-GB"/>
          </w:rPr>
          <w:t xml:space="preserve">affects </w:t>
        </w:r>
        <w:r w:rsidR="006D7FE4">
          <w:rPr>
            <w:lang w:val="en-GB"/>
          </w:rPr>
          <w:t>growth rates is key for predicting global warming</w:t>
        </w:r>
      </w:ins>
      <w:ins w:id="5" w:author="Max Lindmark" w:date="2021-06-16T12:34:00Z">
        <w:r>
          <w:rPr>
            <w:lang w:val="en-GB"/>
          </w:rPr>
          <w:t xml:space="preserve"> impacts</w:t>
        </w:r>
      </w:ins>
      <w:ins w:id="6" w:author="Max Lindmark" w:date="2021-06-16T12:33:00Z">
        <w:r>
          <w:rPr>
            <w:lang w:val="en-GB"/>
          </w:rPr>
          <w:t>;</w:t>
        </w:r>
      </w:ins>
      <w:ins w:id="7" w:author="Max Lindmark" w:date="2021-06-16T12:31:00Z">
        <w:r>
          <w:rPr>
            <w:lang w:val="en-GB"/>
          </w:rPr>
          <w:t xml:space="preserve"> ye</w:t>
        </w:r>
      </w:ins>
      <w:ins w:id="8" w:author="Max Lindmark" w:date="2021-06-16T12:32:00Z">
        <w:r>
          <w:rPr>
            <w:lang w:val="en-GB"/>
          </w:rPr>
          <w:t xml:space="preserve">t </w:t>
        </w:r>
      </w:ins>
      <w:ins w:id="9" w:author="Max Lindmark" w:date="2021-06-16T12:34:00Z">
        <w:r>
          <w:rPr>
            <w:lang w:val="en-GB"/>
          </w:rPr>
          <w:t xml:space="preserve">the empirical basis of </w:t>
        </w:r>
      </w:ins>
      <w:ins w:id="10" w:author="Max Lindmark" w:date="2021-06-16T12:32:00Z">
        <w:r>
          <w:rPr>
            <w:lang w:val="en-GB"/>
          </w:rPr>
          <w:t xml:space="preserve">growth models </w:t>
        </w:r>
      </w:ins>
      <w:ins w:id="11" w:author="Max Lindmark" w:date="2021-06-16T12:34:00Z">
        <w:r>
          <w:rPr>
            <w:lang w:val="en-GB"/>
          </w:rPr>
          <w:t xml:space="preserve">has </w:t>
        </w:r>
      </w:ins>
      <w:ins w:id="12" w:author="Max Lindmark" w:date="2021-06-16T12:32:00Z">
        <w:r>
          <w:rPr>
            <w:lang w:val="en-GB"/>
          </w:rPr>
          <w:t>been criticised</w:t>
        </w:r>
      </w:ins>
      <w:ins w:id="13" w:author="Max Lindmark" w:date="2021-06-16T12:31:00Z">
        <w:r>
          <w:rPr>
            <w:lang w:val="en-GB"/>
          </w:rPr>
          <w:t>.</w:t>
        </w:r>
      </w:ins>
      <w:del w:id="14" w:author="Max Lindmark" w:date="2021-06-16T12:29:00Z">
        <w:r w:rsidR="001559B9" w:rsidDel="006D7FE4">
          <w:rPr>
            <w:lang w:val="en-GB"/>
          </w:rPr>
          <w:delText>G</w:delText>
        </w:r>
        <w:r w:rsidR="008E08C3" w:rsidDel="006D7FE4">
          <w:rPr>
            <w:lang w:val="en-GB"/>
          </w:rPr>
          <w:delText xml:space="preserve">rowth </w:delText>
        </w:r>
      </w:del>
      <w:del w:id="15" w:author="Max Lindmark" w:date="2021-06-16T12:31:00Z">
        <w:r w:rsidR="008E08C3" w:rsidDel="00AE7463">
          <w:rPr>
            <w:lang w:val="en-GB"/>
          </w:rPr>
          <w:delText>model</w:delText>
        </w:r>
        <w:r w:rsidR="001559B9" w:rsidDel="00AE7463">
          <w:rPr>
            <w:lang w:val="en-GB"/>
          </w:rPr>
          <w:delText xml:space="preserve"> </w:delText>
        </w:r>
      </w:del>
      <w:del w:id="16" w:author="Max Lindmark" w:date="2021-06-16T12:29:00Z">
        <w:r w:rsidR="001559B9" w:rsidDel="006D7FE4">
          <w:rPr>
            <w:lang w:val="en-GB"/>
          </w:rPr>
          <w:delText>predictions and mechanisms</w:delText>
        </w:r>
        <w:r w:rsidR="008C5459" w:rsidDel="006D7FE4">
          <w:rPr>
            <w:lang w:val="en-GB"/>
          </w:rPr>
          <w:delText xml:space="preserve"> </w:delText>
        </w:r>
        <w:r w:rsidR="001559B9" w:rsidDel="006D7FE4">
          <w:rPr>
            <w:lang w:val="en-GB"/>
          </w:rPr>
          <w:delText>are currently</w:delText>
        </w:r>
        <w:r w:rsidR="00DA256D" w:rsidDel="006D7FE4">
          <w:rPr>
            <w:lang w:val="en-GB"/>
          </w:rPr>
          <w:delText xml:space="preserve"> </w:delText>
        </w:r>
      </w:del>
      <w:del w:id="17" w:author="Max Lindmark" w:date="2021-06-16T12:31:00Z">
        <w:r w:rsidR="007E2375" w:rsidDel="00AE7463">
          <w:rPr>
            <w:lang w:val="en-GB"/>
          </w:rPr>
          <w:delText>question</w:delText>
        </w:r>
        <w:r w:rsidR="00AE1C49" w:rsidDel="00AE7463">
          <w:rPr>
            <w:lang w:val="en-GB"/>
          </w:rPr>
          <w:delText>ed</w:delText>
        </w:r>
        <w:r w:rsidR="007E2375" w:rsidDel="00AE7463">
          <w:rPr>
            <w:lang w:val="en-GB"/>
          </w:rPr>
          <w:delText>.</w:delText>
        </w:r>
      </w:del>
      <w:r w:rsidR="00A73676">
        <w:rPr>
          <w:lang w:val="en-GB"/>
        </w:rPr>
        <w:t xml:space="preserve"> </w:t>
      </w:r>
      <w:commentRangeStart w:id="18"/>
      <w:r w:rsidR="00C77ED6">
        <w:rPr>
          <w:lang w:val="en-GB"/>
        </w:rPr>
        <w:t xml:space="preserve">By </w:t>
      </w:r>
      <w:r w:rsidR="009809B7">
        <w:rPr>
          <w:lang w:val="en-GB"/>
        </w:rPr>
        <w:t>estimat</w:t>
      </w:r>
      <w:r w:rsidR="00C77ED6">
        <w:rPr>
          <w:lang w:val="en-GB"/>
        </w:rPr>
        <w:t>ing</w:t>
      </w:r>
      <w:r w:rsidR="009809B7">
        <w:rPr>
          <w:lang w:val="en-GB"/>
        </w:rPr>
        <w:t xml:space="preserve"> </w:t>
      </w:r>
      <w:del w:id="19" w:author="Max Lindmark" w:date="2021-06-16T12:31:00Z">
        <w:r w:rsidR="001559B9" w:rsidDel="00AE7463">
          <w:rPr>
            <w:lang w:val="en-GB"/>
          </w:rPr>
          <w:delText xml:space="preserve">their </w:delText>
        </w:r>
      </w:del>
      <w:r w:rsidR="009809B7">
        <w:rPr>
          <w:lang w:val="en-GB"/>
        </w:rPr>
        <w:t xml:space="preserve">parameters </w:t>
      </w:r>
      <w:r w:rsidR="001559B9">
        <w:rPr>
          <w:lang w:val="en-GB"/>
        </w:rPr>
        <w:t>from</w:t>
      </w:r>
      <w:r w:rsidR="00E91D1D">
        <w:rPr>
          <w:lang w:val="en-GB"/>
        </w:rPr>
        <w:t xml:space="preserve"> </w:t>
      </w:r>
      <w:del w:id="20" w:author="Max Lindmark" w:date="2021-06-16T12:34:00Z">
        <w:r w:rsidR="001559B9" w:rsidDel="00AE7463">
          <w:rPr>
            <w:lang w:val="en-GB"/>
          </w:rPr>
          <w:delText xml:space="preserve">collated </w:delText>
        </w:r>
      </w:del>
      <w:r w:rsidR="00C77ED6">
        <w:rPr>
          <w:lang w:val="en-GB"/>
        </w:rPr>
        <w:t xml:space="preserve">metabolism- and feeding </w:t>
      </w:r>
      <w:r w:rsidR="001559B9">
        <w:rPr>
          <w:lang w:val="en-GB"/>
        </w:rPr>
        <w:t>experiment</w:t>
      </w:r>
      <w:r w:rsidR="00C77ED6">
        <w:rPr>
          <w:lang w:val="en-GB"/>
        </w:rPr>
        <w:t>s</w:t>
      </w:r>
      <w:r w:rsidR="001559B9">
        <w:rPr>
          <w:lang w:val="en-GB"/>
        </w:rPr>
        <w:t>,</w:t>
      </w:r>
      <w:r w:rsidR="00C77ED6">
        <w:rPr>
          <w:lang w:val="en-GB"/>
        </w:rPr>
        <w:t xml:space="preserve"> we</w:t>
      </w:r>
      <w:r w:rsidR="009809B7">
        <w:rPr>
          <w:lang w:val="en-GB"/>
        </w:rPr>
        <w:t xml:space="preserve"> </w:t>
      </w:r>
      <w:del w:id="21" w:author="Max Lindmark" w:date="2021-06-16T12:35:00Z">
        <w:r w:rsidR="00301B6C" w:rsidDel="00AE7463">
          <w:rPr>
            <w:lang w:val="en-GB"/>
          </w:rPr>
          <w:delText xml:space="preserve">demonstrate </w:delText>
        </w:r>
      </w:del>
      <w:ins w:id="22" w:author="Max Lindmark" w:date="2021-06-16T12:35:00Z">
        <w:r>
          <w:rPr>
            <w:lang w:val="en-GB"/>
          </w:rPr>
          <w:t xml:space="preserve">show how </w:t>
        </w:r>
      </w:ins>
      <w:del w:id="23" w:author="Max Lindmark" w:date="2021-06-16T12:35:00Z">
        <w:r w:rsidR="0050581F" w:rsidDel="00AE7463">
          <w:rPr>
            <w:lang w:val="en-GB"/>
          </w:rPr>
          <w:delText xml:space="preserve">that </w:delText>
        </w:r>
      </w:del>
      <w:r w:rsidR="0050581F">
        <w:rPr>
          <w:lang w:val="en-GB"/>
        </w:rPr>
        <w:t>they predict</w:t>
      </w:r>
      <w:r w:rsidR="005B448F">
        <w:rPr>
          <w:lang w:val="en-GB"/>
        </w:rPr>
        <w:t xml:space="preserve"> reduced growth of large fish</w:t>
      </w:r>
      <w:r w:rsidR="00ED38E9">
        <w:rPr>
          <w:lang w:val="en-GB"/>
        </w:rPr>
        <w:t xml:space="preserve"> in warmer environment</w:t>
      </w:r>
      <w:r w:rsidR="0040785D">
        <w:rPr>
          <w:lang w:val="en-GB"/>
        </w:rPr>
        <w:t>s</w:t>
      </w:r>
      <w:r w:rsidR="00F80D4B">
        <w:rPr>
          <w:lang w:val="en-GB"/>
        </w:rPr>
        <w:t xml:space="preserve">, </w:t>
      </w:r>
      <w:r w:rsidR="001559B9">
        <w:rPr>
          <w:lang w:val="en-GB"/>
        </w:rPr>
        <w:t>and confirm this</w:t>
      </w:r>
      <w:r w:rsidR="00F80D4B">
        <w:rPr>
          <w:lang w:val="en-GB"/>
        </w:rPr>
        <w:t xml:space="preserve"> in independent data</w:t>
      </w:r>
      <w:ins w:id="24" w:author="Max Lindmark" w:date="2021-06-16T12:33:00Z">
        <w:r>
          <w:rPr>
            <w:lang w:val="en-GB"/>
          </w:rPr>
          <w:t>.</w:t>
        </w:r>
      </w:ins>
      <w:del w:id="25" w:author="Max Lindmark" w:date="2021-06-16T12:33:00Z">
        <w:r w:rsidR="00303C2A" w:rsidDel="00AE7463">
          <w:rPr>
            <w:lang w:val="en-GB"/>
          </w:rPr>
          <w:delText xml:space="preserve">; </w:delText>
        </w:r>
        <w:commentRangeEnd w:id="18"/>
        <w:r w:rsidR="00303C2A" w:rsidDel="00AE7463">
          <w:rPr>
            <w:rStyle w:val="CommentReference"/>
          </w:rPr>
          <w:commentReference w:id="18"/>
        </w:r>
      </w:del>
      <w:del w:id="26" w:author="Max Lindmark" w:date="2021-06-16T12:28:00Z">
        <w:r w:rsidR="00303C2A" w:rsidDel="006D7FE4">
          <w:rPr>
            <w:lang w:val="en-GB"/>
          </w:rPr>
          <w:delText>key knowledge</w:delText>
        </w:r>
        <w:r w:rsidR="001559B9" w:rsidDel="006D7FE4">
          <w:rPr>
            <w:lang w:val="en-GB"/>
          </w:rPr>
          <w:delText xml:space="preserve"> for </w:delText>
        </w:r>
        <w:r w:rsidR="0010076F" w:rsidRPr="0010076F" w:rsidDel="006D7FE4">
          <w:rPr>
            <w:lang w:val="en-GB"/>
          </w:rPr>
          <w:delText xml:space="preserve">understanding how </w:delText>
        </w:r>
        <w:r w:rsidR="00303C2A" w:rsidDel="006D7FE4">
          <w:rPr>
            <w:lang w:val="en-GB"/>
          </w:rPr>
          <w:delText xml:space="preserve">global </w:delText>
        </w:r>
        <w:r w:rsidR="0010076F" w:rsidRPr="0010076F" w:rsidDel="006D7FE4">
          <w:rPr>
            <w:lang w:val="en-GB"/>
          </w:rPr>
          <w:delText>warming affects ectotherm</w:delText>
        </w:r>
        <w:r w:rsidR="00C77ED6" w:rsidDel="006D7FE4">
          <w:rPr>
            <w:lang w:val="en-GB"/>
          </w:rPr>
          <w:delText>s</w:delText>
        </w:r>
        <w:r w:rsidR="001559B9" w:rsidDel="006D7FE4">
          <w:rPr>
            <w:lang w:val="en-GB"/>
          </w:rPr>
          <w:delText xml:space="preserve"> and aquatic food webs.</w:delText>
        </w:r>
      </w:del>
    </w:p>
    <w:p w14:paraId="4F645704" w14:textId="77777777" w:rsidR="009306D0" w:rsidRDefault="009306D0" w:rsidP="007644A8">
      <w:pPr>
        <w:contextualSpacing/>
        <w:jc w:val="both"/>
        <w:rPr>
          <w:lang w:val="en-GB"/>
        </w:rPr>
      </w:pPr>
    </w:p>
    <w:p w14:paraId="5E2ADC80" w14:textId="34D01006" w:rsidR="00AF6C4A" w:rsidRP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Does your paper fall within the scope of GCB; what biological AND global change aspects does it address? </w:t>
      </w:r>
    </w:p>
    <w:p w14:paraId="6BA7878E" w14:textId="4D1549FE" w:rsidR="004C0E53" w:rsidRPr="00361FEE" w:rsidRDefault="005404B9" w:rsidP="004C0E53">
      <w:pPr>
        <w:contextualSpacing/>
        <w:jc w:val="both"/>
        <w:rPr>
          <w:lang w:val="en-GB"/>
        </w:rPr>
      </w:pPr>
      <w:r>
        <w:rPr>
          <w:lang w:val="en-GB"/>
        </w:rPr>
        <w:t xml:space="preserve">Our </w:t>
      </w:r>
      <w:r w:rsidR="00C10E62">
        <w:rPr>
          <w:lang w:val="en-GB"/>
        </w:rPr>
        <w:t>analysis data provide fundamental</w:t>
      </w:r>
      <w:ins w:id="27" w:author="Jan Ohlberger" w:date="2021-06-16T06:43:00Z">
        <w:r w:rsidR="00AD7744">
          <w:rPr>
            <w:lang w:val="en-GB"/>
          </w:rPr>
          <w:t xml:space="preserve"> </w:t>
        </w:r>
        <w:commentRangeStart w:id="28"/>
        <w:r w:rsidR="00AD7744">
          <w:rPr>
            <w:lang w:val="en-GB"/>
          </w:rPr>
          <w:t>biological</w:t>
        </w:r>
      </w:ins>
      <w:r w:rsidR="00C10E62">
        <w:rPr>
          <w:lang w:val="en-GB"/>
        </w:rPr>
        <w:t xml:space="preserve"> </w:t>
      </w:r>
      <w:commentRangeEnd w:id="28"/>
      <w:r w:rsidR="00B54773">
        <w:rPr>
          <w:rStyle w:val="CommentReference"/>
        </w:rPr>
        <w:commentReference w:id="28"/>
      </w:r>
      <w:r w:rsidR="00C10E62">
        <w:rPr>
          <w:lang w:val="en-GB"/>
        </w:rPr>
        <w:t xml:space="preserve">insights into </w:t>
      </w:r>
      <w:r w:rsidR="00E00BE4">
        <w:rPr>
          <w:lang w:val="en-GB"/>
        </w:rPr>
        <w:t xml:space="preserve">the size and temperature scaling of fish </w:t>
      </w:r>
      <w:r w:rsidR="00C10E62">
        <w:rPr>
          <w:lang w:val="en-GB"/>
        </w:rPr>
        <w:t>growth.</w:t>
      </w:r>
      <w:r w:rsidR="00984636">
        <w:rPr>
          <w:lang w:val="en-GB"/>
        </w:rPr>
        <w:t xml:space="preserve"> </w:t>
      </w:r>
      <w:r w:rsidR="005F7445">
        <w:rPr>
          <w:lang w:val="en-GB"/>
        </w:rPr>
        <w:t xml:space="preserve">Together with </w:t>
      </w:r>
      <w:r w:rsidR="00984636">
        <w:rPr>
          <w:lang w:val="en-GB"/>
        </w:rPr>
        <w:t xml:space="preserve">our </w:t>
      </w:r>
      <w:r w:rsidR="005F7445">
        <w:rPr>
          <w:lang w:val="en-GB"/>
        </w:rPr>
        <w:t>analysis of a mechanistic growth model</w:t>
      </w:r>
      <w:r w:rsidR="0097166F">
        <w:rPr>
          <w:lang w:val="en-GB"/>
        </w:rPr>
        <w:t xml:space="preserve">, our study </w:t>
      </w:r>
      <w:r>
        <w:rPr>
          <w:lang w:val="en-GB"/>
        </w:rPr>
        <w:t>contribute</w:t>
      </w:r>
      <w:r w:rsidR="003E40C6">
        <w:rPr>
          <w:lang w:val="en-GB"/>
        </w:rPr>
        <w:t>s</w:t>
      </w:r>
      <w:r>
        <w:rPr>
          <w:lang w:val="en-GB"/>
        </w:rPr>
        <w:t xml:space="preserve"> to an understanding of the bioenergetic basis for the temperature-size rule and the predicted </w:t>
      </w:r>
      <w:r w:rsidR="00303C2A">
        <w:rPr>
          <w:lang w:val="en-GB"/>
        </w:rPr>
        <w:t xml:space="preserve">world-wide </w:t>
      </w:r>
      <w:r>
        <w:rPr>
          <w:lang w:val="en-GB"/>
        </w:rPr>
        <w:t>shrinking of large individuals with climate warming.</w:t>
      </w:r>
      <w:r w:rsidR="004C0E53">
        <w:rPr>
          <w:lang w:val="en-GB"/>
        </w:rPr>
        <w:t xml:space="preserve"> </w:t>
      </w:r>
    </w:p>
    <w:p w14:paraId="7D6830BB" w14:textId="77777777" w:rsidR="005404B9" w:rsidRPr="007644A8" w:rsidRDefault="005404B9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2D5A08DF" w14:textId="502A5386" w:rsid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What are the three most recently published papers that are relevant to this question? This information will assist the Editors in selecting reviewers. If you listed non-preferred reviewers, provide a justification for each </w:t>
      </w:r>
    </w:p>
    <w:p w14:paraId="4A202823" w14:textId="77777777" w:rsidR="000D547C" w:rsidRPr="001C207B" w:rsidRDefault="000D547C" w:rsidP="000D547C">
      <w:pPr>
        <w:rPr>
          <w:rFonts w:eastAsia="Times New Roman"/>
          <w:lang w:eastAsia="en-GB"/>
        </w:rPr>
      </w:pPr>
    </w:p>
    <w:p w14:paraId="7371147D" w14:textId="180B2997" w:rsidR="000D547C" w:rsidRPr="00B3115E" w:rsidRDefault="000D547C" w:rsidP="000D547C">
      <w:pPr>
        <w:rPr>
          <w:rFonts w:eastAsia="Times New Roman"/>
          <w:lang w:eastAsia="en-GB"/>
        </w:rPr>
      </w:pPr>
      <w:r w:rsidRPr="001C207B">
        <w:rPr>
          <w:rFonts w:eastAsia="Times New Roman"/>
          <w:lang w:eastAsia="en-GB"/>
        </w:rPr>
        <w:lastRenderedPageBreak/>
        <w:t xml:space="preserve">Marshall, D. J., &amp; White, C. R. (2019). Have we outgrown the existing models of growth?. </w:t>
      </w:r>
      <w:r w:rsidRPr="001C207B">
        <w:rPr>
          <w:rFonts w:eastAsia="Times New Roman"/>
          <w:i/>
          <w:iCs/>
          <w:lang w:eastAsia="en-GB"/>
        </w:rPr>
        <w:t xml:space="preserve">Trends in </w:t>
      </w:r>
      <w:ins w:id="29" w:author="Jan Ohlberger" w:date="2021-06-16T06:48:00Z">
        <w:r w:rsidR="00624D89">
          <w:rPr>
            <w:rFonts w:eastAsia="Times New Roman"/>
            <w:i/>
            <w:iCs/>
            <w:lang w:eastAsia="en-GB"/>
          </w:rPr>
          <w:t>E</w:t>
        </w:r>
      </w:ins>
      <w:del w:id="30" w:author="Jan Ohlberger" w:date="2021-06-16T06:48:00Z">
        <w:r w:rsidRPr="001C207B" w:rsidDel="00624D89">
          <w:rPr>
            <w:rFonts w:eastAsia="Times New Roman"/>
            <w:i/>
            <w:iCs/>
            <w:lang w:eastAsia="en-GB"/>
          </w:rPr>
          <w:delText>e</w:delText>
        </w:r>
      </w:del>
      <w:r w:rsidRPr="001C207B">
        <w:rPr>
          <w:rFonts w:eastAsia="Times New Roman"/>
          <w:i/>
          <w:iCs/>
          <w:lang w:eastAsia="en-GB"/>
        </w:rPr>
        <w:t xml:space="preserve">cology &amp; </w:t>
      </w:r>
      <w:ins w:id="31" w:author="Jan Ohlberger" w:date="2021-06-16T06:48:00Z">
        <w:r w:rsidR="00624D89">
          <w:rPr>
            <w:rFonts w:eastAsia="Times New Roman"/>
            <w:i/>
            <w:iCs/>
            <w:lang w:eastAsia="en-GB"/>
          </w:rPr>
          <w:t>E</w:t>
        </w:r>
      </w:ins>
      <w:del w:id="32" w:author="Jan Ohlberger" w:date="2021-06-16T06:48:00Z">
        <w:r w:rsidRPr="001C207B" w:rsidDel="00624D89">
          <w:rPr>
            <w:rFonts w:eastAsia="Times New Roman"/>
            <w:i/>
            <w:iCs/>
            <w:lang w:eastAsia="en-GB"/>
          </w:rPr>
          <w:delText>e</w:delText>
        </w:r>
      </w:del>
      <w:r w:rsidRPr="001C207B">
        <w:rPr>
          <w:rFonts w:eastAsia="Times New Roman"/>
          <w:i/>
          <w:iCs/>
          <w:lang w:eastAsia="en-GB"/>
        </w:rPr>
        <w:t>volution</w:t>
      </w:r>
      <w:r w:rsidRPr="001C207B">
        <w:rPr>
          <w:rFonts w:eastAsia="Times New Roman"/>
          <w:lang w:eastAsia="en-GB"/>
        </w:rPr>
        <w:t xml:space="preserve">, </w:t>
      </w:r>
      <w:r w:rsidRPr="001C207B">
        <w:rPr>
          <w:rFonts w:eastAsia="Times New Roman"/>
          <w:i/>
          <w:iCs/>
          <w:lang w:eastAsia="en-GB"/>
        </w:rPr>
        <w:t>34</w:t>
      </w:r>
      <w:r w:rsidRPr="001C207B">
        <w:rPr>
          <w:rFonts w:eastAsia="Times New Roman"/>
          <w:lang w:eastAsia="en-GB"/>
        </w:rPr>
        <w:t>(2), 102-111.</w:t>
      </w:r>
    </w:p>
    <w:p w14:paraId="02D328C8" w14:textId="7D22387F" w:rsidR="00BE3D06" w:rsidRDefault="00BE3D06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60983DFE" w14:textId="77777777" w:rsidR="00121D5E" w:rsidRDefault="001E6679" w:rsidP="00121D5E">
      <w:pPr>
        <w:rPr>
          <w:ins w:id="33" w:author="Max Lindmark" w:date="2021-06-16T12:24:00Z"/>
          <w:rFonts w:eastAsia="Times New Roman"/>
          <w:lang w:eastAsia="en-GB"/>
        </w:rPr>
      </w:pPr>
      <w:r w:rsidRPr="001C207B">
        <w:rPr>
          <w:rFonts w:eastAsia="Times New Roman"/>
          <w:lang w:eastAsia="en-GB"/>
        </w:rPr>
        <w:t xml:space="preserve">Lefevre, S., McKenzie, D. J., &amp; Nilsson, G. E. (2017). Models projecting the fate of fish populations under climate change need to be based on valid physiological mechanisms. </w:t>
      </w:r>
      <w:r w:rsidRPr="001E6679">
        <w:rPr>
          <w:rFonts w:eastAsia="Times New Roman"/>
          <w:i/>
          <w:iCs/>
          <w:lang w:eastAsia="en-GB"/>
        </w:rPr>
        <w:t>Global Change Biology</w:t>
      </w:r>
      <w:r w:rsidRPr="001E6679">
        <w:rPr>
          <w:rFonts w:eastAsia="Times New Roman"/>
          <w:lang w:eastAsia="en-GB"/>
        </w:rPr>
        <w:t xml:space="preserve">, </w:t>
      </w:r>
      <w:r w:rsidRPr="001E6679">
        <w:rPr>
          <w:rFonts w:eastAsia="Times New Roman"/>
          <w:i/>
          <w:iCs/>
          <w:lang w:eastAsia="en-GB"/>
        </w:rPr>
        <w:t>23</w:t>
      </w:r>
      <w:r w:rsidRPr="001E6679">
        <w:rPr>
          <w:rFonts w:eastAsia="Times New Roman"/>
          <w:lang w:eastAsia="en-GB"/>
        </w:rPr>
        <w:t>(9), 3449-3459</w:t>
      </w:r>
      <w:commentRangeStart w:id="34"/>
      <w:commentRangeStart w:id="35"/>
      <w:commentRangeStart w:id="36"/>
      <w:r w:rsidRPr="001E6679">
        <w:rPr>
          <w:rFonts w:eastAsia="Times New Roman"/>
          <w:lang w:eastAsia="en-GB"/>
        </w:rPr>
        <w:t>.</w:t>
      </w:r>
      <w:commentRangeEnd w:id="34"/>
      <w:r w:rsidR="00DF275D">
        <w:rPr>
          <w:rStyle w:val="CommentReference"/>
        </w:rPr>
        <w:commentReference w:id="34"/>
      </w:r>
      <w:commentRangeEnd w:id="35"/>
      <w:r w:rsidR="00303C2A">
        <w:rPr>
          <w:rStyle w:val="CommentReference"/>
        </w:rPr>
        <w:commentReference w:id="35"/>
      </w:r>
      <w:commentRangeEnd w:id="36"/>
      <w:r w:rsidR="00895210">
        <w:rPr>
          <w:rStyle w:val="CommentReference"/>
        </w:rPr>
        <w:commentReference w:id="36"/>
      </w:r>
      <w:ins w:id="37" w:author="Max Lindmark" w:date="2021-06-16T12:21:00Z">
        <w:r w:rsidR="00B3115E">
          <w:rPr>
            <w:rFonts w:eastAsia="Times New Roman"/>
            <w:lang w:eastAsia="en-GB"/>
          </w:rPr>
          <w:t xml:space="preserve"> </w:t>
        </w:r>
      </w:ins>
    </w:p>
    <w:p w14:paraId="661BA29C" w14:textId="5023510B" w:rsidR="00121D5E" w:rsidRDefault="0023218D" w:rsidP="0023218D">
      <w:pPr>
        <w:ind w:firstLine="360"/>
        <w:rPr>
          <w:ins w:id="38" w:author="Max Lindmark" w:date="2021-06-16T12:24:00Z"/>
          <w:rFonts w:eastAsia="Times New Roman"/>
          <w:lang w:eastAsia="en-GB"/>
        </w:rPr>
        <w:pPrChange w:id="39" w:author="Jan Ohlberger" w:date="2021-06-16T06:49:00Z">
          <w:pPr/>
        </w:pPrChange>
      </w:pPr>
      <w:ins w:id="40" w:author="Jan Ohlberger" w:date="2021-06-16T06:49:00Z">
        <w:r>
          <w:rPr>
            <w:rFonts w:eastAsia="Times New Roman"/>
            <w:lang w:eastAsia="en-GB"/>
          </w:rPr>
          <w:t xml:space="preserve">This </w:t>
        </w:r>
      </w:ins>
      <w:ins w:id="41" w:author="Jan Ohlberger" w:date="2021-06-16T06:51:00Z">
        <w:r>
          <w:rPr>
            <w:rFonts w:eastAsia="Times New Roman"/>
            <w:lang w:eastAsia="en-GB"/>
          </w:rPr>
          <w:t>article</w:t>
        </w:r>
      </w:ins>
      <w:ins w:id="42" w:author="Jan Ohlberger" w:date="2021-06-16T06:49:00Z">
        <w:r>
          <w:rPr>
            <w:rFonts w:eastAsia="Times New Roman"/>
            <w:lang w:eastAsia="en-GB"/>
          </w:rPr>
          <w:t xml:space="preserve"> was </w:t>
        </w:r>
      </w:ins>
      <w:ins w:id="43" w:author="Max Lindmark" w:date="2021-06-16T12:21:00Z">
        <w:del w:id="44" w:author="Jan Ohlberger" w:date="2021-06-16T06:49:00Z">
          <w:r w:rsidR="00B3115E" w:rsidDel="0023218D">
            <w:rPr>
              <w:rFonts w:eastAsia="Times New Roman"/>
              <w:lang w:eastAsia="en-GB"/>
            </w:rPr>
            <w:delText>(</w:delText>
          </w:r>
        </w:del>
      </w:ins>
      <w:ins w:id="45" w:author="Jan Ohlberger" w:date="2021-06-16T06:49:00Z">
        <w:r>
          <w:rPr>
            <w:rFonts w:eastAsia="Times New Roman"/>
            <w:lang w:eastAsia="en-GB"/>
          </w:rPr>
          <w:t>follow</w:t>
        </w:r>
      </w:ins>
      <w:ins w:id="46" w:author="Jan Ohlberger" w:date="2021-06-16T06:52:00Z">
        <w:r>
          <w:rPr>
            <w:rFonts w:eastAsia="Times New Roman"/>
            <w:lang w:eastAsia="en-GB"/>
          </w:rPr>
          <w:t xml:space="preserve">ed </w:t>
        </w:r>
      </w:ins>
      <w:ins w:id="47" w:author="Jan Ohlberger" w:date="2021-06-16T06:53:00Z">
        <w:r>
          <w:rPr>
            <w:rFonts w:eastAsia="Times New Roman"/>
            <w:lang w:eastAsia="en-GB"/>
          </w:rPr>
          <w:t>by several</w:t>
        </w:r>
      </w:ins>
      <w:ins w:id="48" w:author="Jan Ohlberger" w:date="2021-06-16T06:48:00Z">
        <w:r w:rsidR="00624D89">
          <w:rPr>
            <w:rFonts w:eastAsia="Times New Roman"/>
            <w:lang w:eastAsia="en-GB"/>
          </w:rPr>
          <w:t xml:space="preserve"> </w:t>
        </w:r>
      </w:ins>
      <w:ins w:id="49" w:author="Jan Ohlberger" w:date="2021-06-16T06:46:00Z">
        <w:r w:rsidR="00B54773">
          <w:rPr>
            <w:rFonts w:eastAsia="Times New Roman"/>
            <w:lang w:eastAsia="en-GB"/>
          </w:rPr>
          <w:t>comments and r</w:t>
        </w:r>
      </w:ins>
      <w:ins w:id="50" w:author="Max Lindmark" w:date="2021-06-16T12:22:00Z">
        <w:del w:id="51" w:author="Jan Ohlberger" w:date="2021-06-16T06:46:00Z">
          <w:r w:rsidR="00E60BD1" w:rsidDel="00B54773">
            <w:rPr>
              <w:rFonts w:eastAsia="Times New Roman"/>
              <w:lang w:eastAsia="en-GB"/>
            </w:rPr>
            <w:delText>R</w:delText>
          </w:r>
        </w:del>
        <w:r w:rsidR="00B3115E">
          <w:rPr>
            <w:rFonts w:eastAsia="Times New Roman"/>
            <w:lang w:eastAsia="en-GB"/>
          </w:rPr>
          <w:t>eplies</w:t>
        </w:r>
        <w:commentRangeStart w:id="52"/>
        <w:r w:rsidR="00B3115E">
          <w:rPr>
            <w:rFonts w:eastAsia="Times New Roman"/>
            <w:lang w:eastAsia="en-GB"/>
          </w:rPr>
          <w:t>:</w:t>
        </w:r>
      </w:ins>
      <w:commentRangeEnd w:id="52"/>
      <w:r w:rsidR="00B54773">
        <w:rPr>
          <w:rStyle w:val="CommentReference"/>
        </w:rPr>
        <w:commentReference w:id="52"/>
      </w:r>
    </w:p>
    <w:p w14:paraId="342B4074" w14:textId="7D6E9267" w:rsidR="00121D5E" w:rsidRPr="00895210" w:rsidRDefault="00121D5E" w:rsidP="00895210">
      <w:pPr>
        <w:pStyle w:val="ListParagraph"/>
        <w:numPr>
          <w:ilvl w:val="0"/>
          <w:numId w:val="8"/>
        </w:numPr>
        <w:rPr>
          <w:ins w:id="53" w:author="Max Lindmark" w:date="2021-06-16T12:24:00Z"/>
          <w:rFonts w:eastAsia="Times New Roman"/>
          <w:lang w:val="sv-SE" w:eastAsia="en-GB"/>
        </w:rPr>
      </w:pPr>
      <w:ins w:id="54" w:author="Max Lindmark" w:date="2021-06-16T12:22:00Z">
        <w:r w:rsidRPr="00895210">
          <w:rPr>
            <w:rFonts w:eastAsia="Times New Roman"/>
            <w:lang w:eastAsia="en-GB"/>
          </w:rPr>
          <w:t xml:space="preserve">Pauly, D. and Cheung, W.W., 2018. Sound physiological knowledge and principles in modeling shrinking of fishes under climate change. </w:t>
        </w:r>
        <w:r w:rsidRPr="00895210">
          <w:rPr>
            <w:rFonts w:eastAsia="Times New Roman"/>
            <w:i/>
            <w:iCs/>
            <w:lang w:eastAsia="en-GB"/>
          </w:rPr>
          <w:t xml:space="preserve">Global </w:t>
        </w:r>
      </w:ins>
      <w:ins w:id="55" w:author="Jan Ohlberger" w:date="2021-06-16T06:47:00Z">
        <w:r w:rsidR="00B54773">
          <w:rPr>
            <w:rFonts w:eastAsia="Times New Roman"/>
            <w:i/>
            <w:iCs/>
            <w:lang w:eastAsia="en-GB"/>
          </w:rPr>
          <w:t>C</w:t>
        </w:r>
      </w:ins>
      <w:ins w:id="56" w:author="Max Lindmark" w:date="2021-06-16T12:22:00Z">
        <w:del w:id="57" w:author="Jan Ohlberger" w:date="2021-06-16T06:47:00Z">
          <w:r w:rsidRPr="00895210" w:rsidDel="00B54773">
            <w:rPr>
              <w:rFonts w:eastAsia="Times New Roman"/>
              <w:i/>
              <w:iCs/>
              <w:lang w:eastAsia="en-GB"/>
            </w:rPr>
            <w:delText>c</w:delText>
          </w:r>
        </w:del>
        <w:r w:rsidRPr="00895210">
          <w:rPr>
            <w:rFonts w:eastAsia="Times New Roman"/>
            <w:i/>
            <w:iCs/>
            <w:lang w:eastAsia="en-GB"/>
          </w:rPr>
          <w:t xml:space="preserve">hange </w:t>
        </w:r>
      </w:ins>
      <w:ins w:id="58" w:author="Jan Ohlberger" w:date="2021-06-16T06:47:00Z">
        <w:r w:rsidR="00B54773">
          <w:rPr>
            <w:rFonts w:eastAsia="Times New Roman"/>
            <w:i/>
            <w:iCs/>
            <w:lang w:eastAsia="en-GB"/>
          </w:rPr>
          <w:t>B</w:t>
        </w:r>
      </w:ins>
      <w:ins w:id="59" w:author="Max Lindmark" w:date="2021-06-16T12:22:00Z">
        <w:del w:id="60" w:author="Jan Ohlberger" w:date="2021-06-16T06:47:00Z">
          <w:r w:rsidRPr="00895210" w:rsidDel="00B54773">
            <w:rPr>
              <w:rFonts w:eastAsia="Times New Roman"/>
              <w:i/>
              <w:iCs/>
              <w:lang w:eastAsia="en-GB"/>
            </w:rPr>
            <w:delText>b</w:delText>
          </w:r>
        </w:del>
        <w:r w:rsidRPr="00895210">
          <w:rPr>
            <w:rFonts w:eastAsia="Times New Roman"/>
            <w:i/>
            <w:iCs/>
            <w:lang w:eastAsia="en-GB"/>
          </w:rPr>
          <w:t>iology</w:t>
        </w:r>
        <w:r w:rsidRPr="00895210">
          <w:rPr>
            <w:rFonts w:eastAsia="Times New Roman"/>
            <w:lang w:eastAsia="en-GB"/>
          </w:rPr>
          <w:t xml:space="preserve">, </w:t>
        </w:r>
        <w:r w:rsidRPr="00895210">
          <w:rPr>
            <w:rFonts w:eastAsia="Times New Roman"/>
            <w:i/>
            <w:iCs/>
            <w:lang w:eastAsia="en-GB"/>
          </w:rPr>
          <w:t>24</w:t>
        </w:r>
        <w:r w:rsidRPr="00895210">
          <w:rPr>
            <w:rFonts w:eastAsia="Times New Roman"/>
            <w:lang w:eastAsia="en-GB"/>
          </w:rPr>
          <w:t>(1), pp.e15-e26</w:t>
        </w:r>
      </w:ins>
      <w:ins w:id="61" w:author="Max Lindmark" w:date="2021-06-16T12:23:00Z">
        <w:r w:rsidRPr="00895210">
          <w:rPr>
            <w:rFonts w:eastAsia="Times New Roman"/>
            <w:lang w:val="sv-SE" w:eastAsia="en-GB"/>
          </w:rPr>
          <w:t>;</w:t>
        </w:r>
      </w:ins>
    </w:p>
    <w:p w14:paraId="7FDF0CB2" w14:textId="15F37341" w:rsidR="00121D5E" w:rsidRPr="00895210" w:rsidRDefault="00121D5E" w:rsidP="00895210">
      <w:pPr>
        <w:pStyle w:val="ListParagraph"/>
        <w:numPr>
          <w:ilvl w:val="0"/>
          <w:numId w:val="8"/>
        </w:numPr>
        <w:rPr>
          <w:ins w:id="62" w:author="Max Lindmark" w:date="2021-06-16T12:25:00Z"/>
          <w:rFonts w:eastAsia="Times New Roman"/>
          <w:lang w:val="sv-SE" w:eastAsia="en-GB"/>
        </w:rPr>
      </w:pPr>
      <w:ins w:id="63" w:author="Max Lindmark" w:date="2021-06-16T12:25:00Z">
        <w:r w:rsidRPr="00633998">
          <w:rPr>
            <w:rFonts w:eastAsia="Times New Roman"/>
            <w:lang w:eastAsia="en-GB"/>
          </w:rPr>
          <w:t xml:space="preserve">Lefevre, S., McKenzie, D.J. and Nilsson, G.E., 2018. In modelling effects of global warming, invalid assumptions lead to unrealistic projections. </w:t>
        </w:r>
        <w:r w:rsidRPr="00895210">
          <w:rPr>
            <w:rFonts w:eastAsia="Times New Roman"/>
            <w:i/>
            <w:iCs/>
            <w:lang w:eastAsia="en-GB"/>
          </w:rPr>
          <w:t xml:space="preserve">Global </w:t>
        </w:r>
      </w:ins>
      <w:ins w:id="64" w:author="Jan Ohlberger" w:date="2021-06-16T06:47:00Z">
        <w:r w:rsidR="00B54773">
          <w:rPr>
            <w:rFonts w:eastAsia="Times New Roman"/>
            <w:i/>
            <w:iCs/>
            <w:lang w:eastAsia="en-GB"/>
          </w:rPr>
          <w:t>C</w:t>
        </w:r>
      </w:ins>
      <w:ins w:id="65" w:author="Max Lindmark" w:date="2021-06-16T12:25:00Z">
        <w:del w:id="66" w:author="Jan Ohlberger" w:date="2021-06-16T06:47:00Z">
          <w:r w:rsidRPr="00895210" w:rsidDel="00B54773">
            <w:rPr>
              <w:rFonts w:eastAsia="Times New Roman"/>
              <w:i/>
              <w:iCs/>
              <w:lang w:eastAsia="en-GB"/>
            </w:rPr>
            <w:delText>c</w:delText>
          </w:r>
        </w:del>
        <w:r w:rsidRPr="00895210">
          <w:rPr>
            <w:rFonts w:eastAsia="Times New Roman"/>
            <w:i/>
            <w:iCs/>
            <w:lang w:eastAsia="en-GB"/>
          </w:rPr>
          <w:t xml:space="preserve">hange </w:t>
        </w:r>
      </w:ins>
      <w:ins w:id="67" w:author="Jan Ohlberger" w:date="2021-06-16T06:47:00Z">
        <w:r w:rsidR="00B54773">
          <w:rPr>
            <w:rFonts w:eastAsia="Times New Roman"/>
            <w:i/>
            <w:iCs/>
            <w:lang w:eastAsia="en-GB"/>
          </w:rPr>
          <w:t>B</w:t>
        </w:r>
      </w:ins>
      <w:ins w:id="68" w:author="Max Lindmark" w:date="2021-06-16T12:25:00Z">
        <w:del w:id="69" w:author="Jan Ohlberger" w:date="2021-06-16T06:47:00Z">
          <w:r w:rsidRPr="00895210" w:rsidDel="00B54773">
            <w:rPr>
              <w:rFonts w:eastAsia="Times New Roman"/>
              <w:i/>
              <w:iCs/>
              <w:lang w:eastAsia="en-GB"/>
            </w:rPr>
            <w:delText>b</w:delText>
          </w:r>
        </w:del>
        <w:r w:rsidRPr="00895210">
          <w:rPr>
            <w:rFonts w:eastAsia="Times New Roman"/>
            <w:i/>
            <w:iCs/>
            <w:lang w:eastAsia="en-GB"/>
          </w:rPr>
          <w:t>iology</w:t>
        </w:r>
        <w:r w:rsidRPr="00895210">
          <w:rPr>
            <w:rFonts w:eastAsia="Times New Roman"/>
            <w:lang w:eastAsia="en-GB"/>
          </w:rPr>
          <w:t xml:space="preserve">, </w:t>
        </w:r>
        <w:r w:rsidRPr="00895210">
          <w:rPr>
            <w:rFonts w:eastAsia="Times New Roman"/>
            <w:i/>
            <w:iCs/>
            <w:lang w:eastAsia="en-GB"/>
          </w:rPr>
          <w:t>24</w:t>
        </w:r>
        <w:r w:rsidRPr="00895210">
          <w:rPr>
            <w:rFonts w:eastAsia="Times New Roman"/>
            <w:lang w:eastAsia="en-GB"/>
          </w:rPr>
          <w:t>(2), pp.553-556.</w:t>
        </w:r>
        <w:r w:rsidRPr="00895210">
          <w:rPr>
            <w:rFonts w:eastAsia="Times New Roman"/>
            <w:lang w:val="sv-SE" w:eastAsia="en-GB"/>
          </w:rPr>
          <w:t>;</w:t>
        </w:r>
      </w:ins>
    </w:p>
    <w:p w14:paraId="6BB7A40B" w14:textId="37994594" w:rsidR="00B3115E" w:rsidRPr="00895210" w:rsidRDefault="00121D5E" w:rsidP="00895210">
      <w:pPr>
        <w:pStyle w:val="ListParagraph"/>
        <w:numPr>
          <w:ilvl w:val="0"/>
          <w:numId w:val="8"/>
        </w:numPr>
        <w:rPr>
          <w:rFonts w:eastAsia="Times New Roman"/>
          <w:lang w:eastAsia="en-GB"/>
        </w:rPr>
      </w:pPr>
      <w:ins w:id="70" w:author="Max Lindmark" w:date="2021-06-16T12:23:00Z">
        <w:r w:rsidRPr="00895210">
          <w:rPr>
            <w:rFonts w:eastAsia="Times New Roman"/>
            <w:lang w:eastAsia="en-GB"/>
          </w:rPr>
          <w:t xml:space="preserve">Pauly, D. and Cheung, W.W., 2018. On confusing cause and effect in the oxygen limitation of fish. </w:t>
        </w:r>
        <w:r w:rsidRPr="00895210">
          <w:rPr>
            <w:rFonts w:eastAsia="Times New Roman"/>
            <w:i/>
            <w:iCs/>
            <w:lang w:eastAsia="en-GB"/>
          </w:rPr>
          <w:t xml:space="preserve">Global </w:t>
        </w:r>
      </w:ins>
      <w:ins w:id="71" w:author="Jan Ohlberger" w:date="2021-06-16T06:47:00Z">
        <w:r w:rsidR="00B54773">
          <w:rPr>
            <w:rFonts w:eastAsia="Times New Roman"/>
            <w:i/>
            <w:iCs/>
            <w:lang w:eastAsia="en-GB"/>
          </w:rPr>
          <w:t>C</w:t>
        </w:r>
      </w:ins>
      <w:ins w:id="72" w:author="Max Lindmark" w:date="2021-06-16T12:23:00Z">
        <w:del w:id="73" w:author="Jan Ohlberger" w:date="2021-06-16T06:47:00Z">
          <w:r w:rsidRPr="00895210" w:rsidDel="00B54773">
            <w:rPr>
              <w:rFonts w:eastAsia="Times New Roman"/>
              <w:i/>
              <w:iCs/>
              <w:lang w:eastAsia="en-GB"/>
            </w:rPr>
            <w:delText>c</w:delText>
          </w:r>
        </w:del>
        <w:r w:rsidRPr="00895210">
          <w:rPr>
            <w:rFonts w:eastAsia="Times New Roman"/>
            <w:i/>
            <w:iCs/>
            <w:lang w:eastAsia="en-GB"/>
          </w:rPr>
          <w:t xml:space="preserve">hange </w:t>
        </w:r>
      </w:ins>
      <w:ins w:id="74" w:author="Jan Ohlberger" w:date="2021-06-16T06:47:00Z">
        <w:r w:rsidR="00B54773">
          <w:rPr>
            <w:rFonts w:eastAsia="Times New Roman"/>
            <w:i/>
            <w:iCs/>
            <w:lang w:eastAsia="en-GB"/>
          </w:rPr>
          <w:t>B</w:t>
        </w:r>
      </w:ins>
      <w:ins w:id="75" w:author="Max Lindmark" w:date="2021-06-16T12:23:00Z">
        <w:del w:id="76" w:author="Jan Ohlberger" w:date="2021-06-16T06:47:00Z">
          <w:r w:rsidRPr="00895210" w:rsidDel="00B54773">
            <w:rPr>
              <w:rFonts w:eastAsia="Times New Roman"/>
              <w:i/>
              <w:iCs/>
              <w:lang w:eastAsia="en-GB"/>
            </w:rPr>
            <w:delText>b</w:delText>
          </w:r>
        </w:del>
        <w:r w:rsidRPr="00895210">
          <w:rPr>
            <w:rFonts w:eastAsia="Times New Roman"/>
            <w:i/>
            <w:iCs/>
            <w:lang w:eastAsia="en-GB"/>
          </w:rPr>
          <w:t>iology</w:t>
        </w:r>
        <w:r w:rsidRPr="00895210">
          <w:rPr>
            <w:rFonts w:eastAsia="Times New Roman"/>
            <w:lang w:eastAsia="en-GB"/>
          </w:rPr>
          <w:t xml:space="preserve">, </w:t>
        </w:r>
        <w:bookmarkStart w:id="77" w:name="_GoBack"/>
        <w:bookmarkEnd w:id="77"/>
        <w:r w:rsidRPr="00895210">
          <w:rPr>
            <w:rFonts w:eastAsia="Times New Roman"/>
            <w:i/>
            <w:iCs/>
            <w:lang w:eastAsia="en-GB"/>
          </w:rPr>
          <w:t>24</w:t>
        </w:r>
        <w:r w:rsidRPr="00895210">
          <w:rPr>
            <w:rFonts w:eastAsia="Times New Roman"/>
            <w:lang w:eastAsia="en-GB"/>
          </w:rPr>
          <w:t>(11), pp.e743-e744.</w:t>
        </w:r>
      </w:ins>
      <w:ins w:id="78" w:author="Max Lindmark" w:date="2021-06-16T12:21:00Z">
        <w:r w:rsidR="00B3115E" w:rsidRPr="00895210">
          <w:rPr>
            <w:rFonts w:eastAsia="Times New Roman"/>
            <w:lang w:eastAsia="en-GB"/>
          </w:rPr>
          <w:t>)</w:t>
        </w:r>
      </w:ins>
    </w:p>
    <w:p w14:paraId="24DE6297" w14:textId="2BE608DD" w:rsidR="001E6679" w:rsidRPr="00B3115E" w:rsidRDefault="001E6679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sv-SE"/>
        </w:rPr>
      </w:pPr>
    </w:p>
    <w:p w14:paraId="1549446B" w14:textId="77777777" w:rsidR="00B11E90" w:rsidRPr="00B11E90" w:rsidRDefault="00B11E90" w:rsidP="00B11E90">
      <w:pPr>
        <w:rPr>
          <w:rFonts w:eastAsia="Times New Roman"/>
          <w:lang w:eastAsia="en-GB"/>
        </w:rPr>
      </w:pPr>
      <w:r w:rsidRPr="00B11E90">
        <w:rPr>
          <w:rFonts w:eastAsia="Times New Roman"/>
          <w:lang w:eastAsia="en-GB"/>
        </w:rPr>
        <w:t xml:space="preserve">van Denderen, D., Gislason, H., van den Heuvel, J., &amp; Andersen, K. H. (2020). </w:t>
      </w:r>
      <w:r w:rsidRPr="001C207B">
        <w:rPr>
          <w:rFonts w:eastAsia="Times New Roman"/>
          <w:lang w:eastAsia="en-GB"/>
        </w:rPr>
        <w:t xml:space="preserve">Global analysis of fish growth rates shows weaker responses to temperature than metabolic predictions. </w:t>
      </w:r>
      <w:r w:rsidRPr="00B11E90">
        <w:rPr>
          <w:rFonts w:eastAsia="Times New Roman"/>
          <w:i/>
          <w:iCs/>
          <w:lang w:eastAsia="en-GB"/>
        </w:rPr>
        <w:t>Global Ecology and Biogeography</w:t>
      </w:r>
      <w:r w:rsidRPr="00B11E90">
        <w:rPr>
          <w:rFonts w:eastAsia="Times New Roman"/>
          <w:lang w:eastAsia="en-GB"/>
        </w:rPr>
        <w:t xml:space="preserve">, </w:t>
      </w:r>
      <w:r w:rsidRPr="00B11E90">
        <w:rPr>
          <w:rFonts w:eastAsia="Times New Roman"/>
          <w:i/>
          <w:iCs/>
          <w:lang w:eastAsia="en-GB"/>
        </w:rPr>
        <w:t>29</w:t>
      </w:r>
      <w:r w:rsidRPr="00B11E90">
        <w:rPr>
          <w:rFonts w:eastAsia="Times New Roman"/>
          <w:lang w:eastAsia="en-GB"/>
        </w:rPr>
        <w:t>(12), 2203-2213.</w:t>
      </w:r>
    </w:p>
    <w:p w14:paraId="32EEE24C" w14:textId="77777777" w:rsidR="00D05853" w:rsidRPr="00AF6C4A" w:rsidRDefault="00D05853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761E5AFE" w14:textId="77777777" w:rsidR="007644A8" w:rsidRPr="007644A8" w:rsidRDefault="007644A8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72131BD7" w14:textId="4452F51A" w:rsidR="00AF6C4A" w:rsidRDefault="00AF6C4A" w:rsidP="00AF6C4A">
      <w:pPr>
        <w:contextualSpacing/>
        <w:jc w:val="both"/>
        <w:rPr>
          <w:rFonts w:cstheme="minorHAnsi"/>
          <w:b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>Justification if your manuscript does not conform to author or formatting guidelines (e.g. exceeding word limit)</w:t>
      </w:r>
    </w:p>
    <w:p w14:paraId="3D91BCFD" w14:textId="37973800" w:rsidR="00BF687E" w:rsidRPr="00AF6C4A" w:rsidRDefault="00BF687E" w:rsidP="00AF6C4A">
      <w:pPr>
        <w:contextualSpacing/>
        <w:jc w:val="both"/>
        <w:rPr>
          <w:rFonts w:cstheme="minorHAnsi"/>
          <w:bCs/>
          <w:lang w:val="en-GB"/>
        </w:rPr>
      </w:pPr>
      <w:r w:rsidRPr="00BF687E">
        <w:rPr>
          <w:rFonts w:cstheme="minorHAnsi"/>
          <w:bCs/>
          <w:lang w:val="en-GB"/>
        </w:rPr>
        <w:t>NA</w:t>
      </w:r>
    </w:p>
    <w:sectPr w:rsidR="00BF687E" w:rsidRPr="00AF6C4A" w:rsidSect="00F97B62">
      <w:headerReference w:type="even" r:id="rId21"/>
      <w:headerReference w:type="first" r:id="rId22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n P. Ohlberger" w:date="2021-06-10T06:53:00Z" w:initials="JPO">
    <w:p w14:paraId="6D3A4660" w14:textId="0293B446" w:rsidR="009A7A7C" w:rsidRPr="00D94E21" w:rsidRDefault="009A7A7C">
      <w:pPr>
        <w:pStyle w:val="CommentText"/>
      </w:pPr>
      <w:r>
        <w:rPr>
          <w:rStyle w:val="CommentReference"/>
        </w:rPr>
        <w:annotationRef/>
      </w:r>
      <w:r w:rsidRPr="00D94E21">
        <w:t>I think this work</w:t>
      </w:r>
      <w:r w:rsidR="00450B12" w:rsidRPr="00D94E21">
        <w:t xml:space="preserve">s, and it’s consistent with the answers below and the organization of the paper. </w:t>
      </w:r>
      <w:r w:rsidRPr="00D94E21">
        <w:t>The other possibility is to turn it around:</w:t>
      </w:r>
    </w:p>
    <w:p w14:paraId="6AF89656" w14:textId="77777777" w:rsidR="009A7A7C" w:rsidRPr="00D94E21" w:rsidRDefault="009A7A7C">
      <w:pPr>
        <w:pStyle w:val="CommentText"/>
      </w:pPr>
    </w:p>
    <w:p w14:paraId="215A3097" w14:textId="5F989E5D" w:rsidR="009A7A7C" w:rsidRPr="00D94E21" w:rsidRDefault="009A7A7C">
      <w:pPr>
        <w:pStyle w:val="CommentText"/>
      </w:pPr>
      <w:r w:rsidRPr="00D94E21">
        <w:t xml:space="preserve">Does the optimum growth temperature within fish species depend on body size, and can this relationship be predicted from underlying physiological processes, specifically </w:t>
      </w:r>
      <w:r w:rsidR="007713BE" w:rsidRPr="00D94E21">
        <w:t>how</w:t>
      </w:r>
      <w:r w:rsidRPr="00D94E21">
        <w:t xml:space="preserve"> </w:t>
      </w:r>
      <w:r>
        <w:rPr>
          <w:lang w:val="en-GB"/>
        </w:rPr>
        <w:t xml:space="preserve">metabolic rate and </w:t>
      </w:r>
      <w:r w:rsidR="00450B12">
        <w:rPr>
          <w:lang w:val="en-GB"/>
        </w:rPr>
        <w:t>feeding</w:t>
      </w:r>
      <w:r>
        <w:rPr>
          <w:lang w:val="en-GB"/>
        </w:rPr>
        <w:t xml:space="preserve"> rate </w:t>
      </w:r>
      <w:r w:rsidR="007713BE">
        <w:rPr>
          <w:lang w:val="en-GB"/>
        </w:rPr>
        <w:t xml:space="preserve">scale </w:t>
      </w:r>
      <w:r>
        <w:rPr>
          <w:lang w:val="en-GB"/>
        </w:rPr>
        <w:t>with body mass and temperature?</w:t>
      </w:r>
    </w:p>
    <w:p w14:paraId="21E3603E" w14:textId="1256A73B" w:rsidR="009A7A7C" w:rsidRPr="00D94E21" w:rsidRDefault="009A7A7C">
      <w:pPr>
        <w:pStyle w:val="CommentText"/>
      </w:pPr>
    </w:p>
  </w:comment>
  <w:comment w:id="1" w:author="Max Lindmark" w:date="2021-06-16T12:35:00Z" w:initials="MOU">
    <w:p w14:paraId="3679ADD4" w14:textId="03B58925" w:rsidR="00633998" w:rsidRDefault="00633998">
      <w:pPr>
        <w:pStyle w:val="CommentText"/>
      </w:pPr>
      <w:r>
        <w:rPr>
          <w:rStyle w:val="CommentReference"/>
        </w:rPr>
        <w:annotationRef/>
      </w:r>
      <w:r>
        <w:t>I like that too! But will keep as is to better match the structure of the paper</w:t>
      </w:r>
    </w:p>
  </w:comment>
  <w:comment w:id="2" w:author="Max Lindmark" w:date="2021-06-16T12:35:00Z" w:initials="MOU">
    <w:p w14:paraId="4C0A7D54" w14:textId="10660FD2" w:rsidR="00633998" w:rsidRDefault="00633998">
      <w:pPr>
        <w:pStyle w:val="CommentText"/>
      </w:pPr>
      <w:r>
        <w:rPr>
          <w:rStyle w:val="CommentReference"/>
        </w:rPr>
        <w:annotationRef/>
      </w:r>
      <w:r>
        <w:t>I changed this quite a lot</w:t>
      </w:r>
    </w:p>
  </w:comment>
  <w:comment w:id="18" w:author="Anna Gårdmark" w:date="2021-06-10T17:27:00Z" w:initials="AG">
    <w:p w14:paraId="69B767DA" w14:textId="1E1FE738" w:rsidR="00303C2A" w:rsidRPr="00303C2A" w:rsidRDefault="00303C2A">
      <w:pPr>
        <w:pStyle w:val="CommentText"/>
      </w:pPr>
      <w:r>
        <w:rPr>
          <w:rStyle w:val="CommentReference"/>
        </w:rPr>
        <w:annotationRef/>
      </w:r>
      <w:r w:rsidRPr="00303C2A">
        <w:rPr>
          <w:rStyle w:val="CommentReference"/>
        </w:rPr>
        <w:t xml:space="preserve">This is very similar to repeating the key findings. </w:t>
      </w:r>
      <w:r>
        <w:rPr>
          <w:rStyle w:val="CommentReference"/>
        </w:rPr>
        <w:t>Perhaps better to move this to the section above, and expand on the importance? (Added at least some importance/relevance from the abstract here at the end)</w:t>
      </w:r>
    </w:p>
  </w:comment>
  <w:comment w:id="28" w:author="Jan Ohlberger" w:date="2021-06-16T06:45:00Z" w:initials="Ca">
    <w:p w14:paraId="055AA795" w14:textId="2527C141" w:rsidR="00B54773" w:rsidRDefault="00B54773">
      <w:pPr>
        <w:pStyle w:val="CommentText"/>
      </w:pPr>
      <w:r>
        <w:rPr>
          <w:rStyle w:val="CommentReference"/>
        </w:rPr>
        <w:annotationRef/>
      </w:r>
      <w:r>
        <w:t xml:space="preserve">Thought it might be good to pick up </w:t>
      </w:r>
      <w:r>
        <w:t>that</w:t>
      </w:r>
      <w:r>
        <w:t xml:space="preserve"> word from the question</w:t>
      </w:r>
    </w:p>
  </w:comment>
  <w:comment w:id="34" w:author="Jan P. Ohlberger" w:date="2021-06-10T07:08:00Z" w:initials="JPO">
    <w:p w14:paraId="3941DFCA" w14:textId="2BEF16DA" w:rsidR="00DF275D" w:rsidRPr="00D94E21" w:rsidRDefault="00DF275D">
      <w:pPr>
        <w:pStyle w:val="CommentText"/>
      </w:pPr>
      <w:r>
        <w:rPr>
          <w:rStyle w:val="CommentReference"/>
        </w:rPr>
        <w:annotationRef/>
      </w:r>
      <w:r w:rsidRPr="00D94E21">
        <w:t xml:space="preserve">Maybe sneak in </w:t>
      </w:r>
      <w:r w:rsidR="001E1709" w:rsidRPr="00D94E21">
        <w:t>the comments</w:t>
      </w:r>
      <w:r w:rsidR="00076BC9" w:rsidRPr="00D94E21">
        <w:t xml:space="preserve"> </w:t>
      </w:r>
      <w:r w:rsidR="001E1709" w:rsidRPr="00D94E21">
        <w:t xml:space="preserve">(e.g. Pauly and Cheung) </w:t>
      </w:r>
      <w:r w:rsidRPr="00D94E21">
        <w:t>in response to this</w:t>
      </w:r>
      <w:r w:rsidR="001E1709" w:rsidRPr="00D94E21">
        <w:t xml:space="preserve"> paper which are</w:t>
      </w:r>
      <w:r w:rsidRPr="00D94E21">
        <w:t xml:space="preserve"> also in GCB</w:t>
      </w:r>
      <w:r w:rsidR="001E1709" w:rsidRPr="00D94E21">
        <w:t>?</w:t>
      </w:r>
    </w:p>
  </w:comment>
  <w:comment w:id="35" w:author="Anna Gårdmark" w:date="2021-06-10T17:30:00Z" w:initials="AG">
    <w:p w14:paraId="048F2914" w14:textId="325B4E80" w:rsidR="00303C2A" w:rsidRPr="00303C2A" w:rsidRDefault="00303C2A">
      <w:pPr>
        <w:pStyle w:val="CommentText"/>
      </w:pPr>
      <w:r>
        <w:rPr>
          <w:rStyle w:val="CommentReference"/>
        </w:rPr>
        <w:annotationRef/>
      </w:r>
      <w:r w:rsidRPr="00303C2A">
        <w:t xml:space="preserve">good suggestion! Can be done in brackets directly following the </w:t>
      </w:r>
      <w:r>
        <w:t xml:space="preserve">Lefevre (on the same line) </w:t>
      </w:r>
      <w:r w:rsidRPr="00303C2A">
        <w:sym w:font="Wingdings" w:char="F04A"/>
      </w:r>
    </w:p>
  </w:comment>
  <w:comment w:id="36" w:author="Max Lindmark" w:date="2021-06-16T12:25:00Z" w:initials="MOU">
    <w:p w14:paraId="1A7C5353" w14:textId="4FEB48E5" w:rsidR="00895210" w:rsidRDefault="00895210">
      <w:pPr>
        <w:pStyle w:val="CommentText"/>
      </w:pPr>
      <w:r>
        <w:rPr>
          <w:rStyle w:val="CommentReference"/>
        </w:rPr>
        <w:annotationRef/>
      </w:r>
      <w:r>
        <w:t>Maybe like this?</w:t>
      </w:r>
    </w:p>
  </w:comment>
  <w:comment w:id="52" w:author="Jan Ohlberger" w:date="2021-06-16T06:47:00Z" w:initials="Ca">
    <w:p w14:paraId="64BCAB55" w14:textId="3BF5A1B9" w:rsidR="00B54773" w:rsidRDefault="00B54773">
      <w:pPr>
        <w:pStyle w:val="CommentText"/>
      </w:pPr>
      <w:r>
        <w:rPr>
          <w:rStyle w:val="CommentReference"/>
        </w:rPr>
        <w:annotationRef/>
      </w:r>
      <w:r>
        <w:t>? to be a bit more explicit</w:t>
      </w:r>
      <w:r w:rsidR="00AD7E56">
        <w:t xml:space="preserve"> (</w:t>
      </w:r>
      <w:r w:rsidR="00AE2B72">
        <w:t>technically</w:t>
      </w:r>
      <w:r w:rsidR="00AD7E56">
        <w:t xml:space="preserve"> they are </w:t>
      </w:r>
      <w:r w:rsidR="00AE2B72">
        <w:t xml:space="preserve">not comments and replies but </w:t>
      </w:r>
      <w:r w:rsidR="00AD7E56">
        <w:t>published as “Opinion”, “Letter to the Editor” and “Response to the Editor”</w:t>
      </w:r>
      <w:r w:rsidR="00AE2B72">
        <w:t xml:space="preserve"> – seems too long…</w:t>
      </w:r>
      <w:r w:rsidR="00AD7E56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E3603E" w15:done="0"/>
  <w15:commentEx w15:paraId="3679ADD4" w15:paraIdParent="21E3603E" w15:done="0"/>
  <w15:commentEx w15:paraId="4C0A7D54" w15:done="0"/>
  <w15:commentEx w15:paraId="69B767DA" w15:done="0"/>
  <w15:commentEx w15:paraId="055AA795" w15:done="0"/>
  <w15:commentEx w15:paraId="3941DFCA" w15:done="0"/>
  <w15:commentEx w15:paraId="048F2914" w15:paraIdParent="3941DFCA" w15:done="0"/>
  <w15:commentEx w15:paraId="1A7C5353" w15:paraIdParent="3941DFCA" w15:done="0"/>
  <w15:commentEx w15:paraId="64BCAB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C3577" w16cex:dateUtc="2021-06-10T13:53:00Z"/>
  <w16cex:commentExtensible w16cex:durableId="24746E90" w16cex:dateUtc="2021-06-16T10:35:00Z"/>
  <w16cex:commentExtensible w16cex:durableId="24746E84" w16cex:dateUtc="2021-06-16T10:35:00Z"/>
  <w16cex:commentExtensible w16cex:durableId="246C38EF" w16cex:dateUtc="2021-06-10T14:08:00Z"/>
  <w16cex:commentExtensible w16cex:durableId="24746C55" w16cex:dateUtc="2021-06-16T1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E3603E" w16cid:durableId="246C3577"/>
  <w16cid:commentId w16cid:paraId="3679ADD4" w16cid:durableId="24746E90"/>
  <w16cid:commentId w16cid:paraId="4C0A7D54" w16cid:durableId="24746E84"/>
  <w16cid:commentId w16cid:paraId="69B767DA" w16cid:durableId="24746A5C"/>
  <w16cid:commentId w16cid:paraId="055AA795" w16cid:durableId="24741C8D"/>
  <w16cid:commentId w16cid:paraId="3941DFCA" w16cid:durableId="246C38EF"/>
  <w16cid:commentId w16cid:paraId="048F2914" w16cid:durableId="24746A5E"/>
  <w16cid:commentId w16cid:paraId="1A7C5353" w16cid:durableId="24746C55"/>
  <w16cid:commentId w16cid:paraId="64BCAB55" w16cid:durableId="24741C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6C20D" w14:textId="77777777" w:rsidR="00EB16EB" w:rsidRDefault="00EB16EB" w:rsidP="00B65B3A">
      <w:r>
        <w:separator/>
      </w:r>
    </w:p>
    <w:p w14:paraId="6A3F4583" w14:textId="77777777" w:rsidR="00EB16EB" w:rsidRDefault="00EB16EB"/>
  </w:endnote>
  <w:endnote w:type="continuationSeparator" w:id="0">
    <w:p w14:paraId="66317977" w14:textId="77777777" w:rsidR="00EB16EB" w:rsidRDefault="00EB16EB" w:rsidP="00B65B3A">
      <w:r>
        <w:continuationSeparator/>
      </w:r>
    </w:p>
    <w:p w14:paraId="130DB994" w14:textId="77777777" w:rsidR="00EB16EB" w:rsidRDefault="00EB16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C29D7" w14:textId="77777777" w:rsidR="00EB16EB" w:rsidRDefault="00EB16EB" w:rsidP="00B65B3A">
      <w:r>
        <w:separator/>
      </w:r>
    </w:p>
  </w:footnote>
  <w:footnote w:type="continuationSeparator" w:id="0">
    <w:p w14:paraId="1A578865" w14:textId="77777777" w:rsidR="00EB16EB" w:rsidRDefault="00EB16EB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A632C2"/>
    <w:multiLevelType w:val="multilevel"/>
    <w:tmpl w:val="D94A8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7530B1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D7CDC"/>
    <w:multiLevelType w:val="hybridMultilevel"/>
    <w:tmpl w:val="AC56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 P. Ohlberger">
    <w15:presenceInfo w15:providerId="AD" w15:userId="S::janohl@uw.edu::b4c72849-1837-4b9e-a43a-714fd4565e6d"/>
  </w15:person>
  <w15:person w15:author="Anna Gårdmark">
    <w15:presenceInfo w15:providerId="AD" w15:userId="S-1-5-21-1060284298-1343024091-682003330-100775"/>
  </w15:person>
  <w15:person w15:author="Jan Ohlberger">
    <w15:presenceInfo w15:providerId="None" w15:userId="Jan Ohlberg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3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09E0"/>
    <w:rsid w:val="00011452"/>
    <w:rsid w:val="00013E01"/>
    <w:rsid w:val="000170D3"/>
    <w:rsid w:val="00017F5C"/>
    <w:rsid w:val="00021E83"/>
    <w:rsid w:val="0002287F"/>
    <w:rsid w:val="00023D73"/>
    <w:rsid w:val="00026C50"/>
    <w:rsid w:val="0003125C"/>
    <w:rsid w:val="00033026"/>
    <w:rsid w:val="00033757"/>
    <w:rsid w:val="00034010"/>
    <w:rsid w:val="00034326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76BC9"/>
    <w:rsid w:val="000800C1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35A5"/>
    <w:rsid w:val="000A58C9"/>
    <w:rsid w:val="000A6436"/>
    <w:rsid w:val="000A66CE"/>
    <w:rsid w:val="000A7997"/>
    <w:rsid w:val="000A79FB"/>
    <w:rsid w:val="000A7AF2"/>
    <w:rsid w:val="000B2BEE"/>
    <w:rsid w:val="000B3064"/>
    <w:rsid w:val="000B747E"/>
    <w:rsid w:val="000B7BDD"/>
    <w:rsid w:val="000C102A"/>
    <w:rsid w:val="000C26E0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2F98"/>
    <w:rsid w:val="000D36F3"/>
    <w:rsid w:val="000D4C6B"/>
    <w:rsid w:val="000D547C"/>
    <w:rsid w:val="000D609B"/>
    <w:rsid w:val="000D6C6D"/>
    <w:rsid w:val="000E2CBC"/>
    <w:rsid w:val="000E7AF6"/>
    <w:rsid w:val="000F28F0"/>
    <w:rsid w:val="000F2F8E"/>
    <w:rsid w:val="000F31C5"/>
    <w:rsid w:val="000F4AAE"/>
    <w:rsid w:val="000F5E03"/>
    <w:rsid w:val="000F71B5"/>
    <w:rsid w:val="000F767D"/>
    <w:rsid w:val="000F7D91"/>
    <w:rsid w:val="001000A0"/>
    <w:rsid w:val="0010076F"/>
    <w:rsid w:val="00100891"/>
    <w:rsid w:val="00100F7A"/>
    <w:rsid w:val="001032AA"/>
    <w:rsid w:val="00106D3C"/>
    <w:rsid w:val="00107053"/>
    <w:rsid w:val="00114FF7"/>
    <w:rsid w:val="001159B1"/>
    <w:rsid w:val="0011744B"/>
    <w:rsid w:val="001176B1"/>
    <w:rsid w:val="00120302"/>
    <w:rsid w:val="00120CD8"/>
    <w:rsid w:val="00121D5E"/>
    <w:rsid w:val="001231E4"/>
    <w:rsid w:val="00131A21"/>
    <w:rsid w:val="001406CC"/>
    <w:rsid w:val="001409A4"/>
    <w:rsid w:val="001412D2"/>
    <w:rsid w:val="001414D6"/>
    <w:rsid w:val="00142C30"/>
    <w:rsid w:val="0014437F"/>
    <w:rsid w:val="00145288"/>
    <w:rsid w:val="0014724F"/>
    <w:rsid w:val="001528F2"/>
    <w:rsid w:val="00152C1E"/>
    <w:rsid w:val="00153304"/>
    <w:rsid w:val="001559B9"/>
    <w:rsid w:val="0015603C"/>
    <w:rsid w:val="00160284"/>
    <w:rsid w:val="00164B93"/>
    <w:rsid w:val="0016583D"/>
    <w:rsid w:val="001663E1"/>
    <w:rsid w:val="00166497"/>
    <w:rsid w:val="00167255"/>
    <w:rsid w:val="001672F3"/>
    <w:rsid w:val="00172F3B"/>
    <w:rsid w:val="00175D5F"/>
    <w:rsid w:val="001760FB"/>
    <w:rsid w:val="00176D61"/>
    <w:rsid w:val="00180A96"/>
    <w:rsid w:val="001812D5"/>
    <w:rsid w:val="001858E2"/>
    <w:rsid w:val="001908AD"/>
    <w:rsid w:val="00194A9B"/>
    <w:rsid w:val="00194F3D"/>
    <w:rsid w:val="00196B58"/>
    <w:rsid w:val="001A041C"/>
    <w:rsid w:val="001A068A"/>
    <w:rsid w:val="001A1F63"/>
    <w:rsid w:val="001A2308"/>
    <w:rsid w:val="001A3B74"/>
    <w:rsid w:val="001A7063"/>
    <w:rsid w:val="001B0084"/>
    <w:rsid w:val="001B00CF"/>
    <w:rsid w:val="001B0FE0"/>
    <w:rsid w:val="001B155A"/>
    <w:rsid w:val="001B2922"/>
    <w:rsid w:val="001B4005"/>
    <w:rsid w:val="001B6319"/>
    <w:rsid w:val="001B7A77"/>
    <w:rsid w:val="001C112A"/>
    <w:rsid w:val="001C1409"/>
    <w:rsid w:val="001C207B"/>
    <w:rsid w:val="001C22D4"/>
    <w:rsid w:val="001C3335"/>
    <w:rsid w:val="001C4126"/>
    <w:rsid w:val="001D1312"/>
    <w:rsid w:val="001D2045"/>
    <w:rsid w:val="001D3CDF"/>
    <w:rsid w:val="001D53EF"/>
    <w:rsid w:val="001D59E2"/>
    <w:rsid w:val="001E0C17"/>
    <w:rsid w:val="001E0C8A"/>
    <w:rsid w:val="001E1391"/>
    <w:rsid w:val="001E1709"/>
    <w:rsid w:val="001E6679"/>
    <w:rsid w:val="001F0348"/>
    <w:rsid w:val="001F075B"/>
    <w:rsid w:val="001F71FE"/>
    <w:rsid w:val="001F748A"/>
    <w:rsid w:val="00200F12"/>
    <w:rsid w:val="002017EA"/>
    <w:rsid w:val="0020330C"/>
    <w:rsid w:val="00203AAF"/>
    <w:rsid w:val="00204888"/>
    <w:rsid w:val="002050D3"/>
    <w:rsid w:val="0020601C"/>
    <w:rsid w:val="00212725"/>
    <w:rsid w:val="00212EFB"/>
    <w:rsid w:val="00214F78"/>
    <w:rsid w:val="00215325"/>
    <w:rsid w:val="002169D8"/>
    <w:rsid w:val="00224398"/>
    <w:rsid w:val="00226E27"/>
    <w:rsid w:val="00231545"/>
    <w:rsid w:val="00231630"/>
    <w:rsid w:val="0023218D"/>
    <w:rsid w:val="00234653"/>
    <w:rsid w:val="00237349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464"/>
    <w:rsid w:val="002A4B4C"/>
    <w:rsid w:val="002A5F4A"/>
    <w:rsid w:val="002A6311"/>
    <w:rsid w:val="002B27D7"/>
    <w:rsid w:val="002B4E11"/>
    <w:rsid w:val="002B4F91"/>
    <w:rsid w:val="002B6843"/>
    <w:rsid w:val="002B7F7C"/>
    <w:rsid w:val="002C0F57"/>
    <w:rsid w:val="002C647D"/>
    <w:rsid w:val="002D26E4"/>
    <w:rsid w:val="002D2D52"/>
    <w:rsid w:val="002D78FD"/>
    <w:rsid w:val="002D7F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9AC"/>
    <w:rsid w:val="002F2DD4"/>
    <w:rsid w:val="002F4DEE"/>
    <w:rsid w:val="00300BEB"/>
    <w:rsid w:val="00301B6C"/>
    <w:rsid w:val="00303C2A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211E1"/>
    <w:rsid w:val="00332373"/>
    <w:rsid w:val="00332538"/>
    <w:rsid w:val="00334694"/>
    <w:rsid w:val="00335280"/>
    <w:rsid w:val="00335D32"/>
    <w:rsid w:val="0034077F"/>
    <w:rsid w:val="00340962"/>
    <w:rsid w:val="00341403"/>
    <w:rsid w:val="00344DE1"/>
    <w:rsid w:val="00345C1C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221B"/>
    <w:rsid w:val="00364519"/>
    <w:rsid w:val="003646BC"/>
    <w:rsid w:val="00364A6C"/>
    <w:rsid w:val="00365730"/>
    <w:rsid w:val="003716FF"/>
    <w:rsid w:val="003734AD"/>
    <w:rsid w:val="00373994"/>
    <w:rsid w:val="003740C3"/>
    <w:rsid w:val="003740CF"/>
    <w:rsid w:val="00374FB6"/>
    <w:rsid w:val="00375AEA"/>
    <w:rsid w:val="00382291"/>
    <w:rsid w:val="00383F2B"/>
    <w:rsid w:val="00384C8B"/>
    <w:rsid w:val="0038662C"/>
    <w:rsid w:val="00390F3A"/>
    <w:rsid w:val="00391CB3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C57DC"/>
    <w:rsid w:val="003C7A7F"/>
    <w:rsid w:val="003D4FAF"/>
    <w:rsid w:val="003D5B2F"/>
    <w:rsid w:val="003E1A6D"/>
    <w:rsid w:val="003E3EF3"/>
    <w:rsid w:val="003E40C6"/>
    <w:rsid w:val="003E456E"/>
    <w:rsid w:val="003E5DF0"/>
    <w:rsid w:val="003F175B"/>
    <w:rsid w:val="003F2FCE"/>
    <w:rsid w:val="003F3208"/>
    <w:rsid w:val="003F5F64"/>
    <w:rsid w:val="003F6A90"/>
    <w:rsid w:val="003F6B9F"/>
    <w:rsid w:val="003F7C46"/>
    <w:rsid w:val="00401153"/>
    <w:rsid w:val="004021DF"/>
    <w:rsid w:val="0040785D"/>
    <w:rsid w:val="00407C67"/>
    <w:rsid w:val="00407CBE"/>
    <w:rsid w:val="00412318"/>
    <w:rsid w:val="004141B4"/>
    <w:rsid w:val="004155AF"/>
    <w:rsid w:val="00417F51"/>
    <w:rsid w:val="004210DE"/>
    <w:rsid w:val="004216D7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454DE"/>
    <w:rsid w:val="00446808"/>
    <w:rsid w:val="00450B12"/>
    <w:rsid w:val="0045434E"/>
    <w:rsid w:val="00455E46"/>
    <w:rsid w:val="004569BC"/>
    <w:rsid w:val="00457237"/>
    <w:rsid w:val="0045745A"/>
    <w:rsid w:val="00460583"/>
    <w:rsid w:val="00461902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2502"/>
    <w:rsid w:val="00494F8E"/>
    <w:rsid w:val="004A3193"/>
    <w:rsid w:val="004A4121"/>
    <w:rsid w:val="004A679F"/>
    <w:rsid w:val="004B0139"/>
    <w:rsid w:val="004B2249"/>
    <w:rsid w:val="004B2811"/>
    <w:rsid w:val="004B36C5"/>
    <w:rsid w:val="004B4FA4"/>
    <w:rsid w:val="004B6550"/>
    <w:rsid w:val="004B72B7"/>
    <w:rsid w:val="004C0B57"/>
    <w:rsid w:val="004C0E53"/>
    <w:rsid w:val="004C452E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581F"/>
    <w:rsid w:val="00506159"/>
    <w:rsid w:val="005113A5"/>
    <w:rsid w:val="0051493B"/>
    <w:rsid w:val="005163B7"/>
    <w:rsid w:val="00521C3B"/>
    <w:rsid w:val="00524495"/>
    <w:rsid w:val="0052484B"/>
    <w:rsid w:val="005267B8"/>
    <w:rsid w:val="005276C3"/>
    <w:rsid w:val="00527A2F"/>
    <w:rsid w:val="00527D4A"/>
    <w:rsid w:val="00531AB5"/>
    <w:rsid w:val="00532534"/>
    <w:rsid w:val="00534246"/>
    <w:rsid w:val="005351F2"/>
    <w:rsid w:val="00536A6C"/>
    <w:rsid w:val="005404B9"/>
    <w:rsid w:val="00542727"/>
    <w:rsid w:val="0054653C"/>
    <w:rsid w:val="00546FFD"/>
    <w:rsid w:val="00551F14"/>
    <w:rsid w:val="00553576"/>
    <w:rsid w:val="005568A2"/>
    <w:rsid w:val="0056050A"/>
    <w:rsid w:val="0056193B"/>
    <w:rsid w:val="00563ABD"/>
    <w:rsid w:val="0056777B"/>
    <w:rsid w:val="00570307"/>
    <w:rsid w:val="005704A6"/>
    <w:rsid w:val="00573474"/>
    <w:rsid w:val="00574CAE"/>
    <w:rsid w:val="005759F2"/>
    <w:rsid w:val="0058009B"/>
    <w:rsid w:val="00581B12"/>
    <w:rsid w:val="005860AA"/>
    <w:rsid w:val="005872E8"/>
    <w:rsid w:val="00592365"/>
    <w:rsid w:val="00593687"/>
    <w:rsid w:val="005954EC"/>
    <w:rsid w:val="00595E71"/>
    <w:rsid w:val="00597A40"/>
    <w:rsid w:val="005A0BC7"/>
    <w:rsid w:val="005A20AD"/>
    <w:rsid w:val="005A2837"/>
    <w:rsid w:val="005A4198"/>
    <w:rsid w:val="005A429D"/>
    <w:rsid w:val="005A6FD5"/>
    <w:rsid w:val="005B30FA"/>
    <w:rsid w:val="005B448F"/>
    <w:rsid w:val="005B5620"/>
    <w:rsid w:val="005C45E4"/>
    <w:rsid w:val="005C68C6"/>
    <w:rsid w:val="005D212D"/>
    <w:rsid w:val="005D4114"/>
    <w:rsid w:val="005D4604"/>
    <w:rsid w:val="005D4FAE"/>
    <w:rsid w:val="005D7AAF"/>
    <w:rsid w:val="005E2B71"/>
    <w:rsid w:val="005E3247"/>
    <w:rsid w:val="005E3D37"/>
    <w:rsid w:val="005E5EEF"/>
    <w:rsid w:val="005E5FBE"/>
    <w:rsid w:val="005E6C19"/>
    <w:rsid w:val="005F0D23"/>
    <w:rsid w:val="005F5BD0"/>
    <w:rsid w:val="005F63E6"/>
    <w:rsid w:val="005F7445"/>
    <w:rsid w:val="005F7913"/>
    <w:rsid w:val="005F7970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110"/>
    <w:rsid w:val="00624D89"/>
    <w:rsid w:val="00624E9B"/>
    <w:rsid w:val="00625CFF"/>
    <w:rsid w:val="00630AA5"/>
    <w:rsid w:val="006323DC"/>
    <w:rsid w:val="00633998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E0E"/>
    <w:rsid w:val="006821B7"/>
    <w:rsid w:val="00686D89"/>
    <w:rsid w:val="00690DC4"/>
    <w:rsid w:val="00691A5E"/>
    <w:rsid w:val="00695E24"/>
    <w:rsid w:val="006A238A"/>
    <w:rsid w:val="006A5509"/>
    <w:rsid w:val="006A6C72"/>
    <w:rsid w:val="006A7729"/>
    <w:rsid w:val="006B387E"/>
    <w:rsid w:val="006B475E"/>
    <w:rsid w:val="006B6F17"/>
    <w:rsid w:val="006C3F7C"/>
    <w:rsid w:val="006C5E84"/>
    <w:rsid w:val="006C782E"/>
    <w:rsid w:val="006C7BA1"/>
    <w:rsid w:val="006C7EEC"/>
    <w:rsid w:val="006C7EF6"/>
    <w:rsid w:val="006D1815"/>
    <w:rsid w:val="006D2B12"/>
    <w:rsid w:val="006D5E1B"/>
    <w:rsid w:val="006D6C06"/>
    <w:rsid w:val="006D7F06"/>
    <w:rsid w:val="006D7FE4"/>
    <w:rsid w:val="006E2D47"/>
    <w:rsid w:val="006E4110"/>
    <w:rsid w:val="006E416C"/>
    <w:rsid w:val="006E57D8"/>
    <w:rsid w:val="006E581A"/>
    <w:rsid w:val="006F087D"/>
    <w:rsid w:val="006F223F"/>
    <w:rsid w:val="006F26A0"/>
    <w:rsid w:val="006F4089"/>
    <w:rsid w:val="006F484D"/>
    <w:rsid w:val="006F5B45"/>
    <w:rsid w:val="006F6CC3"/>
    <w:rsid w:val="006F7561"/>
    <w:rsid w:val="007002D7"/>
    <w:rsid w:val="00703FD8"/>
    <w:rsid w:val="007040D7"/>
    <w:rsid w:val="00704964"/>
    <w:rsid w:val="007063BC"/>
    <w:rsid w:val="0070698C"/>
    <w:rsid w:val="00707ACA"/>
    <w:rsid w:val="007110ED"/>
    <w:rsid w:val="007121F4"/>
    <w:rsid w:val="0071399E"/>
    <w:rsid w:val="0071799C"/>
    <w:rsid w:val="007212EF"/>
    <w:rsid w:val="007226A9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5034B"/>
    <w:rsid w:val="007570F8"/>
    <w:rsid w:val="00757857"/>
    <w:rsid w:val="007624DC"/>
    <w:rsid w:val="00764444"/>
    <w:rsid w:val="007644A8"/>
    <w:rsid w:val="00765DA1"/>
    <w:rsid w:val="007702C2"/>
    <w:rsid w:val="00770C19"/>
    <w:rsid w:val="007713BE"/>
    <w:rsid w:val="00776E0E"/>
    <w:rsid w:val="0077745B"/>
    <w:rsid w:val="00780054"/>
    <w:rsid w:val="00780C7D"/>
    <w:rsid w:val="007819AF"/>
    <w:rsid w:val="00783FBE"/>
    <w:rsid w:val="00786D06"/>
    <w:rsid w:val="00790AC6"/>
    <w:rsid w:val="00790B5B"/>
    <w:rsid w:val="0079133D"/>
    <w:rsid w:val="00793471"/>
    <w:rsid w:val="00794A6F"/>
    <w:rsid w:val="0079527A"/>
    <w:rsid w:val="00796EB5"/>
    <w:rsid w:val="007A05AE"/>
    <w:rsid w:val="007A07DE"/>
    <w:rsid w:val="007A7A26"/>
    <w:rsid w:val="007B0D24"/>
    <w:rsid w:val="007B14B8"/>
    <w:rsid w:val="007B1DFE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6E40"/>
    <w:rsid w:val="007D7979"/>
    <w:rsid w:val="007E2375"/>
    <w:rsid w:val="007E3535"/>
    <w:rsid w:val="007E3CDB"/>
    <w:rsid w:val="007E415C"/>
    <w:rsid w:val="007E4639"/>
    <w:rsid w:val="007E47DA"/>
    <w:rsid w:val="007E4875"/>
    <w:rsid w:val="007E71C0"/>
    <w:rsid w:val="007E7677"/>
    <w:rsid w:val="007F2678"/>
    <w:rsid w:val="007F3F68"/>
    <w:rsid w:val="007F675D"/>
    <w:rsid w:val="007F6F9B"/>
    <w:rsid w:val="0080152D"/>
    <w:rsid w:val="00801D36"/>
    <w:rsid w:val="00802038"/>
    <w:rsid w:val="00802992"/>
    <w:rsid w:val="008029B8"/>
    <w:rsid w:val="00810B74"/>
    <w:rsid w:val="008122F6"/>
    <w:rsid w:val="00815E28"/>
    <w:rsid w:val="00816FE4"/>
    <w:rsid w:val="008213DA"/>
    <w:rsid w:val="00821839"/>
    <w:rsid w:val="008223A0"/>
    <w:rsid w:val="0082595B"/>
    <w:rsid w:val="00825EB0"/>
    <w:rsid w:val="008268C7"/>
    <w:rsid w:val="00840C9D"/>
    <w:rsid w:val="00843EA7"/>
    <w:rsid w:val="00844C9A"/>
    <w:rsid w:val="0084674F"/>
    <w:rsid w:val="008518B5"/>
    <w:rsid w:val="0085219E"/>
    <w:rsid w:val="00854D27"/>
    <w:rsid w:val="00855CA6"/>
    <w:rsid w:val="0085603D"/>
    <w:rsid w:val="00857E9E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2E95"/>
    <w:rsid w:val="00884CD2"/>
    <w:rsid w:val="00886A22"/>
    <w:rsid w:val="00887150"/>
    <w:rsid w:val="00887AA9"/>
    <w:rsid w:val="00890B5B"/>
    <w:rsid w:val="00891F8E"/>
    <w:rsid w:val="00895210"/>
    <w:rsid w:val="00895BD1"/>
    <w:rsid w:val="00896048"/>
    <w:rsid w:val="00897B5A"/>
    <w:rsid w:val="00897FCD"/>
    <w:rsid w:val="008A4934"/>
    <w:rsid w:val="008A68DE"/>
    <w:rsid w:val="008A6E0E"/>
    <w:rsid w:val="008B0192"/>
    <w:rsid w:val="008B0DC2"/>
    <w:rsid w:val="008B1A07"/>
    <w:rsid w:val="008B27D6"/>
    <w:rsid w:val="008B28F2"/>
    <w:rsid w:val="008B35B5"/>
    <w:rsid w:val="008B4E29"/>
    <w:rsid w:val="008C5459"/>
    <w:rsid w:val="008C6463"/>
    <w:rsid w:val="008C6B6E"/>
    <w:rsid w:val="008C7FA3"/>
    <w:rsid w:val="008D0C5F"/>
    <w:rsid w:val="008D11B5"/>
    <w:rsid w:val="008E08C3"/>
    <w:rsid w:val="008E11C2"/>
    <w:rsid w:val="008E1348"/>
    <w:rsid w:val="008E1359"/>
    <w:rsid w:val="008E2971"/>
    <w:rsid w:val="008E2C57"/>
    <w:rsid w:val="008E674E"/>
    <w:rsid w:val="008E724E"/>
    <w:rsid w:val="008E7F69"/>
    <w:rsid w:val="008F24D9"/>
    <w:rsid w:val="008F4BDB"/>
    <w:rsid w:val="008F5EF5"/>
    <w:rsid w:val="008F776A"/>
    <w:rsid w:val="00900B61"/>
    <w:rsid w:val="009014C1"/>
    <w:rsid w:val="0090177B"/>
    <w:rsid w:val="00902E9C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3FC6"/>
    <w:rsid w:val="009166FB"/>
    <w:rsid w:val="00916FEC"/>
    <w:rsid w:val="009231AB"/>
    <w:rsid w:val="0092334F"/>
    <w:rsid w:val="00923949"/>
    <w:rsid w:val="00925BEE"/>
    <w:rsid w:val="00926889"/>
    <w:rsid w:val="009306D0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4630B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166F"/>
    <w:rsid w:val="0097229C"/>
    <w:rsid w:val="00973517"/>
    <w:rsid w:val="009739AB"/>
    <w:rsid w:val="00975D49"/>
    <w:rsid w:val="00976032"/>
    <w:rsid w:val="009809B7"/>
    <w:rsid w:val="00984636"/>
    <w:rsid w:val="0099324D"/>
    <w:rsid w:val="00994021"/>
    <w:rsid w:val="00996D72"/>
    <w:rsid w:val="009A0E58"/>
    <w:rsid w:val="009A2485"/>
    <w:rsid w:val="009A24FB"/>
    <w:rsid w:val="009A2684"/>
    <w:rsid w:val="009A2F6F"/>
    <w:rsid w:val="009A437F"/>
    <w:rsid w:val="009A6FA5"/>
    <w:rsid w:val="009A757E"/>
    <w:rsid w:val="009A7A7C"/>
    <w:rsid w:val="009B3175"/>
    <w:rsid w:val="009B4258"/>
    <w:rsid w:val="009B5EB0"/>
    <w:rsid w:val="009C0AB3"/>
    <w:rsid w:val="009C1BC5"/>
    <w:rsid w:val="009C1F3D"/>
    <w:rsid w:val="009C2EC6"/>
    <w:rsid w:val="009C30FC"/>
    <w:rsid w:val="009C650C"/>
    <w:rsid w:val="009C6983"/>
    <w:rsid w:val="009D5E4A"/>
    <w:rsid w:val="009E1486"/>
    <w:rsid w:val="009E3422"/>
    <w:rsid w:val="009E5935"/>
    <w:rsid w:val="009F1D97"/>
    <w:rsid w:val="009F1EB9"/>
    <w:rsid w:val="009F3593"/>
    <w:rsid w:val="009F43F3"/>
    <w:rsid w:val="009F4AC4"/>
    <w:rsid w:val="009F68CC"/>
    <w:rsid w:val="009F6AE8"/>
    <w:rsid w:val="00A0168B"/>
    <w:rsid w:val="00A0198F"/>
    <w:rsid w:val="00A02C8E"/>
    <w:rsid w:val="00A033B7"/>
    <w:rsid w:val="00A04AE6"/>
    <w:rsid w:val="00A063AA"/>
    <w:rsid w:val="00A07925"/>
    <w:rsid w:val="00A1103A"/>
    <w:rsid w:val="00A1155F"/>
    <w:rsid w:val="00A12EAB"/>
    <w:rsid w:val="00A12F34"/>
    <w:rsid w:val="00A13CA6"/>
    <w:rsid w:val="00A1576B"/>
    <w:rsid w:val="00A16B5A"/>
    <w:rsid w:val="00A17277"/>
    <w:rsid w:val="00A209FA"/>
    <w:rsid w:val="00A20C10"/>
    <w:rsid w:val="00A228AF"/>
    <w:rsid w:val="00A22A18"/>
    <w:rsid w:val="00A23875"/>
    <w:rsid w:val="00A25391"/>
    <w:rsid w:val="00A26DDE"/>
    <w:rsid w:val="00A276C3"/>
    <w:rsid w:val="00A30270"/>
    <w:rsid w:val="00A31057"/>
    <w:rsid w:val="00A33895"/>
    <w:rsid w:val="00A3565C"/>
    <w:rsid w:val="00A40286"/>
    <w:rsid w:val="00A404AB"/>
    <w:rsid w:val="00A411E3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3676"/>
    <w:rsid w:val="00A75679"/>
    <w:rsid w:val="00A764D0"/>
    <w:rsid w:val="00A81238"/>
    <w:rsid w:val="00A822AA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A6E7D"/>
    <w:rsid w:val="00AB22F3"/>
    <w:rsid w:val="00AB5331"/>
    <w:rsid w:val="00AB6868"/>
    <w:rsid w:val="00AB7110"/>
    <w:rsid w:val="00AB7CFC"/>
    <w:rsid w:val="00AC0BC2"/>
    <w:rsid w:val="00AC124D"/>
    <w:rsid w:val="00AC2DA3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D7744"/>
    <w:rsid w:val="00AD7E56"/>
    <w:rsid w:val="00AE121D"/>
    <w:rsid w:val="00AE1C49"/>
    <w:rsid w:val="00AE2B72"/>
    <w:rsid w:val="00AE7463"/>
    <w:rsid w:val="00AE7880"/>
    <w:rsid w:val="00AF4082"/>
    <w:rsid w:val="00AF5948"/>
    <w:rsid w:val="00AF6C4A"/>
    <w:rsid w:val="00B027F2"/>
    <w:rsid w:val="00B0327F"/>
    <w:rsid w:val="00B064C6"/>
    <w:rsid w:val="00B11E90"/>
    <w:rsid w:val="00B15BB5"/>
    <w:rsid w:val="00B15F36"/>
    <w:rsid w:val="00B15F6E"/>
    <w:rsid w:val="00B24A4F"/>
    <w:rsid w:val="00B27051"/>
    <w:rsid w:val="00B301DA"/>
    <w:rsid w:val="00B30794"/>
    <w:rsid w:val="00B3115E"/>
    <w:rsid w:val="00B31CD0"/>
    <w:rsid w:val="00B37A82"/>
    <w:rsid w:val="00B408EF"/>
    <w:rsid w:val="00B41CE3"/>
    <w:rsid w:val="00B437EA"/>
    <w:rsid w:val="00B44B07"/>
    <w:rsid w:val="00B45F11"/>
    <w:rsid w:val="00B5039A"/>
    <w:rsid w:val="00B50472"/>
    <w:rsid w:val="00B54773"/>
    <w:rsid w:val="00B548B1"/>
    <w:rsid w:val="00B5495E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4AE9"/>
    <w:rsid w:val="00BB56EF"/>
    <w:rsid w:val="00BB6028"/>
    <w:rsid w:val="00BB6659"/>
    <w:rsid w:val="00BB71A3"/>
    <w:rsid w:val="00BC1087"/>
    <w:rsid w:val="00BC219B"/>
    <w:rsid w:val="00BC5FFC"/>
    <w:rsid w:val="00BD281F"/>
    <w:rsid w:val="00BD3874"/>
    <w:rsid w:val="00BD41DD"/>
    <w:rsid w:val="00BD67F0"/>
    <w:rsid w:val="00BD72DA"/>
    <w:rsid w:val="00BE05DD"/>
    <w:rsid w:val="00BE1141"/>
    <w:rsid w:val="00BE1838"/>
    <w:rsid w:val="00BE224C"/>
    <w:rsid w:val="00BE3433"/>
    <w:rsid w:val="00BE3D06"/>
    <w:rsid w:val="00BE703A"/>
    <w:rsid w:val="00BE74FD"/>
    <w:rsid w:val="00BF1046"/>
    <w:rsid w:val="00BF2E36"/>
    <w:rsid w:val="00BF5EBE"/>
    <w:rsid w:val="00BF67D7"/>
    <w:rsid w:val="00BF687E"/>
    <w:rsid w:val="00BF6AF1"/>
    <w:rsid w:val="00C02B3D"/>
    <w:rsid w:val="00C032B1"/>
    <w:rsid w:val="00C0480A"/>
    <w:rsid w:val="00C057C9"/>
    <w:rsid w:val="00C07176"/>
    <w:rsid w:val="00C10CB4"/>
    <w:rsid w:val="00C10E62"/>
    <w:rsid w:val="00C147F7"/>
    <w:rsid w:val="00C2015D"/>
    <w:rsid w:val="00C218D6"/>
    <w:rsid w:val="00C25584"/>
    <w:rsid w:val="00C267A4"/>
    <w:rsid w:val="00C26923"/>
    <w:rsid w:val="00C27B31"/>
    <w:rsid w:val="00C32343"/>
    <w:rsid w:val="00C32E09"/>
    <w:rsid w:val="00C331F3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00"/>
    <w:rsid w:val="00C62AB9"/>
    <w:rsid w:val="00C62F88"/>
    <w:rsid w:val="00C6692F"/>
    <w:rsid w:val="00C67DEF"/>
    <w:rsid w:val="00C759EE"/>
    <w:rsid w:val="00C76C9D"/>
    <w:rsid w:val="00C77D7B"/>
    <w:rsid w:val="00C77ED6"/>
    <w:rsid w:val="00C80142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952AC"/>
    <w:rsid w:val="00CA1A0E"/>
    <w:rsid w:val="00CA322F"/>
    <w:rsid w:val="00CB13CC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5021"/>
    <w:rsid w:val="00CD698B"/>
    <w:rsid w:val="00CE0084"/>
    <w:rsid w:val="00CE31EE"/>
    <w:rsid w:val="00CE338E"/>
    <w:rsid w:val="00CE7404"/>
    <w:rsid w:val="00CF5040"/>
    <w:rsid w:val="00D009A8"/>
    <w:rsid w:val="00D00E93"/>
    <w:rsid w:val="00D01B0B"/>
    <w:rsid w:val="00D04468"/>
    <w:rsid w:val="00D05853"/>
    <w:rsid w:val="00D1030B"/>
    <w:rsid w:val="00D126AC"/>
    <w:rsid w:val="00D13146"/>
    <w:rsid w:val="00D15187"/>
    <w:rsid w:val="00D164BB"/>
    <w:rsid w:val="00D20399"/>
    <w:rsid w:val="00D22F6F"/>
    <w:rsid w:val="00D25E83"/>
    <w:rsid w:val="00D278BF"/>
    <w:rsid w:val="00D27E20"/>
    <w:rsid w:val="00D30EDB"/>
    <w:rsid w:val="00D330EB"/>
    <w:rsid w:val="00D35C69"/>
    <w:rsid w:val="00D35EB9"/>
    <w:rsid w:val="00D366D7"/>
    <w:rsid w:val="00D451A3"/>
    <w:rsid w:val="00D47AB5"/>
    <w:rsid w:val="00D504DC"/>
    <w:rsid w:val="00D55040"/>
    <w:rsid w:val="00D55CAE"/>
    <w:rsid w:val="00D564B1"/>
    <w:rsid w:val="00D6020D"/>
    <w:rsid w:val="00D62120"/>
    <w:rsid w:val="00D63D57"/>
    <w:rsid w:val="00D63FD7"/>
    <w:rsid w:val="00D65A45"/>
    <w:rsid w:val="00D66F2B"/>
    <w:rsid w:val="00D6754B"/>
    <w:rsid w:val="00D7086D"/>
    <w:rsid w:val="00D73DC9"/>
    <w:rsid w:val="00D76224"/>
    <w:rsid w:val="00D77072"/>
    <w:rsid w:val="00D771E9"/>
    <w:rsid w:val="00D8054E"/>
    <w:rsid w:val="00D83405"/>
    <w:rsid w:val="00D83999"/>
    <w:rsid w:val="00D90A99"/>
    <w:rsid w:val="00D945FC"/>
    <w:rsid w:val="00D94BD8"/>
    <w:rsid w:val="00D94E21"/>
    <w:rsid w:val="00D95F80"/>
    <w:rsid w:val="00D96A53"/>
    <w:rsid w:val="00DA256D"/>
    <w:rsid w:val="00DA2FA8"/>
    <w:rsid w:val="00DA3EC9"/>
    <w:rsid w:val="00DA6726"/>
    <w:rsid w:val="00DA7790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D617C"/>
    <w:rsid w:val="00DE1B6C"/>
    <w:rsid w:val="00DE3CC2"/>
    <w:rsid w:val="00DE535B"/>
    <w:rsid w:val="00DE7BC1"/>
    <w:rsid w:val="00DF13F2"/>
    <w:rsid w:val="00DF14CB"/>
    <w:rsid w:val="00DF275D"/>
    <w:rsid w:val="00DF3EC2"/>
    <w:rsid w:val="00E005DC"/>
    <w:rsid w:val="00E00700"/>
    <w:rsid w:val="00E00BE4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11DC"/>
    <w:rsid w:val="00E234C6"/>
    <w:rsid w:val="00E23509"/>
    <w:rsid w:val="00E25D2C"/>
    <w:rsid w:val="00E32A53"/>
    <w:rsid w:val="00E33891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1A7"/>
    <w:rsid w:val="00E5258F"/>
    <w:rsid w:val="00E52CCE"/>
    <w:rsid w:val="00E60BD1"/>
    <w:rsid w:val="00E60C71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4A0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1D1D"/>
    <w:rsid w:val="00E96B90"/>
    <w:rsid w:val="00E974E3"/>
    <w:rsid w:val="00E97A87"/>
    <w:rsid w:val="00EA706B"/>
    <w:rsid w:val="00EB0AD2"/>
    <w:rsid w:val="00EB16EB"/>
    <w:rsid w:val="00EB260E"/>
    <w:rsid w:val="00EB3986"/>
    <w:rsid w:val="00EB3AD4"/>
    <w:rsid w:val="00EB49C1"/>
    <w:rsid w:val="00EC0AF9"/>
    <w:rsid w:val="00EC29CC"/>
    <w:rsid w:val="00EC38B6"/>
    <w:rsid w:val="00EC6773"/>
    <w:rsid w:val="00EC6FFE"/>
    <w:rsid w:val="00ED07BD"/>
    <w:rsid w:val="00ED299A"/>
    <w:rsid w:val="00ED38E9"/>
    <w:rsid w:val="00ED4DE6"/>
    <w:rsid w:val="00ED7F6C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EF782C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27CA2"/>
    <w:rsid w:val="00F3053B"/>
    <w:rsid w:val="00F31B6C"/>
    <w:rsid w:val="00F32239"/>
    <w:rsid w:val="00F349DB"/>
    <w:rsid w:val="00F36535"/>
    <w:rsid w:val="00F3695F"/>
    <w:rsid w:val="00F370B7"/>
    <w:rsid w:val="00F511B4"/>
    <w:rsid w:val="00F524CA"/>
    <w:rsid w:val="00F5304A"/>
    <w:rsid w:val="00F5326C"/>
    <w:rsid w:val="00F55ABD"/>
    <w:rsid w:val="00F55AD5"/>
    <w:rsid w:val="00F616DB"/>
    <w:rsid w:val="00F61BDD"/>
    <w:rsid w:val="00F63883"/>
    <w:rsid w:val="00F646C8"/>
    <w:rsid w:val="00F658E8"/>
    <w:rsid w:val="00F66C44"/>
    <w:rsid w:val="00F67E7B"/>
    <w:rsid w:val="00F71996"/>
    <w:rsid w:val="00F74F50"/>
    <w:rsid w:val="00F77E1B"/>
    <w:rsid w:val="00F8030C"/>
    <w:rsid w:val="00F8097C"/>
    <w:rsid w:val="00F80D4B"/>
    <w:rsid w:val="00F87257"/>
    <w:rsid w:val="00F878AD"/>
    <w:rsid w:val="00F90577"/>
    <w:rsid w:val="00F9510A"/>
    <w:rsid w:val="00F95B97"/>
    <w:rsid w:val="00F96333"/>
    <w:rsid w:val="00F96F2A"/>
    <w:rsid w:val="00F97B62"/>
    <w:rsid w:val="00FA0B0B"/>
    <w:rsid w:val="00FA0F28"/>
    <w:rsid w:val="00FA1FF5"/>
    <w:rsid w:val="00FA23D5"/>
    <w:rsid w:val="00FA7A2E"/>
    <w:rsid w:val="00FB08CC"/>
    <w:rsid w:val="00FB190E"/>
    <w:rsid w:val="00FB6597"/>
    <w:rsid w:val="00FB72FC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54D7"/>
    <w:rsid w:val="00FE6C11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677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767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7677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E7677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7E767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E7677"/>
  </w:style>
  <w:style w:type="character" w:customStyle="1" w:styleId="Heading1Char">
    <w:name w:val="Heading 1 Char"/>
    <w:basedOn w:val="DefaultParagraphFont"/>
    <w:link w:val="Heading1"/>
    <w:uiPriority w:val="9"/>
    <w:rsid w:val="007E7677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E7677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E7677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A7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ennifer.sunday@mcgill.ca" TargetMode="External"/><Relationship Id="rId18" Type="http://schemas.openxmlformats.org/officeDocument/2006/relationships/comments" Target="comments.xml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mailto:dustin.marshall@monash.edu" TargetMode="External"/><Relationship Id="rId17" Type="http://schemas.openxmlformats.org/officeDocument/2006/relationships/hyperlink" Target="mailto:gking@bio.unc.edu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amanda.pettersen@sims.org.au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hyperlink" Target="http://sims.org.au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pdvd@aqua.dtu.dk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E2A6EB74-DA2D-F64F-81DA-A9954675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626</Words>
  <Characters>3562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Jan Ohlberger</cp:lastModifiedBy>
  <cp:revision>7</cp:revision>
  <cp:lastPrinted>2018-05-22T13:29:00Z</cp:lastPrinted>
  <dcterms:created xsi:type="dcterms:W3CDTF">2021-06-16T13:40:00Z</dcterms:created>
  <dcterms:modified xsi:type="dcterms:W3CDTF">2021-06-16T13:55:00Z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