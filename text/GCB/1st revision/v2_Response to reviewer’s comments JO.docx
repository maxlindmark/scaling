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EF92" w14:textId="512AD4D4" w:rsidR="007A7259" w:rsidRDefault="0097466C" w:rsidP="00F92084">
      <w:pPr>
        <w:jc w:val="both"/>
        <w:rPr>
          <w:sz w:val="32"/>
          <w:szCs w:val="32"/>
        </w:rPr>
      </w:pPr>
      <w:proofErr w:type="spellStart"/>
      <w:r w:rsidRPr="0097466C">
        <w:rPr>
          <w:sz w:val="32"/>
          <w:szCs w:val="32"/>
        </w:rPr>
        <w:t>Response</w:t>
      </w:r>
      <w:proofErr w:type="spellEnd"/>
      <w:r w:rsidRPr="0097466C">
        <w:rPr>
          <w:sz w:val="32"/>
          <w:szCs w:val="32"/>
        </w:rPr>
        <w:t xml:space="preserve"> to </w:t>
      </w:r>
      <w:proofErr w:type="spellStart"/>
      <w:r w:rsidRPr="0097466C">
        <w:rPr>
          <w:sz w:val="32"/>
          <w:szCs w:val="32"/>
        </w:rPr>
        <w:t>reviewer’s</w:t>
      </w:r>
      <w:proofErr w:type="spellEnd"/>
      <w:r w:rsidRPr="0097466C">
        <w:rPr>
          <w:sz w:val="32"/>
          <w:szCs w:val="32"/>
        </w:rPr>
        <w:t xml:space="preserve"> </w:t>
      </w:r>
      <w:proofErr w:type="spellStart"/>
      <w:r w:rsidRPr="0097466C">
        <w:rPr>
          <w:sz w:val="32"/>
          <w:szCs w:val="32"/>
        </w:rPr>
        <w:t>comments</w:t>
      </w:r>
      <w:proofErr w:type="spellEnd"/>
    </w:p>
    <w:p w14:paraId="7333B68F" w14:textId="21EF7B38" w:rsidR="0097466C" w:rsidRPr="0097466C" w:rsidRDefault="0097466C" w:rsidP="00F92084">
      <w:pPr>
        <w:jc w:val="both"/>
      </w:pPr>
    </w:p>
    <w:p w14:paraId="0E498DF0" w14:textId="6BA2396C" w:rsidR="002D414C" w:rsidRDefault="002D414C" w:rsidP="00F92084">
      <w:pPr>
        <w:pStyle w:val="ListParagraph"/>
        <w:numPr>
          <w:ilvl w:val="0"/>
          <w:numId w:val="2"/>
        </w:numPr>
        <w:jc w:val="both"/>
      </w:pPr>
      <w:r>
        <w:t>First, we would like to thank the reviewers and the Editor for the very helpful and insightful comments. The suggestions and revisions are discussed in the point-by-point reply.</w:t>
      </w:r>
    </w:p>
    <w:p w14:paraId="37892314" w14:textId="77777777" w:rsidR="002D414C" w:rsidRPr="00453D04" w:rsidRDefault="002D414C" w:rsidP="00F92084">
      <w:pPr>
        <w:jc w:val="both"/>
        <w:rPr>
          <w:lang w:val="en-US"/>
        </w:rPr>
      </w:pPr>
    </w:p>
    <w:p w14:paraId="698AFB4F" w14:textId="51358C05" w:rsidR="0097466C" w:rsidRPr="00453D04" w:rsidRDefault="0097466C" w:rsidP="00F92084">
      <w:pPr>
        <w:jc w:val="both"/>
        <w:rPr>
          <w:lang w:val="en-US"/>
        </w:rPr>
      </w:pPr>
      <w:r w:rsidRPr="00453D04">
        <w:rPr>
          <w:lang w:val="en-US"/>
        </w:rPr>
        <w:t>Editor's Comments to the Author:</w:t>
      </w:r>
    </w:p>
    <w:p w14:paraId="13D7F7F8" w14:textId="77777777" w:rsidR="0097466C" w:rsidRPr="00453D04" w:rsidRDefault="0097466C" w:rsidP="00F92084">
      <w:pPr>
        <w:jc w:val="both"/>
        <w:rPr>
          <w:lang w:val="en-US"/>
        </w:rPr>
      </w:pPr>
      <w:r w:rsidRPr="00453D04">
        <w:rPr>
          <w:lang w:val="en-US"/>
        </w:rPr>
        <w:t>Subject Editor: 1</w:t>
      </w:r>
    </w:p>
    <w:p w14:paraId="5F5098A5" w14:textId="77777777" w:rsidR="0097466C" w:rsidRPr="00453D04" w:rsidRDefault="0097466C" w:rsidP="00F92084">
      <w:pPr>
        <w:jc w:val="both"/>
        <w:rPr>
          <w:lang w:val="en-US"/>
        </w:rPr>
      </w:pPr>
      <w:r w:rsidRPr="00453D04">
        <w:rPr>
          <w:lang w:val="en-US"/>
        </w:rPr>
        <w:t>Comments to Author :</w:t>
      </w:r>
    </w:p>
    <w:p w14:paraId="31FCCA95" w14:textId="77777777" w:rsidR="0097466C" w:rsidRPr="00453D04" w:rsidRDefault="0097466C" w:rsidP="00F92084">
      <w:pPr>
        <w:jc w:val="both"/>
        <w:rPr>
          <w:lang w:val="en-US"/>
        </w:rPr>
      </w:pPr>
      <w:r w:rsidRPr="00453D04">
        <w:rPr>
          <w:lang w:val="en-US"/>
        </w:rPr>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453D04" w:rsidRDefault="0097466C" w:rsidP="00F92084">
      <w:pPr>
        <w:jc w:val="both"/>
        <w:rPr>
          <w:lang w:val="en-US"/>
        </w:rPr>
      </w:pPr>
    </w:p>
    <w:p w14:paraId="70647342" w14:textId="77777777" w:rsidR="0097466C" w:rsidRPr="00453D04" w:rsidRDefault="0097466C" w:rsidP="00F92084">
      <w:pPr>
        <w:jc w:val="both"/>
        <w:rPr>
          <w:lang w:val="en-US"/>
        </w:rPr>
      </w:pPr>
    </w:p>
    <w:p w14:paraId="58A6AF13" w14:textId="77777777" w:rsidR="0097466C" w:rsidRPr="00453D04" w:rsidRDefault="0097466C" w:rsidP="00F92084">
      <w:pPr>
        <w:jc w:val="both"/>
        <w:rPr>
          <w:lang w:val="en-US"/>
        </w:rPr>
      </w:pPr>
      <w:r w:rsidRPr="00453D04">
        <w:rPr>
          <w:lang w:val="en-US"/>
        </w:rPr>
        <w:t>Reviewer(s)' Comments to Author:</w:t>
      </w:r>
    </w:p>
    <w:p w14:paraId="0D974EBC" w14:textId="77777777" w:rsidR="0097466C" w:rsidRPr="00453D04" w:rsidRDefault="0097466C" w:rsidP="00F92084">
      <w:pPr>
        <w:jc w:val="both"/>
        <w:rPr>
          <w:lang w:val="en-US"/>
        </w:rPr>
      </w:pPr>
    </w:p>
    <w:p w14:paraId="00B44C2E" w14:textId="77777777" w:rsidR="0097466C" w:rsidRPr="00453D04" w:rsidRDefault="0097466C" w:rsidP="00F92084">
      <w:pPr>
        <w:jc w:val="both"/>
        <w:rPr>
          <w:b/>
          <w:bCs/>
          <w:lang w:val="en-US"/>
        </w:rPr>
      </w:pPr>
      <w:r w:rsidRPr="00453D04">
        <w:rPr>
          <w:b/>
          <w:bCs/>
          <w:lang w:val="en-US"/>
        </w:rPr>
        <w:t>Reviewer: 1</w:t>
      </w:r>
    </w:p>
    <w:p w14:paraId="1FDB37EF" w14:textId="77777777" w:rsidR="0097466C" w:rsidRPr="00453D04" w:rsidRDefault="0097466C" w:rsidP="00F92084">
      <w:pPr>
        <w:jc w:val="both"/>
        <w:rPr>
          <w:lang w:val="en-US"/>
        </w:rPr>
      </w:pPr>
    </w:p>
    <w:p w14:paraId="37FDA0A5" w14:textId="77777777" w:rsidR="0097466C" w:rsidRPr="00453D04" w:rsidRDefault="0097466C" w:rsidP="00F92084">
      <w:pPr>
        <w:jc w:val="both"/>
        <w:rPr>
          <w:lang w:val="en-US"/>
        </w:rPr>
      </w:pPr>
      <w:r w:rsidRPr="00453D04">
        <w:rPr>
          <w:lang w:val="en-US"/>
        </w:rPr>
        <w:t>Comments to the Author</w:t>
      </w:r>
    </w:p>
    <w:p w14:paraId="1808B099" w14:textId="2558FF03" w:rsidR="0097466C" w:rsidRPr="00453D04" w:rsidRDefault="0097466C" w:rsidP="00F92084">
      <w:pPr>
        <w:jc w:val="both"/>
        <w:rPr>
          <w:lang w:val="en-US"/>
        </w:rPr>
      </w:pPr>
      <w:r w:rsidRPr="00453D04">
        <w:rPr>
          <w:lang w:val="en-US"/>
        </w:rPr>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453D04" w:rsidRDefault="002D414C" w:rsidP="00F92084">
      <w:pPr>
        <w:jc w:val="both"/>
        <w:rPr>
          <w:lang w:val="en-US"/>
        </w:rPr>
      </w:pPr>
    </w:p>
    <w:p w14:paraId="206BA6DD" w14:textId="77777777" w:rsidR="0097466C" w:rsidRPr="00453D04" w:rsidRDefault="0097466C" w:rsidP="00F92084">
      <w:pPr>
        <w:jc w:val="both"/>
        <w:rPr>
          <w:lang w:val="en-US"/>
        </w:rPr>
      </w:pPr>
      <w:r w:rsidRPr="00453D04">
        <w:rPr>
          <w:lang w:val="en-US"/>
        </w:rPr>
        <w:t>My only suggestion is this:</w:t>
      </w:r>
    </w:p>
    <w:p w14:paraId="5CED387C" w14:textId="77777777" w:rsidR="0097466C" w:rsidRPr="00453D04" w:rsidRDefault="0097466C" w:rsidP="00F92084">
      <w:pPr>
        <w:jc w:val="both"/>
        <w:rPr>
          <w:lang w:val="en-US"/>
        </w:rPr>
      </w:pPr>
      <w:r w:rsidRPr="00453D04">
        <w:rPr>
          <w:lang w:val="en-US"/>
        </w:rPr>
        <w:t xml:space="preserve">The authors note that </w:t>
      </w:r>
      <w:proofErr w:type="spellStart"/>
      <w:r w:rsidRPr="00453D04">
        <w:rPr>
          <w:lang w:val="en-US"/>
        </w:rPr>
        <w:t>scalings</w:t>
      </w:r>
      <w:proofErr w:type="spellEnd"/>
      <w:r w:rsidRPr="00453D04">
        <w:rPr>
          <w:lang w:val="en-US"/>
        </w:rPr>
        <w:t xml:space="preserve"> in one context will not match </w:t>
      </w:r>
      <w:proofErr w:type="spellStart"/>
      <w:r w:rsidRPr="00453D04">
        <w:rPr>
          <w:lang w:val="en-US"/>
        </w:rPr>
        <w:t>scalings</w:t>
      </w:r>
      <w:proofErr w:type="spellEnd"/>
      <w:r w:rsidRPr="00453D04">
        <w:rPr>
          <w:lang w:val="en-US"/>
        </w:rPr>
        <w:t xml:space="preserve">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(Kitchell et al. 1977; </w:t>
      </w:r>
      <w:proofErr w:type="spellStart"/>
      <w:r w:rsidRPr="00453D04">
        <w:rPr>
          <w:lang w:val="en-US"/>
        </w:rPr>
        <w:t>Neuenfeldt</w:t>
      </w:r>
      <w:proofErr w:type="spellEnd"/>
      <w:r w:rsidRPr="00453D04">
        <w:rPr>
          <w:lang w:val="en-US"/>
        </w:rPr>
        <w:t xml:space="preserve"> et al. 2020)."</w:t>
      </w:r>
    </w:p>
    <w:p w14:paraId="139CE2D6" w14:textId="77777777" w:rsidR="0097466C" w:rsidRPr="00453D04" w:rsidRDefault="0097466C" w:rsidP="00F92084">
      <w:pPr>
        <w:jc w:val="both"/>
        <w:rPr>
          <w:lang w:val="en-US"/>
        </w:rPr>
      </w:pPr>
    </w:p>
    <w:p w14:paraId="04B6F3E7" w14:textId="77777777" w:rsidR="0097466C" w:rsidRPr="00453D04" w:rsidRDefault="0097466C" w:rsidP="00F92084">
      <w:pPr>
        <w:jc w:val="both"/>
        <w:rPr>
          <w:lang w:val="en-US"/>
        </w:rPr>
      </w:pPr>
      <w:r w:rsidRPr="00453D04">
        <w:rPr>
          <w:lang w:val="en-US"/>
        </w:rPr>
        <w:t xml:space="preserve">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and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allometries yield major differences in outcomes. Wouldn't it be good to retain that guiding principal with regards to all of the key components? A sensitivity analysis would go a long way to showing what the assumption of proportionality of max assumption to wild </w:t>
      </w:r>
      <w:proofErr w:type="spellStart"/>
      <w:r w:rsidRPr="00453D04">
        <w:rPr>
          <w:lang w:val="en-US"/>
        </w:rPr>
        <w:t>conumption</w:t>
      </w:r>
      <w:proofErr w:type="spellEnd"/>
      <w:r w:rsidRPr="00453D04">
        <w:rPr>
          <w:lang w:val="en-US"/>
        </w:rPr>
        <w:t xml:space="preserve"> does. It may even encourage folk to go out and actually measure consumption rates in the wild and how they change with body size - the incentive to do so won't exist unless we point out we really don't know.</w:t>
      </w:r>
    </w:p>
    <w:p w14:paraId="79B79552" w14:textId="77777777" w:rsidR="0097466C" w:rsidRPr="00453D04" w:rsidRDefault="0097466C" w:rsidP="00F92084">
      <w:pPr>
        <w:jc w:val="both"/>
        <w:rPr>
          <w:lang w:val="en-US"/>
        </w:rPr>
      </w:pPr>
      <w:r w:rsidRPr="00453D04">
        <w:rPr>
          <w:lang w:val="en-US"/>
        </w:rPr>
        <w:t>Great work on a fantastic paper!</w:t>
      </w:r>
    </w:p>
    <w:p w14:paraId="12E851AB" w14:textId="77777777" w:rsidR="0097466C" w:rsidRPr="0097466C" w:rsidRDefault="0097466C" w:rsidP="00F92084">
      <w:pPr>
        <w:jc w:val="both"/>
      </w:pPr>
      <w:r w:rsidRPr="0097466C">
        <w:t>Dustin</w:t>
      </w:r>
    </w:p>
    <w:p w14:paraId="7591CFBB" w14:textId="7DE2FA8D" w:rsidR="0097466C" w:rsidRDefault="0097466C" w:rsidP="00F92084">
      <w:pPr>
        <w:jc w:val="both"/>
      </w:pPr>
    </w:p>
    <w:p w14:paraId="60A78189" w14:textId="7149110F" w:rsidR="0077594C" w:rsidRDefault="006C54AE" w:rsidP="00BD5C03">
      <w:pPr>
        <w:pStyle w:val="ListParagraph"/>
        <w:numPr>
          <w:ilvl w:val="0"/>
          <w:numId w:val="2"/>
        </w:numPr>
        <w:jc w:val="both"/>
      </w:pPr>
      <w:r>
        <w:lastRenderedPageBreak/>
        <w:t xml:space="preserve">On line </w:t>
      </w:r>
      <w:r w:rsidR="00B74CAA">
        <w:t>2</w:t>
      </w:r>
      <w:r>
        <w:t>6</w:t>
      </w:r>
      <w:ins w:id="0" w:author="Max Lindmark" w:date="2021-10-28T16:40:00Z">
        <w:r w:rsidR="002F1283">
          <w:t>6 (previously 262)</w:t>
        </w:r>
      </w:ins>
      <w:del w:id="1" w:author="Max Lindmark" w:date="2021-10-28T16:40:00Z">
        <w:r w:rsidDel="002F1283">
          <w:delText>2</w:delText>
        </w:r>
      </w:del>
      <w:r>
        <w:t>, t</w:t>
      </w:r>
      <w:r w:rsidR="00D86568">
        <w:t>he first pape</w:t>
      </w:r>
      <w:r>
        <w:t>r</w:t>
      </w:r>
      <w:r w:rsidR="00D86568">
        <w:t xml:space="preserve"> we cite</w:t>
      </w:r>
      <w:r w:rsidR="0060463B">
        <w:t xml:space="preserve"> is </w:t>
      </w:r>
      <w:r w:rsidR="00D86568" w:rsidRPr="00D86568">
        <w:t>Kitchell et al</w:t>
      </w:r>
      <w:r w:rsidR="0060463B">
        <w:t>.</w:t>
      </w:r>
      <w:r w:rsidR="00D86568" w:rsidRPr="00D86568">
        <w:t xml:space="preserve"> </w:t>
      </w:r>
      <w:r w:rsidR="0060463B">
        <w:t>(</w:t>
      </w:r>
      <w:r w:rsidR="00D86568" w:rsidRPr="00D86568">
        <w:t>1977)</w:t>
      </w:r>
      <w:r w:rsidR="0060463B">
        <w:rPr>
          <w:rFonts w:eastAsiaTheme="minorEastAsia" w:cstheme="minorHAnsi"/>
        </w:rPr>
        <w:t xml:space="preserve">, which </w:t>
      </w:r>
      <w:r w:rsidR="005E6DCD" w:rsidRPr="00087376">
        <w:rPr>
          <w:rFonts w:eastAsiaTheme="minorEastAsia" w:cstheme="minorHAnsi"/>
        </w:rPr>
        <w:t xml:space="preserve">is </w:t>
      </w:r>
      <w:r w:rsidR="00087376">
        <w:rPr>
          <w:rFonts w:eastAsiaTheme="minorEastAsia" w:cstheme="minorHAnsi"/>
        </w:rPr>
        <w:t xml:space="preserve">a </w:t>
      </w:r>
      <w:r w:rsidR="00087376" w:rsidRPr="00087376">
        <w:rPr>
          <w:rFonts w:eastAsiaTheme="minorEastAsia" w:cstheme="minorHAnsi"/>
        </w:rPr>
        <w:t>seminal bioenergetic</w:t>
      </w:r>
      <w:r w:rsidR="00087376">
        <w:rPr>
          <w:rFonts w:eastAsiaTheme="minorEastAsia" w:cstheme="minorHAnsi"/>
        </w:rPr>
        <w:t>s</w:t>
      </w:r>
      <w:r w:rsidR="00D86568" w:rsidRPr="00087376">
        <w:rPr>
          <w:rFonts w:eastAsiaTheme="minorEastAsia" w:cstheme="minorHAnsi"/>
        </w:rPr>
        <w:t xml:space="preserve"> modelling paper</w:t>
      </w:r>
      <w:r w:rsidR="00BF6B92">
        <w:rPr>
          <w:rFonts w:eastAsiaTheme="minorEastAsia" w:cstheme="minorHAnsi"/>
        </w:rPr>
        <w:t xml:space="preserve"> where </w:t>
      </w:r>
      <w:r w:rsidR="00D86568" w:rsidRPr="00087376">
        <w:rPr>
          <w:rFonts w:eastAsiaTheme="minorEastAsia" w:cstheme="minorHAnsi"/>
        </w:rPr>
        <w:t xml:space="preserve">proportionality is </w:t>
      </w:r>
      <w:r w:rsidR="0077594C" w:rsidRPr="00087376">
        <w:rPr>
          <w:rFonts w:eastAsiaTheme="minorEastAsia" w:cstheme="minorHAnsi"/>
        </w:rPr>
        <w:t>assumed (realized feeding rate is a proportion</w:t>
      </w:r>
      <w:r w:rsidR="00D20C38">
        <w:rPr>
          <w:rFonts w:eastAsiaTheme="minorEastAsia" w:cstheme="minorHAnsi"/>
        </w:rPr>
        <w:t xml:space="preserve"> between 0.25 and 0.4</w:t>
      </w:r>
      <w:r w:rsidR="0077594C" w:rsidRPr="00087376">
        <w:rPr>
          <w:rFonts w:eastAsiaTheme="minorEastAsia" w:cstheme="minorHAnsi"/>
        </w:rPr>
        <w:t xml:space="preserve"> of maximum consumption rate)</w:t>
      </w:r>
      <w:r w:rsidR="00BD5C03">
        <w:rPr>
          <w:rFonts w:eastAsiaTheme="minorEastAsia" w:cstheme="minorHAnsi"/>
        </w:rPr>
        <w:t xml:space="preserve">. The </w:t>
      </w:r>
      <w:r w:rsidR="00087376" w:rsidRPr="00087376">
        <w:rPr>
          <w:rFonts w:eastAsiaTheme="minorEastAsia" w:cstheme="minorHAnsi"/>
        </w:rPr>
        <w:t xml:space="preserve">second paper we cite is </w:t>
      </w:r>
      <w:proofErr w:type="spellStart"/>
      <w:r w:rsidR="0077594C" w:rsidRPr="00D86568">
        <w:t>Neuenfeldt</w:t>
      </w:r>
      <w:proofErr w:type="spellEnd"/>
      <w:r w:rsidR="0077594C" w:rsidRPr="00D86568">
        <w:t xml:space="preserve"> et al., 2020</w:t>
      </w:r>
      <w:r w:rsidR="00087376">
        <w:t xml:space="preserve">, </w:t>
      </w:r>
      <w:r w:rsidR="0031289D">
        <w:t xml:space="preserve">which </w:t>
      </w:r>
      <w:r w:rsidR="00087376">
        <w:t xml:space="preserve">uses a gastric evacuation rate model to estimate </w:t>
      </w:r>
      <w:r w:rsidR="001431B2">
        <w:t>consumption</w:t>
      </w:r>
      <w:r w:rsidR="006119A2">
        <w:t>. The proportion of consumption to maximum consumption varies around 0.4 for cod of different sizes</w:t>
      </w:r>
      <w:r w:rsidR="00BF0950">
        <w:t>.</w:t>
      </w:r>
    </w:p>
    <w:p w14:paraId="575F7B83" w14:textId="6074C0FD" w:rsidR="00025DF6" w:rsidRDefault="00D95E12" w:rsidP="00025DF6">
      <w:pPr>
        <w:pStyle w:val="ListParagraph"/>
        <w:numPr>
          <w:ilvl w:val="0"/>
          <w:numId w:val="2"/>
        </w:numPr>
        <w:jc w:val="both"/>
      </w:pPr>
      <w:r>
        <w:t>However</w:t>
      </w:r>
      <w:r w:rsidR="00025DF6">
        <w:t xml:space="preserve">, </w:t>
      </w:r>
      <w:r w:rsidR="00A96BA2">
        <w:t>these studies are not assessments of proportionality between consumption in the wild and maximum consumption rates</w:t>
      </w:r>
      <w:r w:rsidR="00EB2A9F">
        <w:t xml:space="preserve">, rather they </w:t>
      </w:r>
      <w:r w:rsidR="00A96BA2">
        <w:t>reflect common approaches and assumption</w:t>
      </w:r>
      <w:r w:rsidR="00FA7F4C">
        <w:t>s in the literature</w:t>
      </w:r>
      <w:r w:rsidR="004D6157">
        <w:t xml:space="preserve">. To the best of our </w:t>
      </w:r>
      <w:r w:rsidR="00025DF6">
        <w:t xml:space="preserve">knowledge, </w:t>
      </w:r>
      <w:r w:rsidR="00DB6B09">
        <w:t xml:space="preserve">such </w:t>
      </w:r>
      <w:r w:rsidR="00025DF6">
        <w:t>studies do not exist.</w:t>
      </w:r>
    </w:p>
    <w:p w14:paraId="643C7972" w14:textId="5754A9A6" w:rsidR="002456C5" w:rsidRDefault="002456C5" w:rsidP="002456C5">
      <w:pPr>
        <w:pStyle w:val="ListParagraph"/>
        <w:numPr>
          <w:ilvl w:val="0"/>
          <w:numId w:val="2"/>
        </w:numPr>
        <w:jc w:val="both"/>
      </w:pPr>
      <w:commentRangeStart w:id="2"/>
      <w:r>
        <w:t xml:space="preserve">We agree that it </w:t>
      </w:r>
      <w:r w:rsidR="00B74CAA">
        <w:t xml:space="preserve">would </w:t>
      </w:r>
      <w:r>
        <w:t xml:space="preserve">is very important to question common assumptions about bioenergetic processes (which, as the reviewer identifies, was one of our main motivations to write this manuscript). </w:t>
      </w:r>
      <w:commentRangeEnd w:id="2"/>
      <w:r w:rsidR="004837DD">
        <w:rPr>
          <w:rStyle w:val="CommentReference"/>
        </w:rPr>
        <w:commentReference w:id="2"/>
      </w:r>
    </w:p>
    <w:p w14:paraId="16526CC4" w14:textId="77777777" w:rsidR="008A4C88" w:rsidRDefault="008A4C88" w:rsidP="008A4C88">
      <w:pPr>
        <w:pStyle w:val="ListParagraph"/>
        <w:jc w:val="both"/>
      </w:pPr>
    </w:p>
    <w:p w14:paraId="751C35ED" w14:textId="59C69E76" w:rsidR="0067094E" w:rsidRDefault="00F01214" w:rsidP="00AA0C6F">
      <w:pPr>
        <w:pStyle w:val="ListParagraph"/>
        <w:numPr>
          <w:ilvl w:val="0"/>
          <w:numId w:val="2"/>
        </w:numPr>
        <w:jc w:val="both"/>
      </w:pPr>
      <w:r>
        <w:t xml:space="preserve">Therefore, we </w:t>
      </w:r>
      <w:r w:rsidR="00BE7BC1">
        <w:t xml:space="preserve">made </w:t>
      </w:r>
      <w:r>
        <w:t>the following changes to the manuscript:</w:t>
      </w:r>
    </w:p>
    <w:p w14:paraId="73776F2D" w14:textId="77777777" w:rsidR="00042046" w:rsidRDefault="00042046" w:rsidP="00042046">
      <w:pPr>
        <w:pStyle w:val="ListParagraph"/>
      </w:pPr>
    </w:p>
    <w:p w14:paraId="07789668" w14:textId="154C4C7E" w:rsidR="00672CAC" w:rsidRDefault="00085039" w:rsidP="00474E93">
      <w:pPr>
        <w:pStyle w:val="ListParagraph"/>
        <w:numPr>
          <w:ilvl w:val="1"/>
          <w:numId w:val="2"/>
        </w:numPr>
        <w:jc w:val="both"/>
      </w:pPr>
      <w:r>
        <w:t>Add</w:t>
      </w:r>
      <w:r w:rsidR="00800BEC">
        <w:t>ed</w:t>
      </w:r>
      <w:r w:rsidR="00E85B45">
        <w:t xml:space="preserve"> uncertainty to Fig. 3</w:t>
      </w:r>
      <w:r w:rsidR="003F30C0">
        <w:t xml:space="preserve"> showing the prediction that optimum growth temperature declines with size.</w:t>
      </w:r>
      <w:r w:rsidR="00E85B45">
        <w:t xml:space="preserve"> </w:t>
      </w:r>
      <w:r w:rsidR="00C4615B">
        <w:t>W</w:t>
      </w:r>
      <w:r w:rsidR="00672CAC">
        <w:t xml:space="preserve">e now </w:t>
      </w:r>
      <w:r w:rsidR="00E33F6A">
        <w:t xml:space="preserve">samples </w:t>
      </w:r>
      <w:r w:rsidR="00011710">
        <w:t xml:space="preserve">1000 </w:t>
      </w:r>
      <w:r w:rsidR="00F63217">
        <w:t xml:space="preserve">values of the exponents </w:t>
      </w:r>
      <w:r w:rsidR="00672CAC">
        <w:t>from the posterior distribution</w:t>
      </w:r>
      <w:r w:rsidR="00C04671">
        <w:t>s</w:t>
      </w:r>
      <w:r w:rsidR="006122FB">
        <w:t xml:space="preserve"> to </w:t>
      </w:r>
      <w:r w:rsidR="00672CAC">
        <w:t xml:space="preserve">illustrate uncertainty around the negative relationship between optimum growth temperature and body mass as predicted from the simple growth model. However, we cannot attribute this uncertainty to uncertainty regarding the proportionality between standard metabolic rates and natural average metabolic rates, and consumption rates in the wild and maximum consumption rates measured in laboratory settings, simply because we do not have these estimates from natural conditions. </w:t>
      </w:r>
      <w:commentRangeStart w:id="3"/>
      <w:r w:rsidR="00672CAC">
        <w:t>Instead, it reflects uncertainty in our estimates, which may or may not be of the same magnitude and direction as maximum vs natural average rates</w:t>
      </w:r>
      <w:commentRangeEnd w:id="3"/>
      <w:r w:rsidR="004837DD">
        <w:rPr>
          <w:rStyle w:val="CommentReference"/>
        </w:rPr>
        <w:commentReference w:id="3"/>
      </w:r>
      <w:r w:rsidR="00672CAC">
        <w:t>.</w:t>
      </w:r>
    </w:p>
    <w:p w14:paraId="651B4548" w14:textId="57B9DCE2" w:rsidR="007800AA" w:rsidRDefault="00042046" w:rsidP="00633990">
      <w:pPr>
        <w:pStyle w:val="ListParagraph"/>
        <w:numPr>
          <w:ilvl w:val="1"/>
          <w:numId w:val="2"/>
        </w:numPr>
        <w:jc w:val="both"/>
      </w:pPr>
      <w:r>
        <w:t>Added a citation to Messmer et al., (Global Change Biology) for the</w:t>
      </w:r>
      <w:r w:rsidR="000A6B6D">
        <w:t>ir</w:t>
      </w:r>
      <w:r>
        <w:t xml:space="preserve"> results showing that maximum metabolic rate and standard metabolic rate had similar mass-scaling exponents</w:t>
      </w:r>
      <w:r w:rsidR="00777EC7">
        <w:t>.</w:t>
      </w:r>
    </w:p>
    <w:p w14:paraId="0453E224" w14:textId="562DA58B" w:rsidR="00924992" w:rsidRPr="00924992" w:rsidRDefault="00D71719" w:rsidP="00633990">
      <w:pPr>
        <w:pStyle w:val="ListParagraph"/>
        <w:numPr>
          <w:ilvl w:val="1"/>
          <w:numId w:val="2"/>
        </w:numPr>
        <w:jc w:val="both"/>
      </w:pPr>
      <w:commentRangeStart w:id="4"/>
      <w:r>
        <w:rPr>
          <w:rFonts w:eastAsiaTheme="minorEastAsia" w:cstheme="minorHAnsi"/>
        </w:rPr>
        <w:t>We also broadened the discussion about proportionality in consumption rates</w:t>
      </w:r>
      <w:r w:rsidR="005E0371">
        <w:rPr>
          <w:rFonts w:eastAsiaTheme="minorEastAsia" w:cstheme="minorHAnsi"/>
        </w:rPr>
        <w:t xml:space="preserve"> to acknowledge how the prediction of optimum growth temperature declining with body size depends on – the unknown – scaling of consumption rates in the wild</w:t>
      </w:r>
      <w:r w:rsidR="008C20CF">
        <w:rPr>
          <w:rFonts w:eastAsiaTheme="minorEastAsia" w:cstheme="minorHAnsi"/>
        </w:rPr>
        <w:t xml:space="preserve">. See changes on lines </w:t>
      </w:r>
      <w:r w:rsidR="00F9744D">
        <w:rPr>
          <w:rFonts w:eastAsiaTheme="minorEastAsia" w:cstheme="minorHAnsi"/>
        </w:rPr>
        <w:t>267-274</w:t>
      </w:r>
      <w:r w:rsidR="00EF1BCF">
        <w:rPr>
          <w:rFonts w:eastAsiaTheme="minorEastAsia" w:cstheme="minorHAnsi"/>
        </w:rPr>
        <w:t xml:space="preserve"> (we also added “often” to line 29</w:t>
      </w:r>
      <w:r w:rsidR="000B3400">
        <w:rPr>
          <w:rFonts w:eastAsiaTheme="minorEastAsia" w:cstheme="minorHAnsi"/>
        </w:rPr>
        <w:t>7</w:t>
      </w:r>
      <w:r w:rsidR="00EF1BCF">
        <w:rPr>
          <w:rFonts w:eastAsiaTheme="minorEastAsia" w:cstheme="minorHAnsi"/>
        </w:rPr>
        <w:t>)</w:t>
      </w:r>
      <w:r w:rsidR="009F2781">
        <w:rPr>
          <w:rFonts w:eastAsiaTheme="minorEastAsia" w:cstheme="minorHAnsi"/>
        </w:rPr>
        <w:t>.</w:t>
      </w:r>
      <w:commentRangeEnd w:id="4"/>
      <w:r w:rsidR="004837DD">
        <w:rPr>
          <w:rStyle w:val="CommentReference"/>
        </w:rPr>
        <w:commentReference w:id="4"/>
      </w:r>
    </w:p>
    <w:p w14:paraId="1034AC14" w14:textId="77777777" w:rsidR="00042046" w:rsidRDefault="00042046" w:rsidP="00042046">
      <w:pPr>
        <w:pStyle w:val="ListParagraph"/>
        <w:jc w:val="both"/>
      </w:pPr>
    </w:p>
    <w:p w14:paraId="55CA6D00" w14:textId="62D493BD" w:rsidR="007800AA" w:rsidRDefault="007800AA" w:rsidP="007800AA">
      <w:pPr>
        <w:pStyle w:val="ListParagraph"/>
        <w:numPr>
          <w:ilvl w:val="0"/>
          <w:numId w:val="2"/>
        </w:numPr>
        <w:jc w:val="both"/>
      </w:pPr>
      <w:r>
        <w:t>References:</w:t>
      </w:r>
    </w:p>
    <w:p w14:paraId="1D2C47F3" w14:textId="77777777" w:rsidR="007800AA" w:rsidRDefault="007800AA" w:rsidP="007800AA">
      <w:pPr>
        <w:pStyle w:val="ListParagraph"/>
        <w:numPr>
          <w:ilvl w:val="1"/>
          <w:numId w:val="2"/>
        </w:numPr>
      </w:pPr>
      <w:r>
        <w:t xml:space="preserve">Kitchell, James F., Donald J. Stewart, and David </w:t>
      </w:r>
      <w:proofErr w:type="spellStart"/>
      <w:r>
        <w:t>Weininger</w:t>
      </w:r>
      <w:proofErr w:type="spellEnd"/>
      <w:r>
        <w:t xml:space="preserve">. "Applications of a bioenergetics model to yellow perch (Perca flavescens) and walleye (Stizostedion vitreum vitreum)." </w:t>
      </w:r>
      <w:r w:rsidRPr="007800AA">
        <w:rPr>
          <w:i/>
          <w:iCs/>
        </w:rPr>
        <w:t>Journal of the Fisheries Board of Canada</w:t>
      </w:r>
      <w:r>
        <w:t xml:space="preserve"> 34.10 (1977): 1922-1935.</w:t>
      </w:r>
    </w:p>
    <w:p w14:paraId="7A6D7D24" w14:textId="45B40CD7" w:rsidR="007800AA" w:rsidRDefault="007800AA" w:rsidP="007800AA">
      <w:pPr>
        <w:pStyle w:val="ListParagraph"/>
        <w:numPr>
          <w:ilvl w:val="1"/>
          <w:numId w:val="2"/>
        </w:numPr>
      </w:pPr>
      <w:proofErr w:type="spellStart"/>
      <w:r>
        <w:t>Neuenfeldt</w:t>
      </w:r>
      <w:proofErr w:type="spellEnd"/>
      <w:r>
        <w:t xml:space="preserve">, Stefan, et al. "Feeding and growth of Atlantic cod (Gadus morhua L.) in the eastern Baltic Sea under environmental change." </w:t>
      </w:r>
      <w:r w:rsidRPr="007800AA">
        <w:rPr>
          <w:i/>
          <w:iCs/>
        </w:rPr>
        <w:t>ICES Journal of Marine Science</w:t>
      </w:r>
      <w:r>
        <w:t xml:space="preserve"> 77.2 (2020): 624-632.</w:t>
      </w:r>
    </w:p>
    <w:p w14:paraId="3FEA8EFC" w14:textId="77777777" w:rsidR="007800AA" w:rsidRDefault="007800AA" w:rsidP="007800AA">
      <w:pPr>
        <w:pStyle w:val="ListParagraph"/>
        <w:numPr>
          <w:ilvl w:val="1"/>
          <w:numId w:val="2"/>
        </w:numPr>
      </w:pPr>
      <w:r>
        <w:t xml:space="preserve">Messmer, Vanessa, et al. "Global warming may disproportionately affect larger adults in a predatory coral reef fish." </w:t>
      </w:r>
      <w:r w:rsidRPr="007800AA">
        <w:rPr>
          <w:i/>
          <w:iCs/>
        </w:rPr>
        <w:t>Global Change Biology</w:t>
      </w:r>
      <w:r>
        <w:t xml:space="preserve"> 23.6 (2017): 2230-2240.</w:t>
      </w:r>
    </w:p>
    <w:p w14:paraId="0408845C" w14:textId="77777777" w:rsidR="007800AA" w:rsidRDefault="007800AA" w:rsidP="00E204F2">
      <w:pPr>
        <w:pStyle w:val="ListParagraph"/>
        <w:numPr>
          <w:ilvl w:val="0"/>
          <w:numId w:val="2"/>
        </w:numPr>
        <w:jc w:val="both"/>
      </w:pPr>
    </w:p>
    <w:p w14:paraId="2B3DE3C3" w14:textId="62987955" w:rsidR="002E32ED" w:rsidRDefault="002E32ED" w:rsidP="00F92084">
      <w:pPr>
        <w:jc w:val="both"/>
        <w:rPr>
          <w:b/>
          <w:bCs/>
        </w:rPr>
      </w:pPr>
    </w:p>
    <w:p w14:paraId="4731579D" w14:textId="77777777" w:rsidR="00D75BE8" w:rsidRPr="00E16916" w:rsidRDefault="00D75BE8" w:rsidP="00F92084">
      <w:pPr>
        <w:jc w:val="both"/>
        <w:rPr>
          <w:b/>
          <w:bCs/>
          <w:lang w:val="en-US"/>
        </w:rPr>
      </w:pPr>
    </w:p>
    <w:p w14:paraId="732C47EA" w14:textId="2C6F5C36" w:rsidR="0097466C" w:rsidRPr="00E16916" w:rsidRDefault="0097466C" w:rsidP="00F92084">
      <w:pPr>
        <w:jc w:val="both"/>
        <w:rPr>
          <w:b/>
          <w:bCs/>
          <w:lang w:val="en-US"/>
        </w:rPr>
      </w:pPr>
      <w:r w:rsidRPr="00E16916">
        <w:rPr>
          <w:b/>
          <w:bCs/>
          <w:lang w:val="en-US"/>
        </w:rPr>
        <w:t>Reviewer: 2</w:t>
      </w:r>
    </w:p>
    <w:p w14:paraId="04CFCFA0" w14:textId="77777777" w:rsidR="0097466C" w:rsidRPr="00E16916" w:rsidRDefault="0097466C" w:rsidP="00F92084">
      <w:pPr>
        <w:jc w:val="both"/>
        <w:rPr>
          <w:lang w:val="en-US"/>
        </w:rPr>
      </w:pPr>
    </w:p>
    <w:p w14:paraId="335CEB18" w14:textId="77777777" w:rsidR="0097466C" w:rsidRPr="00E16916" w:rsidRDefault="0097466C" w:rsidP="00F92084">
      <w:pPr>
        <w:jc w:val="both"/>
        <w:rPr>
          <w:lang w:val="en-US"/>
        </w:rPr>
      </w:pPr>
      <w:r w:rsidRPr="00E16916">
        <w:rPr>
          <w:lang w:val="en-US"/>
        </w:rPr>
        <w:lastRenderedPageBreak/>
        <w:t>Comments to the Author</w:t>
      </w:r>
    </w:p>
    <w:p w14:paraId="0EB3B384" w14:textId="39D87DA4" w:rsidR="0097466C" w:rsidRPr="00E16916" w:rsidRDefault="0097466C" w:rsidP="00F92084">
      <w:pPr>
        <w:jc w:val="both"/>
        <w:rPr>
          <w:lang w:val="en-US"/>
        </w:rPr>
      </w:pPr>
      <w:r w:rsidRPr="00E16916">
        <w:rPr>
          <w:lang w:val="en-US"/>
        </w:rPr>
        <w:t>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questions, that might help to improve the clarity of the working hypothesis/prediction and the scope of the study.</w:t>
      </w:r>
    </w:p>
    <w:p w14:paraId="4158E148" w14:textId="77777777" w:rsidR="00621715" w:rsidRPr="00E16916" w:rsidRDefault="00621715" w:rsidP="00F92084">
      <w:pPr>
        <w:jc w:val="both"/>
        <w:rPr>
          <w:lang w:val="en-US"/>
        </w:rPr>
      </w:pPr>
    </w:p>
    <w:p w14:paraId="1EFA807C" w14:textId="3D0FB489" w:rsidR="0097466C" w:rsidRPr="00E16916" w:rsidRDefault="0097466C" w:rsidP="00F92084">
      <w:pPr>
        <w:jc w:val="both"/>
        <w:rPr>
          <w:lang w:val="en-US"/>
        </w:rPr>
      </w:pPr>
      <w:commentRangeStart w:id="5"/>
      <w:commentRangeStart w:id="6"/>
      <w:r w:rsidRPr="00E16916">
        <w:rPr>
          <w:lang w:val="en-US"/>
        </w:rPr>
        <w:t>Lines 93-117</w:t>
      </w:r>
      <w:commentRangeEnd w:id="5"/>
      <w:r w:rsidR="001D2E99">
        <w:rPr>
          <w:rStyle w:val="CommentReference"/>
        </w:rPr>
        <w:commentReference w:id="5"/>
      </w:r>
      <w:commentRangeEnd w:id="6"/>
      <w:r w:rsidR="00130578">
        <w:rPr>
          <w:rStyle w:val="CommentReference"/>
          <w:rFonts w:eastAsiaTheme="minorHAnsi"/>
          <w:lang w:val="en-US" w:eastAsia="en-US"/>
        </w:rPr>
        <w:commentReference w:id="6"/>
      </w:r>
      <w:r w:rsidRPr="00E16916">
        <w:rPr>
          <w:lang w:val="en-US"/>
        </w:rPr>
        <w:t>.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Pr="00E16916" w:rsidRDefault="002E32ED" w:rsidP="00F92084">
      <w:pPr>
        <w:jc w:val="both"/>
        <w:rPr>
          <w:lang w:val="en-US"/>
        </w:rPr>
      </w:pPr>
    </w:p>
    <w:p w14:paraId="0BA2EAE6" w14:textId="4F52A621" w:rsidR="002E32ED" w:rsidRPr="0097466C" w:rsidRDefault="00211B27" w:rsidP="00F92084">
      <w:pPr>
        <w:pStyle w:val="ListParagraph"/>
        <w:numPr>
          <w:ilvl w:val="0"/>
          <w:numId w:val="2"/>
        </w:numPr>
        <w:jc w:val="both"/>
      </w:pPr>
      <w:r>
        <w:t>We would like to clarify that we in this paragraph do not claim these relationships are novel</w:t>
      </w:r>
      <w:r w:rsidR="009B0EF9">
        <w:t xml:space="preserve">. Rather, we briefly review some of the differences </w:t>
      </w:r>
      <w:r w:rsidR="00C573CE">
        <w:t xml:space="preserve">between intra- and interspecific relationships, </w:t>
      </w:r>
      <w:r w:rsidR="00A5659F">
        <w:t xml:space="preserve">mainly the unimodal relationship between a rate and temperature due to de-activation </w:t>
      </w:r>
      <w:r w:rsidR="00F354E7">
        <w:t>and the number of studies showing deviations from the predicted ¾ mass exponent (which seem to fit interspecific</w:t>
      </w:r>
      <w:r w:rsidR="008A3CDF">
        <w:t xml:space="preserve">, but not intraspecific, </w:t>
      </w:r>
      <w:r w:rsidR="00F354E7">
        <w:t xml:space="preserve">data well). We do not make </w:t>
      </w:r>
      <w:r w:rsidR="009B0EF9">
        <w:t>any explicit predictions based on the literature we cite</w:t>
      </w:r>
      <w:r w:rsidR="00F354E7">
        <w:t xml:space="preserve"> here. </w:t>
      </w:r>
      <w:r w:rsidR="004834BF">
        <w:t>We also wish to clarify that our study is purely empirically driven</w:t>
      </w:r>
      <w:r w:rsidR="00082FB4">
        <w:t xml:space="preserve"> –</w:t>
      </w:r>
      <w:r w:rsidR="004834BF">
        <w:t xml:space="preserve"> </w:t>
      </w:r>
      <w:r w:rsidR="00082FB4">
        <w:t xml:space="preserve">the predictions about the slopes of consumption and metabolism </w:t>
      </w:r>
      <w:r w:rsidR="0065681E">
        <w:t>vs mass are entirely driven by data and our estimates.</w:t>
      </w:r>
    </w:p>
    <w:p w14:paraId="1C0EBF18" w14:textId="77777777" w:rsidR="00D7041A" w:rsidRPr="00E16916" w:rsidRDefault="00D7041A" w:rsidP="00F92084">
      <w:pPr>
        <w:jc w:val="both"/>
        <w:rPr>
          <w:lang w:val="en-US"/>
        </w:rPr>
      </w:pPr>
    </w:p>
    <w:p w14:paraId="0B1FCB00" w14:textId="3916A80A" w:rsidR="0097466C" w:rsidRPr="00E16916" w:rsidRDefault="0097466C" w:rsidP="00F92084">
      <w:pPr>
        <w:jc w:val="both"/>
        <w:rPr>
          <w:lang w:val="en-US"/>
        </w:rPr>
      </w:pPr>
      <w:r w:rsidRPr="00E16916">
        <w:rPr>
          <w:lang w:val="en-US"/>
        </w:rPr>
        <w:t>Lines 95-97. Why do the authors not expect an interspecific relationship between optimum growth temperature and body mass? In other words, why bigger fish should not have lower optimum growth temperatures?</w:t>
      </w:r>
    </w:p>
    <w:p w14:paraId="353948BF" w14:textId="71A89B4E" w:rsidR="008D52EC" w:rsidRPr="00E16916" w:rsidRDefault="008D52EC" w:rsidP="00F92084">
      <w:pPr>
        <w:jc w:val="both"/>
        <w:rPr>
          <w:lang w:val="en-US"/>
        </w:rPr>
      </w:pPr>
    </w:p>
    <w:p w14:paraId="01E8906C" w14:textId="4423AEDE" w:rsidR="00947E69" w:rsidRDefault="000547BE" w:rsidP="00947E69">
      <w:pPr>
        <w:pStyle w:val="ListParagraph"/>
        <w:numPr>
          <w:ilvl w:val="0"/>
          <w:numId w:val="2"/>
        </w:numPr>
        <w:jc w:val="both"/>
      </w:pPr>
      <w:r>
        <w:t>The context of this sentence (and the expectation) is that we wished to highlight one of the key differences between intra- and interspecific data</w:t>
      </w:r>
      <w:r w:rsidR="00947E69">
        <w:t xml:space="preserve">, it is not an expectation that affects our analysis. </w:t>
      </w:r>
    </w:p>
    <w:p w14:paraId="24E3E994" w14:textId="77777777" w:rsidR="00947E69" w:rsidRDefault="00947E69" w:rsidP="00947E69">
      <w:pPr>
        <w:pStyle w:val="ListParagraph"/>
        <w:jc w:val="both"/>
      </w:pPr>
    </w:p>
    <w:p w14:paraId="34224801" w14:textId="07386F30" w:rsidR="007A268B" w:rsidRDefault="005E0371" w:rsidP="00947E69">
      <w:pPr>
        <w:pStyle w:val="ListParagraph"/>
        <w:jc w:val="both"/>
      </w:pPr>
      <w:commentRangeStart w:id="7"/>
      <w:commentRangeStart w:id="8"/>
      <w:commentRangeStart w:id="9"/>
      <w:r>
        <w:t>W</w:t>
      </w:r>
      <w:r w:rsidR="00620606">
        <w:t xml:space="preserve">e share the view of Marshall &amp; White (2019), that body size </w:t>
      </w:r>
      <w:r w:rsidR="0060366B">
        <w:t>a</w:t>
      </w:r>
      <w:r w:rsidR="00620606">
        <w:t xml:space="preserve">s a trait </w:t>
      </w:r>
      <w:r w:rsidR="00D626C0">
        <w:t>(</w:t>
      </w:r>
      <w:r w:rsidR="00620606">
        <w:t xml:space="preserve">at a given location and </w:t>
      </w:r>
      <w:r w:rsidR="000B6543">
        <w:t>time</w:t>
      </w:r>
      <w:r w:rsidR="00D626C0">
        <w:t>)</w:t>
      </w:r>
      <w:r w:rsidR="000B6543">
        <w:t xml:space="preserve"> </w:t>
      </w:r>
      <w:del w:id="10" w:author="Jan Ohlberger" w:date="2021-10-29T15:54:00Z">
        <w:r w:rsidR="00620606" w:rsidDel="00366C1F">
          <w:delText xml:space="preserve">on a </w:delText>
        </w:r>
      </w:del>
      <w:ins w:id="11" w:author="Jan Ohlberger" w:date="2021-10-29T15:54:00Z">
        <w:r w:rsidR="00366C1F">
          <w:t xml:space="preserve">at the </w:t>
        </w:r>
      </w:ins>
      <w:r w:rsidR="00620606">
        <w:t>species level</w:t>
      </w:r>
      <w:r w:rsidR="00D626C0">
        <w:t xml:space="preserve"> is the result of </w:t>
      </w:r>
      <w:r w:rsidR="00CA5D0E">
        <w:t xml:space="preserve">multiple </w:t>
      </w:r>
      <w:r w:rsidR="00D626C0">
        <w:t xml:space="preserve">tradeoffs to maximize fitness. </w:t>
      </w:r>
      <w:r w:rsidR="0054780C">
        <w:t>For instance,</w:t>
      </w:r>
      <w:r w:rsidR="00341274">
        <w:t xml:space="preserve"> </w:t>
      </w:r>
      <w:r w:rsidR="00487369">
        <w:t xml:space="preserve">some of the largest marine fishes, such as </w:t>
      </w:r>
      <w:r w:rsidR="00341274">
        <w:t>whale sharks (</w:t>
      </w:r>
      <w:r w:rsidR="00341274" w:rsidRPr="00947E69">
        <w:rPr>
          <w:i/>
          <w:iCs/>
        </w:rPr>
        <w:t xml:space="preserve">Rhincodon </w:t>
      </w:r>
      <w:proofErr w:type="spellStart"/>
      <w:r w:rsidR="00341274" w:rsidRPr="00947E69">
        <w:rPr>
          <w:i/>
          <w:iCs/>
        </w:rPr>
        <w:t>typus</w:t>
      </w:r>
      <w:proofErr w:type="spellEnd"/>
      <w:r w:rsidR="00341274">
        <w:t>)</w:t>
      </w:r>
      <w:r w:rsidR="00285D37">
        <w:t>,</w:t>
      </w:r>
      <w:r w:rsidR="0054780C">
        <w:t xml:space="preserve"> </w:t>
      </w:r>
      <w:r w:rsidR="00086278">
        <w:t>sunfishes (</w:t>
      </w:r>
      <w:proofErr w:type="spellStart"/>
      <w:r w:rsidR="00F40B5D" w:rsidRPr="00947E69">
        <w:rPr>
          <w:i/>
          <w:iCs/>
        </w:rPr>
        <w:t>Mola</w:t>
      </w:r>
      <w:proofErr w:type="spellEnd"/>
      <w:r w:rsidR="00F40B5D">
        <w:t xml:space="preserve"> genus</w:t>
      </w:r>
      <w:r w:rsidR="00086278">
        <w:t>)</w:t>
      </w:r>
      <w:ins w:id="12" w:author="Jan Ohlberger" w:date="2021-10-29T15:54:00Z">
        <w:r w:rsidR="00366C1F">
          <w:t>,</w:t>
        </w:r>
      </w:ins>
      <w:r w:rsidR="000A4B18">
        <w:t xml:space="preserve"> </w:t>
      </w:r>
      <w:r w:rsidR="00BA5CFD">
        <w:t xml:space="preserve">and </w:t>
      </w:r>
      <w:r w:rsidR="000A4B18">
        <w:t>bluefin tuna (</w:t>
      </w:r>
      <w:proofErr w:type="spellStart"/>
      <w:r w:rsidR="00B675C7" w:rsidRPr="00947E69">
        <w:rPr>
          <w:i/>
          <w:iCs/>
        </w:rPr>
        <w:t>Thunnus</w:t>
      </w:r>
      <w:proofErr w:type="spellEnd"/>
      <w:r w:rsidR="00B675C7" w:rsidRPr="00947E69">
        <w:rPr>
          <w:i/>
          <w:iCs/>
        </w:rPr>
        <w:t xml:space="preserve"> </w:t>
      </w:r>
      <w:proofErr w:type="spellStart"/>
      <w:r w:rsidR="00B675C7" w:rsidRPr="00947E69">
        <w:rPr>
          <w:i/>
          <w:iCs/>
        </w:rPr>
        <w:t>thynnus</w:t>
      </w:r>
      <w:proofErr w:type="spellEnd"/>
      <w:r w:rsidR="000A4B18">
        <w:t>)</w:t>
      </w:r>
      <w:r w:rsidR="00086278">
        <w:t>, all occupy warm waters</w:t>
      </w:r>
      <w:r w:rsidR="00440AA4">
        <w:t xml:space="preserve"> </w:t>
      </w:r>
      <w:r w:rsidR="00BB7FB6">
        <w:t>(tropical to temperate</w:t>
      </w:r>
      <w:r w:rsidR="00916CC7">
        <w:t xml:space="preserve"> oceans</w:t>
      </w:r>
      <w:r w:rsidR="00435E86">
        <w:t>) and</w:t>
      </w:r>
      <w:r w:rsidR="00440AA4">
        <w:t xml:space="preserve"> have </w:t>
      </w:r>
      <w:r w:rsidR="000A4B18">
        <w:t xml:space="preserve">lifestyles and adaptations that allow them the grow to big sizes in warm waters (e.g., </w:t>
      </w:r>
      <w:r w:rsidR="00E858C8">
        <w:t xml:space="preserve">low activity and feeding on small prey, or </w:t>
      </w:r>
      <w:r w:rsidR="00F8388A">
        <w:t>large mass-exponents of relative gill surface area)</w:t>
      </w:r>
      <w:r w:rsidR="00CE16A4">
        <w:t xml:space="preserve"> (Pauly, 2021)</w:t>
      </w:r>
      <w:r w:rsidR="00144841">
        <w:t xml:space="preserve">. </w:t>
      </w:r>
      <w:r w:rsidR="00947E69">
        <w:t xml:space="preserve">Thus, </w:t>
      </w:r>
      <w:del w:id="13" w:author="Jan Ohlberger" w:date="2021-10-29T15:55:00Z">
        <w:r w:rsidR="00947E69" w:rsidDel="00366C1F">
          <w:delText xml:space="preserve">all </w:delText>
        </w:r>
      </w:del>
      <w:r w:rsidR="00947E69">
        <w:t xml:space="preserve">the different tradeoffs that shape the size of a species could make it challenging to find a </w:t>
      </w:r>
      <w:del w:id="14" w:author="Jan Ohlberger" w:date="2021-10-29T15:56:00Z">
        <w:r w:rsidR="00947E69" w:rsidDel="00366C1F">
          <w:delText>signal of</w:delText>
        </w:r>
      </w:del>
      <w:ins w:id="15" w:author="Jan Ohlberger" w:date="2021-10-29T15:56:00Z">
        <w:r w:rsidR="00366C1F">
          <w:t>relationship between</w:t>
        </w:r>
      </w:ins>
      <w:r w:rsidR="00947E69">
        <w:t xml:space="preserve"> optimum growth temperature and </w:t>
      </w:r>
      <w:del w:id="16" w:author="Jan Ohlberger" w:date="2021-10-29T15:56:00Z">
        <w:r w:rsidR="00947E69" w:rsidDel="00366C1F">
          <w:delText xml:space="preserve">species’ </w:delText>
        </w:r>
      </w:del>
      <w:r w:rsidR="00947E69">
        <w:t>body size</w:t>
      </w:r>
      <w:ins w:id="17" w:author="Jan Ohlberger" w:date="2021-10-29T15:56:00Z">
        <w:r w:rsidR="00366C1F">
          <w:t xml:space="preserve"> at the interspecific level</w:t>
        </w:r>
      </w:ins>
      <w:r w:rsidR="00947E69">
        <w:t xml:space="preserve">, if there even is one. </w:t>
      </w:r>
      <w:commentRangeEnd w:id="7"/>
      <w:r w:rsidR="00E70B31">
        <w:rPr>
          <w:rStyle w:val="CommentReference"/>
        </w:rPr>
        <w:commentReference w:id="7"/>
      </w:r>
      <w:commentRangeEnd w:id="8"/>
      <w:r w:rsidR="002056DB">
        <w:rPr>
          <w:rStyle w:val="CommentReference"/>
        </w:rPr>
        <w:commentReference w:id="8"/>
      </w:r>
      <w:commentRangeEnd w:id="9"/>
      <w:r w:rsidR="004837DD">
        <w:rPr>
          <w:rStyle w:val="CommentReference"/>
        </w:rPr>
        <w:commentReference w:id="9"/>
      </w:r>
    </w:p>
    <w:p w14:paraId="4491A636" w14:textId="22A237F7" w:rsidR="007A4F1A" w:rsidRDefault="007A4F1A" w:rsidP="00947E69">
      <w:pPr>
        <w:pStyle w:val="ListParagraph"/>
        <w:jc w:val="both"/>
      </w:pPr>
    </w:p>
    <w:p w14:paraId="324B6073" w14:textId="291242C1" w:rsidR="0022681E" w:rsidRDefault="00F65BAA" w:rsidP="00947E69">
      <w:pPr>
        <w:pStyle w:val="ListParagraph"/>
        <w:jc w:val="both"/>
      </w:pPr>
      <w:commentRangeStart w:id="18"/>
      <w:commentRangeStart w:id="19"/>
      <w:commentRangeStart w:id="20"/>
      <w:r>
        <w:lastRenderedPageBreak/>
        <w:t xml:space="preserve">To clarify our reasoning, </w:t>
      </w:r>
      <w:r w:rsidR="0022681E">
        <w:t xml:space="preserve">we </w:t>
      </w:r>
      <w:r w:rsidR="005E0371">
        <w:t xml:space="preserve">have revised the text </w:t>
      </w:r>
      <w:r w:rsidR="0022681E">
        <w:t>to “are not aware of”</w:t>
      </w:r>
      <w:r w:rsidR="005E0371">
        <w:t xml:space="preserve"> (line </w:t>
      </w:r>
      <w:r w:rsidR="00273721">
        <w:t>9</w:t>
      </w:r>
      <w:r w:rsidR="005E0371">
        <w:t>8)</w:t>
      </w:r>
      <w:r w:rsidR="00464B8B">
        <w:t>, and</w:t>
      </w:r>
      <w:r w:rsidR="007D4395">
        <w:t xml:space="preserve"> to “</w:t>
      </w:r>
      <w:r w:rsidR="007D4395">
        <w:rPr>
          <w:rFonts w:eastAsiaTheme="minorEastAsia"/>
        </w:rPr>
        <w:t xml:space="preserve">want to confound that effect with any relationship that might occur across species </w:t>
      </w:r>
      <w:r w:rsidR="000F3D45">
        <w:rPr>
          <w:rFonts w:eastAsiaTheme="minorEastAsia"/>
        </w:rPr>
        <w:t>that</w:t>
      </w:r>
      <w:r w:rsidR="007D4395">
        <w:rPr>
          <w:rFonts w:eastAsiaTheme="minorEastAsia"/>
        </w:rPr>
        <w:t xml:space="preserve"> have different asymptotic sizes</w:t>
      </w:r>
      <w:r w:rsidR="007D4395">
        <w:t>”</w:t>
      </w:r>
      <w:r w:rsidR="005E0371" w:rsidRPr="005E0371">
        <w:t xml:space="preserve"> </w:t>
      </w:r>
      <w:r w:rsidR="005E0371">
        <w:t>(on line 4</w:t>
      </w:r>
      <w:r w:rsidR="004D1B6D">
        <w:t>52</w:t>
      </w:r>
      <w:r w:rsidR="005E0371">
        <w:t>)</w:t>
      </w:r>
      <w:r w:rsidR="004E4D18">
        <w:t>.</w:t>
      </w:r>
      <w:commentRangeEnd w:id="18"/>
      <w:r w:rsidR="00A610A9">
        <w:rPr>
          <w:rStyle w:val="CommentReference"/>
        </w:rPr>
        <w:commentReference w:id="18"/>
      </w:r>
      <w:commentRangeEnd w:id="19"/>
      <w:r w:rsidR="00273721">
        <w:rPr>
          <w:rStyle w:val="CommentReference"/>
        </w:rPr>
        <w:commentReference w:id="19"/>
      </w:r>
      <w:commentRangeEnd w:id="20"/>
      <w:r w:rsidR="00DE1AF5">
        <w:rPr>
          <w:rStyle w:val="CommentReference"/>
        </w:rPr>
        <w:commentReference w:id="20"/>
      </w:r>
    </w:p>
    <w:p w14:paraId="160007FA" w14:textId="1A3ECB67" w:rsidR="0099723C" w:rsidRDefault="0099723C" w:rsidP="00947E69">
      <w:pPr>
        <w:pStyle w:val="ListParagraph"/>
        <w:jc w:val="both"/>
      </w:pPr>
    </w:p>
    <w:p w14:paraId="6510E5D9" w14:textId="77777777" w:rsidR="00EA017D" w:rsidRDefault="00EA017D" w:rsidP="00EA017D">
      <w:pPr>
        <w:pStyle w:val="ListParagraph"/>
        <w:numPr>
          <w:ilvl w:val="0"/>
          <w:numId w:val="1"/>
        </w:numPr>
        <w:jc w:val="both"/>
      </w:pPr>
      <w:r>
        <w:t>References:</w:t>
      </w:r>
    </w:p>
    <w:p w14:paraId="544E96A3" w14:textId="77777777" w:rsidR="00EA017D" w:rsidRPr="00DF6473" w:rsidRDefault="00EA017D" w:rsidP="00EA017D">
      <w:pPr>
        <w:pStyle w:val="ListParagraph"/>
        <w:numPr>
          <w:ilvl w:val="1"/>
          <w:numId w:val="1"/>
        </w:numPr>
        <w:rPr>
          <w:rFonts w:eastAsia="Times New Roman"/>
          <w:lang w:eastAsia="en-GB"/>
        </w:rPr>
      </w:pPr>
      <w:r w:rsidRPr="00DF6473">
        <w:rPr>
          <w:rFonts w:eastAsia="Times New Roman"/>
          <w:lang w:eastAsia="en-GB"/>
        </w:rPr>
        <w:t xml:space="preserve">Marshall, Dustin J., and Craig R. White. "Aquatic life history trajectories are shaped by selection, not oxygen limitation." </w:t>
      </w:r>
      <w:r w:rsidRPr="00DF6473">
        <w:rPr>
          <w:rFonts w:eastAsia="Times New Roman"/>
          <w:i/>
          <w:iCs/>
          <w:lang w:eastAsia="en-GB"/>
        </w:rPr>
        <w:t>Trends in ecology &amp; evolution</w:t>
      </w:r>
      <w:r w:rsidRPr="00DF6473">
        <w:rPr>
          <w:rFonts w:eastAsia="Times New Roman"/>
          <w:lang w:eastAsia="en-GB"/>
        </w:rPr>
        <w:t xml:space="preserve"> 34.3 (2019): 182-184.</w:t>
      </w:r>
    </w:p>
    <w:p w14:paraId="65F5DF20" w14:textId="77777777" w:rsidR="00EA017D" w:rsidRPr="00E30B20" w:rsidRDefault="00EA017D" w:rsidP="00EA017D">
      <w:pPr>
        <w:pStyle w:val="ListParagraph"/>
        <w:numPr>
          <w:ilvl w:val="1"/>
          <w:numId w:val="1"/>
        </w:numPr>
      </w:pPr>
      <w:r w:rsidRPr="0093353B">
        <w:rPr>
          <w:rFonts w:eastAsia="Times New Roman"/>
          <w:lang w:eastAsia="en-GB"/>
        </w:rPr>
        <w:t xml:space="preserve">Pauly, Daniel. "The gill-oxygen limitation theory (GOLT) and its critics." </w:t>
      </w:r>
      <w:r w:rsidRPr="0093353B">
        <w:rPr>
          <w:rFonts w:eastAsia="Times New Roman"/>
          <w:i/>
          <w:iCs/>
          <w:lang w:eastAsia="en-GB"/>
        </w:rPr>
        <w:t>Science advances</w:t>
      </w:r>
      <w:r w:rsidRPr="0093353B">
        <w:rPr>
          <w:rFonts w:eastAsia="Times New Roman"/>
          <w:lang w:eastAsia="en-GB"/>
        </w:rPr>
        <w:t xml:space="preserve"> 7.2 (2021): eabc6050.</w:t>
      </w:r>
    </w:p>
    <w:p w14:paraId="21692AD6" w14:textId="77777777" w:rsidR="00257E37" w:rsidRDefault="00257E37" w:rsidP="00F92084">
      <w:pPr>
        <w:jc w:val="both"/>
      </w:pPr>
    </w:p>
    <w:p w14:paraId="5DBB6A15" w14:textId="41551187" w:rsidR="0097466C" w:rsidRDefault="0097466C" w:rsidP="00F92084">
      <w:pPr>
        <w:jc w:val="both"/>
      </w:pPr>
      <w:r w:rsidRPr="00E16916">
        <w:rPr>
          <w:lang w:val="en-US"/>
        </w:rPr>
        <w:t xml:space="preserve">Line 179. Why do the authors consider the 92% of negative slopes as statistical evidence for </w:t>
      </w:r>
      <w:bookmarkStart w:id="21" w:name="_GoBack"/>
      <w:bookmarkEnd w:id="21"/>
      <w:r w:rsidRPr="00E16916">
        <w:rPr>
          <w:lang w:val="en-US"/>
        </w:rPr>
        <w:t xml:space="preserve">an effect of size on optimum growth temperature? </w:t>
      </w:r>
      <w:proofErr w:type="spellStart"/>
      <w:r w:rsidRPr="0097466C">
        <w:t>What</w:t>
      </w:r>
      <w:proofErr w:type="spellEnd"/>
      <w:r w:rsidRPr="0097466C">
        <w:t xml:space="preserve"> is the </w:t>
      </w:r>
      <w:proofErr w:type="spellStart"/>
      <w:r w:rsidRPr="0097466C">
        <w:t>criterion</w:t>
      </w:r>
      <w:proofErr w:type="spellEnd"/>
      <w:r w:rsidRPr="0097466C">
        <w:t xml:space="preserve"> to </w:t>
      </w:r>
      <w:proofErr w:type="spellStart"/>
      <w:r w:rsidRPr="0097466C">
        <w:t>use</w:t>
      </w:r>
      <w:proofErr w:type="spellEnd"/>
      <w:r w:rsidRPr="0097466C">
        <w:t xml:space="preserve"> </w:t>
      </w:r>
      <w:proofErr w:type="spellStart"/>
      <w:r w:rsidRPr="0097466C">
        <w:t>such</w:t>
      </w:r>
      <w:proofErr w:type="spellEnd"/>
      <w:r w:rsidRPr="0097466C">
        <w:t xml:space="preserve"> a </w:t>
      </w:r>
      <w:proofErr w:type="spellStart"/>
      <w:r w:rsidRPr="0097466C">
        <w:t>threshold</w:t>
      </w:r>
      <w:proofErr w:type="spellEnd"/>
      <w:r w:rsidRPr="0097466C">
        <w:t>?</w:t>
      </w:r>
    </w:p>
    <w:p w14:paraId="79C5750B" w14:textId="77777777" w:rsidR="0015355E" w:rsidRDefault="0015355E" w:rsidP="00345AC1">
      <w:pPr>
        <w:jc w:val="both"/>
      </w:pPr>
    </w:p>
    <w:p w14:paraId="778E3DC2" w14:textId="7B32DCFF" w:rsidR="00E167B8" w:rsidRDefault="006420F1" w:rsidP="008942DE">
      <w:pPr>
        <w:pStyle w:val="ListParagraph"/>
        <w:numPr>
          <w:ilvl w:val="0"/>
          <w:numId w:val="1"/>
        </w:numPr>
        <w:jc w:val="both"/>
      </w:pPr>
      <w:r>
        <w:t>We do not mean to say that 92% is a threshold for a strong effect</w:t>
      </w:r>
      <w:r w:rsidR="00116FFF">
        <w:t xml:space="preserve">. In fact, we aim to avoid using </w:t>
      </w:r>
      <w:r w:rsidR="00CC475D">
        <w:t xml:space="preserve">arbitrary </w:t>
      </w:r>
      <w:r w:rsidR="00116FFF">
        <w:t xml:space="preserve">thresholds </w:t>
      </w:r>
      <w:r w:rsidR="00A401AE">
        <w:t xml:space="preserve">that are based on convenience </w:t>
      </w:r>
      <w:r w:rsidR="00CC475D">
        <w:t>(</w:t>
      </w:r>
      <w:r w:rsidR="0094419D">
        <w:t>e.g.,</w:t>
      </w:r>
      <w:r w:rsidR="00CC475D">
        <w:t xml:space="preserve"> 95% confidence interval)</w:t>
      </w:r>
      <w:r w:rsidR="0094419D">
        <w:t xml:space="preserve">. </w:t>
      </w:r>
      <w:r w:rsidR="00615F94">
        <w:t xml:space="preserve">The role of an interval is to communicate the width of a distribution (which is why we use </w:t>
      </w:r>
      <w:r w:rsidR="004965BF">
        <w:t xml:space="preserve">more than one </w:t>
      </w:r>
      <w:r w:rsidR="00615F94">
        <w:t>interval in our figures</w:t>
      </w:r>
      <w:r w:rsidR="001536F8">
        <w:t>, 80% and 95%</w:t>
      </w:r>
      <w:r w:rsidR="00615F94">
        <w:t xml:space="preserve">). </w:t>
      </w:r>
      <w:r w:rsidR="00B578C7">
        <w:t>I</w:t>
      </w:r>
      <w:r w:rsidR="0094419D">
        <w:t>n this specific case</w:t>
      </w:r>
      <w:r w:rsidR="0049349B">
        <w:t>,</w:t>
      </w:r>
      <w:r w:rsidR="005C1085">
        <w:t xml:space="preserve"> </w:t>
      </w:r>
      <w:r w:rsidR="0049349B">
        <w:t xml:space="preserve">where we want to communicate </w:t>
      </w:r>
      <w:r w:rsidR="00C40966">
        <w:t xml:space="preserve">the probability </w:t>
      </w:r>
      <w:r w:rsidR="008163B5">
        <w:t xml:space="preserve">that </w:t>
      </w:r>
      <w:r w:rsidR="00C40966">
        <w:t xml:space="preserve">optimum growth temperature </w:t>
      </w:r>
      <w:r w:rsidR="008163B5">
        <w:t xml:space="preserve">declines with </w:t>
      </w:r>
      <w:r w:rsidR="00C40966">
        <w:t>size</w:t>
      </w:r>
      <w:r w:rsidR="008163B5">
        <w:t xml:space="preserve"> (i.e., that the slope is smaller than zero)</w:t>
      </w:r>
      <w:r w:rsidR="000114A3">
        <w:t xml:space="preserve">, we believe it is much more informative to use the widest interval that does not include </w:t>
      </w:r>
      <w:r w:rsidR="00F44536">
        <w:t>that value (</w:t>
      </w:r>
      <w:r w:rsidR="00E16916">
        <w:t>zero</w:t>
      </w:r>
      <w:r w:rsidR="00F44536">
        <w:t xml:space="preserve"> in this </w:t>
      </w:r>
      <w:r w:rsidR="009F4C58">
        <w:t>case</w:t>
      </w:r>
      <w:r w:rsidR="00F44536">
        <w:t>)</w:t>
      </w:r>
      <w:r w:rsidR="00267178">
        <w:t xml:space="preserve"> (</w:t>
      </w:r>
      <w:proofErr w:type="spellStart"/>
      <w:r w:rsidR="00267178" w:rsidRPr="00E30B20">
        <w:rPr>
          <w:rFonts w:eastAsia="Times New Roman"/>
          <w:lang w:eastAsia="en-GB"/>
        </w:rPr>
        <w:t>McElreath</w:t>
      </w:r>
      <w:proofErr w:type="spellEnd"/>
      <w:r w:rsidR="00267178" w:rsidRPr="00E16916">
        <w:rPr>
          <w:rFonts w:eastAsia="Times New Roman"/>
          <w:lang w:eastAsia="en-GB"/>
        </w:rPr>
        <w:t>, 2018)</w:t>
      </w:r>
      <w:r w:rsidR="000114A3">
        <w:t xml:space="preserve">, rather than an arbitrary interval (e.g., 95%) that may cross the value a little bit. </w:t>
      </w:r>
      <w:r w:rsidR="00E56363">
        <w:t xml:space="preserve">In line with this reasoning, we removed “strong” from </w:t>
      </w:r>
      <w:r w:rsidR="00CB7255">
        <w:t xml:space="preserve">line 181 in </w:t>
      </w:r>
      <w:r w:rsidR="00E56363">
        <w:t xml:space="preserve">the manuscript to </w:t>
      </w:r>
      <w:r w:rsidR="00552FDE">
        <w:t xml:space="preserve">more focus on the 92% probability </w:t>
      </w:r>
      <w:r w:rsidR="00827BBF">
        <w:t xml:space="preserve">instead of </w:t>
      </w:r>
      <w:r w:rsidR="00365E39">
        <w:t>a categorical qualifier</w:t>
      </w:r>
      <w:r w:rsidR="00FA2D6D">
        <w:t xml:space="preserve">. </w:t>
      </w:r>
    </w:p>
    <w:p w14:paraId="1B8F676D" w14:textId="77777777" w:rsidR="00166CC7" w:rsidRPr="00E16916" w:rsidRDefault="00166CC7" w:rsidP="00166CC7">
      <w:pPr>
        <w:jc w:val="both"/>
        <w:rPr>
          <w:lang w:val="en-US"/>
        </w:rPr>
      </w:pPr>
    </w:p>
    <w:p w14:paraId="677F7485" w14:textId="77777777" w:rsidR="00166CC7" w:rsidRDefault="00166CC7" w:rsidP="00166CC7">
      <w:pPr>
        <w:pStyle w:val="ListParagraph"/>
        <w:numPr>
          <w:ilvl w:val="0"/>
          <w:numId w:val="1"/>
        </w:numPr>
        <w:jc w:val="both"/>
      </w:pPr>
      <w:r>
        <w:t>References:</w:t>
      </w:r>
    </w:p>
    <w:p w14:paraId="11CC3931" w14:textId="77777777" w:rsidR="00166CC7" w:rsidRPr="00E30B20" w:rsidRDefault="00166CC7" w:rsidP="00166CC7">
      <w:pPr>
        <w:pStyle w:val="ListParagraph"/>
        <w:numPr>
          <w:ilvl w:val="1"/>
          <w:numId w:val="1"/>
        </w:numPr>
        <w:rPr>
          <w:rFonts w:eastAsia="Times New Roman"/>
          <w:lang w:eastAsia="en-GB"/>
        </w:rPr>
      </w:pPr>
      <w:proofErr w:type="spellStart"/>
      <w:r w:rsidRPr="00E30B20">
        <w:rPr>
          <w:rFonts w:eastAsia="Times New Roman"/>
          <w:lang w:eastAsia="en-GB"/>
        </w:rPr>
        <w:t>McElreath</w:t>
      </w:r>
      <w:proofErr w:type="spellEnd"/>
      <w:r w:rsidRPr="00E30B20">
        <w:rPr>
          <w:rFonts w:eastAsia="Times New Roman"/>
          <w:lang w:eastAsia="en-GB"/>
        </w:rPr>
        <w:t xml:space="preserve">, Richard. </w:t>
      </w:r>
      <w:r w:rsidRPr="00E30B20">
        <w:rPr>
          <w:rFonts w:eastAsia="Times New Roman"/>
          <w:i/>
          <w:iCs/>
          <w:lang w:eastAsia="en-GB"/>
        </w:rPr>
        <w:t>Statistical rethinking: A Bayesian course with examples in R and Stan</w:t>
      </w:r>
      <w:r w:rsidRPr="00E30B20">
        <w:rPr>
          <w:rFonts w:eastAsia="Times New Roman"/>
          <w:lang w:eastAsia="en-GB"/>
        </w:rPr>
        <w:t>. Chapman and Hall/CRC, 2018.</w:t>
      </w:r>
    </w:p>
    <w:p w14:paraId="3BF75BF4" w14:textId="77777777" w:rsidR="00166CC7" w:rsidRPr="0097466C" w:rsidRDefault="00166CC7" w:rsidP="00166CC7">
      <w:pPr>
        <w:pStyle w:val="ListParagraph"/>
        <w:jc w:val="both"/>
      </w:pPr>
    </w:p>
    <w:p w14:paraId="1AC17156" w14:textId="77777777" w:rsidR="004B4010" w:rsidRDefault="004B4010" w:rsidP="00F92084">
      <w:pPr>
        <w:jc w:val="both"/>
      </w:pPr>
    </w:p>
    <w:p w14:paraId="79E19279" w14:textId="5D2CCD00" w:rsidR="0097466C" w:rsidRPr="00E16916" w:rsidRDefault="0097466C" w:rsidP="00F92084">
      <w:pPr>
        <w:jc w:val="both"/>
        <w:rPr>
          <w:lang w:val="en-US"/>
        </w:rPr>
      </w:pPr>
      <w:r w:rsidRPr="00E16916">
        <w:rPr>
          <w:lang w:val="en-US"/>
        </w:rPr>
        <w:t>Discussion. A recent article written by Peralta-Maraver &amp; Rezende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Peralta-Maraver &amp; Rezende reveals important mechanisms behind the pattern of size reduction under warming. I think the authors should discuss whether the findings of Peralta-Maraver &amp; Rezende support, complement, or contradict their results.</w:t>
      </w:r>
    </w:p>
    <w:p w14:paraId="5DBD2CE8" w14:textId="11DF45BE" w:rsidR="0097466C" w:rsidRPr="00E16916" w:rsidRDefault="0097466C" w:rsidP="00F92084">
      <w:pPr>
        <w:jc w:val="both"/>
        <w:rPr>
          <w:lang w:val="en-US"/>
        </w:rPr>
      </w:pPr>
    </w:p>
    <w:p w14:paraId="1445BA40" w14:textId="437D1C66" w:rsidR="005A2D76" w:rsidRDefault="0093142F" w:rsidP="005A2D76">
      <w:pPr>
        <w:pStyle w:val="ListParagraph"/>
        <w:numPr>
          <w:ilvl w:val="0"/>
          <w:numId w:val="1"/>
        </w:numPr>
        <w:jc w:val="both"/>
      </w:pPr>
      <w:r>
        <w:t xml:space="preserve">The paper by </w:t>
      </w:r>
      <w:r w:rsidRPr="0097466C">
        <w:t>Peralta-Maraver &amp; Rezende</w:t>
      </w:r>
      <w:r>
        <w:t xml:space="preserve"> shows that </w:t>
      </w:r>
      <w:r w:rsidR="008C2605">
        <w:t xml:space="preserve">size-dependent </w:t>
      </w:r>
      <w:r w:rsidR="002B15AD">
        <w:t>heat</w:t>
      </w:r>
      <w:r w:rsidR="00E31298">
        <w:t xml:space="preserve"> tolerance </w:t>
      </w:r>
      <w:r w:rsidR="00A86F88">
        <w:t>could contribute to changes in size-distribution (and hence the broader question about shrinking)</w:t>
      </w:r>
      <w:r w:rsidR="00D44302">
        <w:t>.</w:t>
      </w:r>
      <w:r w:rsidR="00A86F88">
        <w:t xml:space="preserve"> </w:t>
      </w:r>
      <w:r w:rsidR="00476FD5">
        <w:t>We added a reference to this paper on line 310, where we discuss that larger individuals in a population tend to exhibit higher mortality.</w:t>
      </w:r>
      <w:r w:rsidR="00BB6AD1">
        <w:t xml:space="preserve"> However, we do not discuss it further, since mortality is </w:t>
      </w:r>
      <w:r w:rsidR="00A86F88">
        <w:t>a</w:t>
      </w:r>
      <w:r w:rsidR="001C2F4E">
        <w:t>n</w:t>
      </w:r>
      <w:r w:rsidR="00A86F88">
        <w:t xml:space="preserve"> abundance-at-size</w:t>
      </w:r>
      <w:r w:rsidR="00447365">
        <w:t xml:space="preserve"> </w:t>
      </w:r>
      <w:r w:rsidR="00A86F88">
        <w:t>change, rather than the size-at-age change that we focus on</w:t>
      </w:r>
      <w:r w:rsidR="00D25319">
        <w:t xml:space="preserve"> in this study</w:t>
      </w:r>
      <w:r w:rsidR="00A86F88">
        <w:t>.</w:t>
      </w:r>
    </w:p>
    <w:p w14:paraId="79375336" w14:textId="77777777" w:rsidR="00AC1BB9" w:rsidRPr="00E16916" w:rsidRDefault="00AC1BB9" w:rsidP="00F458FA">
      <w:pPr>
        <w:pStyle w:val="ListParagraph"/>
        <w:jc w:val="both"/>
      </w:pPr>
    </w:p>
    <w:p w14:paraId="3D70B159" w14:textId="77777777" w:rsidR="0097466C" w:rsidRPr="00E16916" w:rsidRDefault="0097466C" w:rsidP="00F92084">
      <w:pPr>
        <w:jc w:val="both"/>
        <w:rPr>
          <w:lang w:val="en-US"/>
        </w:rPr>
      </w:pPr>
      <w:r w:rsidRPr="00E16916">
        <w:rPr>
          <w:lang w:val="en-US"/>
        </w:rPr>
        <w:t>Peralta-Maraver, T. &amp; Rezende, E., L. Heat tolerance in ectotherms scales predictably</w:t>
      </w:r>
    </w:p>
    <w:p w14:paraId="275080D8" w14:textId="77777777" w:rsidR="0097466C" w:rsidRPr="0097466C" w:rsidRDefault="0097466C" w:rsidP="00F92084">
      <w:pPr>
        <w:jc w:val="both"/>
      </w:pPr>
      <w:r w:rsidRPr="00E16916">
        <w:rPr>
          <w:lang w:val="en-US"/>
        </w:rPr>
        <w:t xml:space="preserve">with body size. Nature Climate Change. </w:t>
      </w:r>
      <w:r w:rsidRPr="0097466C">
        <w:t>11, 58–63. 2021.</w:t>
      </w:r>
    </w:p>
    <w:p w14:paraId="566BAC51" w14:textId="77777777" w:rsidR="0097466C" w:rsidRPr="0097466C" w:rsidRDefault="0097466C" w:rsidP="00F92084">
      <w:pPr>
        <w:jc w:val="both"/>
      </w:pPr>
    </w:p>
    <w:p w14:paraId="1B886834" w14:textId="6B04E912" w:rsidR="009276AC" w:rsidRDefault="0097466C" w:rsidP="009276AC">
      <w:pPr>
        <w:jc w:val="both"/>
      </w:pPr>
      <w:r w:rsidRPr="0097466C">
        <w:t xml:space="preserve">Jorge </w:t>
      </w:r>
      <w:proofErr w:type="spellStart"/>
      <w:r w:rsidRPr="0097466C">
        <w:t>Avaria</w:t>
      </w:r>
      <w:proofErr w:type="spellEnd"/>
      <w:r w:rsidRPr="0097466C">
        <w:t xml:space="preserve"> </w:t>
      </w:r>
      <w:proofErr w:type="spellStart"/>
      <w:r w:rsidRPr="0097466C">
        <w:t>Llautureo</w:t>
      </w:r>
      <w:proofErr w:type="spellEnd"/>
      <w:r w:rsidRPr="0097466C">
        <w:t>.</w:t>
      </w:r>
    </w:p>
    <w:p w14:paraId="366E50D9" w14:textId="412071AB" w:rsidR="009276AC" w:rsidRDefault="009276AC" w:rsidP="009276AC">
      <w:pPr>
        <w:jc w:val="both"/>
      </w:pPr>
    </w:p>
    <w:p w14:paraId="14B588FC" w14:textId="1354F98D" w:rsidR="009276AC" w:rsidRDefault="009276AC" w:rsidP="009276AC">
      <w:pPr>
        <w:jc w:val="both"/>
      </w:pPr>
    </w:p>
    <w:p w14:paraId="3DF64D12" w14:textId="27A3A070" w:rsidR="009276AC" w:rsidRDefault="009276AC" w:rsidP="009276AC">
      <w:pPr>
        <w:pStyle w:val="ListParagraph"/>
        <w:numPr>
          <w:ilvl w:val="0"/>
          <w:numId w:val="1"/>
        </w:numPr>
        <w:jc w:val="both"/>
      </w:pPr>
      <w:commentRangeStart w:id="22"/>
      <w:commentRangeStart w:id="23"/>
      <w:r>
        <w:t>Additional changes</w:t>
      </w:r>
      <w:commentRangeEnd w:id="22"/>
      <w:r w:rsidR="002D425C">
        <w:rPr>
          <w:rStyle w:val="CommentReference"/>
        </w:rPr>
        <w:commentReference w:id="22"/>
      </w:r>
      <w:commentRangeEnd w:id="23"/>
      <w:r w:rsidR="00E16916">
        <w:rPr>
          <w:rStyle w:val="CommentReference"/>
        </w:rPr>
        <w:commentReference w:id="23"/>
      </w:r>
      <w:r>
        <w:t>:</w:t>
      </w:r>
    </w:p>
    <w:p w14:paraId="7937D376" w14:textId="75440542" w:rsidR="002F7E0E" w:rsidRDefault="002F7E0E" w:rsidP="009276AC">
      <w:pPr>
        <w:pStyle w:val="ListParagraph"/>
        <w:numPr>
          <w:ilvl w:val="1"/>
          <w:numId w:val="1"/>
        </w:numPr>
        <w:jc w:val="both"/>
        <w:rPr>
          <w:ins w:id="24" w:author="Max Lindmark" w:date="2021-10-28T16:02:00Z"/>
        </w:rPr>
      </w:pPr>
      <w:ins w:id="25" w:author="Max Lindmark" w:date="2021-10-28T16:02:00Z">
        <w:r>
          <w:rPr>
            <w:rFonts w:eastAsiaTheme="minorEastAsia"/>
            <w:iCs/>
          </w:rPr>
          <w:t xml:space="preserve">Line 498: Added the exact value of the </w:t>
        </w:r>
      </w:ins>
      <w:ins w:id="26" w:author="Max Lindmark" w:date="2021-10-28T16:03:00Z">
        <w:r>
          <w:rPr>
            <w:rFonts w:eastAsiaTheme="minorEastAsia"/>
            <w:iCs/>
          </w:rPr>
          <w:t xml:space="preserve">recalculated intercept </w:t>
        </w:r>
        <w:r w:rsidR="003D456A">
          <w:rPr>
            <w:rFonts w:eastAsiaTheme="minorEastAsia"/>
            <w:iCs/>
          </w:rPr>
          <w:t>instead of only describing how it was calculated.</w:t>
        </w:r>
      </w:ins>
    </w:p>
    <w:p w14:paraId="1EA3B589" w14:textId="18CC1C63" w:rsidR="0041291B" w:rsidRDefault="0041291B" w:rsidP="009276AC">
      <w:pPr>
        <w:pStyle w:val="ListParagraph"/>
        <w:numPr>
          <w:ilvl w:val="1"/>
          <w:numId w:val="1"/>
        </w:numPr>
        <w:jc w:val="both"/>
        <w:rPr>
          <w:ins w:id="27" w:author="Max Lindmark" w:date="2021-10-28T16:05:00Z"/>
        </w:rPr>
      </w:pPr>
      <w:ins w:id="28" w:author="Max Lindmark" w:date="2021-10-28T16:00:00Z">
        <w:r>
          <w:t xml:space="preserve">Line </w:t>
        </w:r>
      </w:ins>
      <w:ins w:id="29" w:author="Max Lindmark" w:date="2021-10-28T16:38:00Z">
        <w:r w:rsidR="00E97AFB">
          <w:t>862</w:t>
        </w:r>
      </w:ins>
      <w:ins w:id="30" w:author="Max Lindmark" w:date="2021-10-28T16:00:00Z">
        <w:r w:rsidR="001F24F3">
          <w:t xml:space="preserve"> (Figure 1)</w:t>
        </w:r>
        <w:r>
          <w:t xml:space="preserve">: added “on the centered data” to clarify what the equation intercept </w:t>
        </w:r>
        <w:r w:rsidR="00EA6ABA">
          <w:t>refers</w:t>
        </w:r>
        <w:r>
          <w:t xml:space="preserve"> to</w:t>
        </w:r>
        <w:r w:rsidR="00433EB4">
          <w:t>.</w:t>
        </w:r>
      </w:ins>
    </w:p>
    <w:p w14:paraId="08AA0717" w14:textId="550173F8" w:rsidR="007834D7" w:rsidRDefault="007834D7" w:rsidP="009276AC">
      <w:pPr>
        <w:pStyle w:val="ListParagraph"/>
        <w:numPr>
          <w:ilvl w:val="1"/>
          <w:numId w:val="1"/>
        </w:numPr>
        <w:jc w:val="both"/>
        <w:rPr>
          <w:ins w:id="31" w:author="Max Lindmark" w:date="2021-10-28T16:06:00Z"/>
        </w:rPr>
      </w:pPr>
      <w:ins w:id="32" w:author="Max Lindmark" w:date="2021-10-28T16:05:00Z">
        <w:r>
          <w:t xml:space="preserve">Added a missing parenthesis to Fig. </w:t>
        </w:r>
      </w:ins>
      <w:ins w:id="33" w:author="Max Lindmark" w:date="2021-10-28T16:06:00Z">
        <w:r w:rsidR="00D8793B">
          <w:t>1A</w:t>
        </w:r>
      </w:ins>
    </w:p>
    <w:p w14:paraId="33CAD1C1" w14:textId="64332615" w:rsidR="00D8793B" w:rsidRDefault="00D8793B" w:rsidP="009276AC">
      <w:pPr>
        <w:pStyle w:val="ListParagraph"/>
        <w:numPr>
          <w:ilvl w:val="1"/>
          <w:numId w:val="1"/>
        </w:numPr>
        <w:jc w:val="both"/>
        <w:rPr>
          <w:ins w:id="34" w:author="Max Lindmark" w:date="2021-10-28T16:00:00Z"/>
        </w:rPr>
      </w:pPr>
      <w:ins w:id="35" w:author="Max Lindmark" w:date="2021-10-28T16:06:00Z">
        <w:r>
          <w:t>Changed sub panel annotation from a,</w:t>
        </w:r>
        <w:r w:rsidR="009A37A9">
          <w:t xml:space="preserve"> </w:t>
        </w:r>
        <w:r>
          <w:t>b,</w:t>
        </w:r>
        <w:r w:rsidR="009A37A9">
          <w:t xml:space="preserve"> </w:t>
        </w:r>
        <w:r>
          <w:t>c to A, B, C in Fig. 1</w:t>
        </w:r>
        <w:r w:rsidR="00382BF9">
          <w:t>.</w:t>
        </w:r>
      </w:ins>
      <w:ins w:id="36" w:author="Max Lindmark" w:date="2021-10-28T16:37:00Z">
        <w:r w:rsidR="00E97AFB">
          <w:fldChar w:fldCharType="begin"/>
        </w:r>
        <w:r w:rsidR="00E97AFB">
          <w:instrText xml:space="preserve"> PRINTDATE  \* MERGEFORMAT </w:instrText>
        </w:r>
      </w:ins>
      <w:r w:rsidR="00E97AFB">
        <w:fldChar w:fldCharType="separate"/>
      </w:r>
      <w:ins w:id="37" w:author="Max Lindmark" w:date="2021-10-28T16:37:00Z">
        <w:r w:rsidR="00E97AFB">
          <w:rPr>
            <w:noProof/>
          </w:rPr>
          <w:t>0/0/00 0:00:00 AM</w:t>
        </w:r>
        <w:r w:rsidR="00E97AFB">
          <w:fldChar w:fldCharType="end"/>
        </w:r>
      </w:ins>
    </w:p>
    <w:p w14:paraId="157BCC2E" w14:textId="60B51998" w:rsidR="00CF5342" w:rsidRDefault="00CF5342" w:rsidP="009276AC">
      <w:pPr>
        <w:pStyle w:val="ListParagraph"/>
        <w:numPr>
          <w:ilvl w:val="1"/>
          <w:numId w:val="1"/>
        </w:numPr>
        <w:jc w:val="both"/>
      </w:pPr>
      <w:r>
        <w:t xml:space="preserve">Line </w:t>
      </w:r>
      <w:r w:rsidR="008F5FB4">
        <w:t>39 (abstract)</w:t>
      </w:r>
      <w:r w:rsidR="00FD79DB">
        <w:t xml:space="preserve">: changed </w:t>
      </w:r>
      <w:r w:rsidR="00AE7152">
        <w:t xml:space="preserve">to </w:t>
      </w:r>
      <w:r w:rsidR="0044098F">
        <w:t>“…</w:t>
      </w:r>
      <w:r w:rsidR="00EF2A9A" w:rsidRPr="00B37A74">
        <w:rPr>
          <w:rFonts w:cstheme="minorHAnsi"/>
        </w:rPr>
        <w:t xml:space="preserve">and size. </w:t>
      </w:r>
      <w:r w:rsidR="00EF2A9A">
        <w:t>Small individuals of a given population may therefore</w:t>
      </w:r>
      <w:r w:rsidR="0044098F">
        <w:t>…” to avoid repeating “within species”</w:t>
      </w:r>
      <w:r w:rsidR="006C121B">
        <w:t>.</w:t>
      </w:r>
      <w:r w:rsidR="00FD79DB">
        <w:t xml:space="preserve"> </w:t>
      </w:r>
    </w:p>
    <w:p w14:paraId="4B4EA468" w14:textId="4B1886DE" w:rsidR="009276AC" w:rsidRDefault="009276AC" w:rsidP="009276AC">
      <w:pPr>
        <w:pStyle w:val="ListParagraph"/>
        <w:numPr>
          <w:ilvl w:val="1"/>
          <w:numId w:val="1"/>
        </w:numPr>
        <w:jc w:val="both"/>
      </w:pPr>
      <w:r>
        <w:t>On line 1</w:t>
      </w:r>
      <w:r w:rsidR="00273721">
        <w:t>51</w:t>
      </w:r>
      <w:r>
        <w:t>, we also provide the estimate for the intercept for maximum consumption rate (instead of only for metabolic rate)</w:t>
      </w:r>
    </w:p>
    <w:sectPr w:rsidR="009276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n Ohlberger" w:date="2021-11-01T12:53:00Z" w:initials="Ca">
    <w:p w14:paraId="0365F85B" w14:textId="77777777" w:rsidR="004837DD" w:rsidRDefault="004837DD" w:rsidP="004837DD">
      <w:pPr>
        <w:pStyle w:val="CommentText"/>
      </w:pPr>
      <w:r>
        <w:rPr>
          <w:rStyle w:val="CommentReference"/>
        </w:rPr>
        <w:annotationRef/>
      </w:r>
      <w:r>
        <w:t>I’d keep this at the top of the response as in the first version (better to start out with the ‘we agree’ part of a response)</w:t>
      </w:r>
    </w:p>
    <w:p w14:paraId="3409D306" w14:textId="77F1696A" w:rsidR="004837DD" w:rsidRDefault="004837DD">
      <w:pPr>
        <w:pStyle w:val="CommentText"/>
      </w:pPr>
    </w:p>
  </w:comment>
  <w:comment w:id="3" w:author="Jan Ohlberger" w:date="2021-11-01T12:53:00Z" w:initials="Ca">
    <w:p w14:paraId="0D4CBDCA" w14:textId="77777777" w:rsidR="004837DD" w:rsidRDefault="004837DD" w:rsidP="004837DD">
      <w:pPr>
        <w:pStyle w:val="CommentText"/>
      </w:pPr>
      <w:r>
        <w:rPr>
          <w:rStyle w:val="CommentReference"/>
        </w:rPr>
        <w:annotationRef/>
      </w:r>
      <w:r>
        <w:t>Could be dropped I think?</w:t>
      </w:r>
    </w:p>
    <w:p w14:paraId="550EECED" w14:textId="38A42C85" w:rsidR="004837DD" w:rsidRDefault="004837DD">
      <w:pPr>
        <w:pStyle w:val="CommentText"/>
      </w:pPr>
    </w:p>
  </w:comment>
  <w:comment w:id="4" w:author="Jan Ohlberger" w:date="2021-11-01T12:53:00Z" w:initials="Ca">
    <w:p w14:paraId="04850911" w14:textId="77777777" w:rsidR="004837DD" w:rsidRDefault="004837DD" w:rsidP="004837DD">
      <w:pPr>
        <w:pStyle w:val="CommentText"/>
      </w:pPr>
      <w:r>
        <w:rPr>
          <w:rStyle w:val="CommentReference"/>
        </w:rPr>
        <w:annotationRef/>
      </w:r>
      <w:r>
        <w:t>I would put that first or second on this list of changes</w:t>
      </w:r>
    </w:p>
    <w:p w14:paraId="7862EF92" w14:textId="068DAF26" w:rsidR="004837DD" w:rsidRDefault="004837DD">
      <w:pPr>
        <w:pStyle w:val="CommentText"/>
      </w:pPr>
    </w:p>
  </w:comment>
  <w:comment w:id="5" w:author="Max Lindmark" w:date="2021-10-20T10:01:00Z" w:initials="MOU">
    <w:p w14:paraId="529B98CC" w14:textId="17E67D96" w:rsidR="001D2E99" w:rsidRDefault="001D2E99">
      <w:pPr>
        <w:pStyle w:val="CommentText"/>
      </w:pPr>
      <w:r>
        <w:rPr>
          <w:rStyle w:val="CommentReference"/>
        </w:rPr>
        <w:annotationRef/>
      </w:r>
      <w:r>
        <w:t>I’m actually not sure I understand this comment, tried to reply though, let me know if you interpret it differently!</w:t>
      </w:r>
    </w:p>
  </w:comment>
  <w:comment w:id="6" w:author="Jan Ohlberger" w:date="2021-10-20T11:48:00Z" w:initials="Ca">
    <w:p w14:paraId="781B46BC" w14:textId="3BCC9F41" w:rsidR="00130578" w:rsidRDefault="00130578">
      <w:pPr>
        <w:pStyle w:val="CommentText"/>
      </w:pPr>
      <w:r>
        <w:rPr>
          <w:rStyle w:val="CommentReference"/>
        </w:rPr>
        <w:annotationRef/>
      </w:r>
      <w:r>
        <w:t>Yeah – hard to respond with actual changes here, but maybe we can try to explain this better in the text as well, and then refer to those improvements here?</w:t>
      </w:r>
    </w:p>
  </w:comment>
  <w:comment w:id="7" w:author="Jan Ohlberger" w:date="2021-10-20T11:14:00Z" w:initials="Ca">
    <w:p w14:paraId="48256D4D" w14:textId="29C7972F" w:rsidR="00E70B31" w:rsidRDefault="00E70B31">
      <w:pPr>
        <w:pStyle w:val="CommentText"/>
      </w:pPr>
      <w:r>
        <w:rPr>
          <w:rStyle w:val="CommentReference"/>
        </w:rPr>
        <w:annotationRef/>
      </w:r>
      <w:r>
        <w:t>That better addresses the question – in my view.</w:t>
      </w:r>
    </w:p>
  </w:comment>
  <w:comment w:id="8" w:author="Max Lindmark" w:date="2021-10-28T15:15:00Z" w:initials="MOU">
    <w:p w14:paraId="020323D1" w14:textId="7645EC37" w:rsidR="002056DB" w:rsidRDefault="002056DB">
      <w:pPr>
        <w:pStyle w:val="CommentText"/>
      </w:pPr>
      <w:r>
        <w:rPr>
          <w:rStyle w:val="CommentReference"/>
        </w:rPr>
        <w:annotationRef/>
      </w:r>
      <w:r>
        <w:t>Should I remove the first bullet point you think?</w:t>
      </w:r>
    </w:p>
  </w:comment>
  <w:comment w:id="9" w:author="Jan Ohlberger" w:date="2021-11-01T12:53:00Z" w:initials="Ca">
    <w:p w14:paraId="0A874C02" w14:textId="77777777" w:rsidR="004837DD" w:rsidRDefault="004837DD" w:rsidP="004837DD">
      <w:pPr>
        <w:pStyle w:val="CommentText"/>
      </w:pPr>
      <w:r>
        <w:rPr>
          <w:rStyle w:val="CommentReference"/>
        </w:rPr>
        <w:annotationRef/>
      </w:r>
      <w:r>
        <w:t>Yes – either remove or add to the end.</w:t>
      </w:r>
    </w:p>
    <w:p w14:paraId="30DD4CEA" w14:textId="34DC8281" w:rsidR="004837DD" w:rsidRDefault="004837DD">
      <w:pPr>
        <w:pStyle w:val="CommentText"/>
      </w:pPr>
    </w:p>
  </w:comment>
  <w:comment w:id="18" w:author="Jan Ohlberger" w:date="2021-10-20T11:16:00Z" w:initials="Ca">
    <w:p w14:paraId="32CBBE8A" w14:textId="1475593D" w:rsidR="00A610A9" w:rsidRDefault="00A610A9">
      <w:pPr>
        <w:pStyle w:val="CommentText"/>
      </w:pPr>
      <w:r>
        <w:rPr>
          <w:rStyle w:val="CommentReference"/>
        </w:rPr>
        <w:annotationRef/>
      </w:r>
      <w:r>
        <w:t>Not sure we need to add these sections</w:t>
      </w:r>
    </w:p>
  </w:comment>
  <w:comment w:id="19" w:author="Max Lindmark" w:date="2021-10-28T14:35:00Z" w:initials="MOU">
    <w:p w14:paraId="61381143" w14:textId="3F550477" w:rsidR="00273721" w:rsidRDefault="00273721">
      <w:pPr>
        <w:pStyle w:val="CommentText"/>
      </w:pPr>
      <w:r>
        <w:rPr>
          <w:rStyle w:val="CommentReference"/>
        </w:rPr>
        <w:annotationRef/>
      </w:r>
      <w:r>
        <w:t>Do you mean this whole paragraph?</w:t>
      </w:r>
    </w:p>
  </w:comment>
  <w:comment w:id="20" w:author="Jan Ohlberger" w:date="2021-11-01T12:53:00Z" w:initials="Ca">
    <w:p w14:paraId="2D4C6A7C" w14:textId="77777777" w:rsidR="00DE1AF5" w:rsidRDefault="00DE1AF5" w:rsidP="00DE1AF5">
      <w:pPr>
        <w:pStyle w:val="CommentText"/>
      </w:pPr>
      <w:r>
        <w:rPr>
          <w:rStyle w:val="CommentReference"/>
        </w:rPr>
        <w:annotationRef/>
      </w:r>
      <w:r>
        <w:t>Looks like you cut most of it, so it’s fine as is I think</w:t>
      </w:r>
    </w:p>
    <w:p w14:paraId="61E79A9F" w14:textId="0D23B110" w:rsidR="00DE1AF5" w:rsidRDefault="00DE1AF5">
      <w:pPr>
        <w:pStyle w:val="CommentText"/>
      </w:pPr>
    </w:p>
  </w:comment>
  <w:comment w:id="22" w:author="Anna Gårdmark" w:date="2021-10-28T13:51:00Z" w:initials="AG">
    <w:p w14:paraId="3500F32F" w14:textId="16CD2623" w:rsidR="002D425C" w:rsidRDefault="002D425C">
      <w:pPr>
        <w:pStyle w:val="CommentText"/>
      </w:pPr>
      <w:r>
        <w:rPr>
          <w:rStyle w:val="CommentReference"/>
        </w:rPr>
        <w:annotationRef/>
      </w:r>
      <w:r>
        <w:t>didn’t you also add a supplementary table?</w:t>
      </w:r>
    </w:p>
  </w:comment>
  <w:comment w:id="23" w:author="Max Lindmark" w:date="2021-10-28T14:18:00Z" w:initials="MOU">
    <w:p w14:paraId="32DE9E76" w14:textId="74E36B44" w:rsidR="00E16916" w:rsidRDefault="00E16916">
      <w:pPr>
        <w:pStyle w:val="CommentText"/>
      </w:pPr>
      <w:r>
        <w:rPr>
          <w:rStyle w:val="CommentReference"/>
        </w:rPr>
        <w:annotationRef/>
      </w:r>
      <w:r>
        <w:t xml:space="preserve">Not at the time of writing this! </w:t>
      </w:r>
      <w:r w:rsidR="00C36279">
        <w:t>I did not end up adding a table, since it’s only one extra value we need to provide. Might as well do it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09D306" w15:done="0"/>
  <w15:commentEx w15:paraId="550EECED" w15:done="0"/>
  <w15:commentEx w15:paraId="7862EF92" w15:done="0"/>
  <w15:commentEx w15:paraId="529B98CC" w15:done="0"/>
  <w15:commentEx w15:paraId="781B46BC" w15:paraIdParent="529B98CC" w15:done="0"/>
  <w15:commentEx w15:paraId="48256D4D" w15:done="0"/>
  <w15:commentEx w15:paraId="020323D1" w15:paraIdParent="48256D4D" w15:done="0"/>
  <w15:commentEx w15:paraId="30DD4CEA" w15:paraIdParent="48256D4D" w15:done="0"/>
  <w15:commentEx w15:paraId="32CBBE8A" w15:done="0"/>
  <w15:commentEx w15:paraId="61381143" w15:paraIdParent="32CBBE8A" w15:done="0"/>
  <w15:commentEx w15:paraId="61E79A9F" w15:paraIdParent="32CBBE8A" w15:done="0"/>
  <w15:commentEx w15:paraId="3500F32F" w15:done="0"/>
  <w15:commentEx w15:paraId="32DE9E76" w15:paraIdParent="3500F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675C" w16cex:dateUtc="2021-10-20T08:01:00Z"/>
  <w16cex:commentExtensible w16cex:durableId="251A809F" w16cex:dateUtc="2021-10-20T09:48:00Z"/>
  <w16cex:commentExtensible w16cex:durableId="251A7883" w16cex:dateUtc="2021-10-20T09:14:00Z"/>
  <w16cex:commentExtensible w16cex:durableId="25253D10" w16cex:dateUtc="2021-10-28T13:15:00Z"/>
  <w16cex:commentExtensible w16cex:durableId="251A7910" w16cex:dateUtc="2021-10-20T09:16:00Z"/>
  <w16cex:commentExtensible w16cex:durableId="252533C2" w16cex:dateUtc="2021-10-28T12:35:00Z"/>
  <w16cex:commentExtensible w16cex:durableId="25252E17" w16cex:dateUtc="2021-10-28T11:51:00Z"/>
  <w16cex:commentExtensible w16cex:durableId="25252FA7" w16cex:dateUtc="2021-10-28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09D306" w16cid:durableId="252A61BE"/>
  <w16cid:commentId w16cid:paraId="550EECED" w16cid:durableId="252A61C5"/>
  <w16cid:commentId w16cid:paraId="7862EF92" w16cid:durableId="252A61CA"/>
  <w16cid:commentId w16cid:paraId="529B98CC" w16cid:durableId="251A675C"/>
  <w16cid:commentId w16cid:paraId="781B46BC" w16cid:durableId="251A809F"/>
  <w16cid:commentId w16cid:paraId="48256D4D" w16cid:durableId="251A7883"/>
  <w16cid:commentId w16cid:paraId="020323D1" w16cid:durableId="25253D10"/>
  <w16cid:commentId w16cid:paraId="30DD4CEA" w16cid:durableId="252A61D9"/>
  <w16cid:commentId w16cid:paraId="32CBBE8A" w16cid:durableId="251A7910"/>
  <w16cid:commentId w16cid:paraId="61381143" w16cid:durableId="252533C2"/>
  <w16cid:commentId w16cid:paraId="61E79A9F" w16cid:durableId="252A61E7"/>
  <w16cid:commentId w16cid:paraId="3500F32F" w16cid:durableId="25252E17"/>
  <w16cid:commentId w16cid:paraId="32DE9E76" w16cid:durableId="25252F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572"/>
    <w:multiLevelType w:val="hybridMultilevel"/>
    <w:tmpl w:val="AEF2EC88"/>
    <w:lvl w:ilvl="0" w:tplc="1A6C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Ohlberger">
    <w15:presenceInfo w15:providerId="None" w15:userId="Jan Ohlberger"/>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C36"/>
    <w:rsid w:val="0000628D"/>
    <w:rsid w:val="000114A3"/>
    <w:rsid w:val="00011710"/>
    <w:rsid w:val="0001794B"/>
    <w:rsid w:val="00020F08"/>
    <w:rsid w:val="00025DF6"/>
    <w:rsid w:val="00030ACB"/>
    <w:rsid w:val="000350F7"/>
    <w:rsid w:val="00042046"/>
    <w:rsid w:val="00050303"/>
    <w:rsid w:val="000547BE"/>
    <w:rsid w:val="0005780E"/>
    <w:rsid w:val="00061E78"/>
    <w:rsid w:val="00070122"/>
    <w:rsid w:val="00082DB7"/>
    <w:rsid w:val="00082FB4"/>
    <w:rsid w:val="0008320C"/>
    <w:rsid w:val="00085039"/>
    <w:rsid w:val="00086278"/>
    <w:rsid w:val="00087376"/>
    <w:rsid w:val="000918AF"/>
    <w:rsid w:val="00093795"/>
    <w:rsid w:val="00093B6C"/>
    <w:rsid w:val="00097FC6"/>
    <w:rsid w:val="000A4B18"/>
    <w:rsid w:val="000A6B6D"/>
    <w:rsid w:val="000B3400"/>
    <w:rsid w:val="000B3987"/>
    <w:rsid w:val="000B647D"/>
    <w:rsid w:val="000B6543"/>
    <w:rsid w:val="000C155E"/>
    <w:rsid w:val="000C1655"/>
    <w:rsid w:val="000C6BCA"/>
    <w:rsid w:val="000D4F49"/>
    <w:rsid w:val="000D72E9"/>
    <w:rsid w:val="000D7952"/>
    <w:rsid w:val="000E0625"/>
    <w:rsid w:val="000E381C"/>
    <w:rsid w:val="000E4C64"/>
    <w:rsid w:val="000E7D0D"/>
    <w:rsid w:val="000F16B7"/>
    <w:rsid w:val="000F3D45"/>
    <w:rsid w:val="000F47D2"/>
    <w:rsid w:val="000F5003"/>
    <w:rsid w:val="00116EC1"/>
    <w:rsid w:val="00116FFF"/>
    <w:rsid w:val="001244DA"/>
    <w:rsid w:val="00130578"/>
    <w:rsid w:val="001431B2"/>
    <w:rsid w:val="001432A2"/>
    <w:rsid w:val="00144841"/>
    <w:rsid w:val="00150F71"/>
    <w:rsid w:val="0015355E"/>
    <w:rsid w:val="001536F8"/>
    <w:rsid w:val="0015607C"/>
    <w:rsid w:val="00165B50"/>
    <w:rsid w:val="001668CA"/>
    <w:rsid w:val="00166CC7"/>
    <w:rsid w:val="00171C3C"/>
    <w:rsid w:val="00173864"/>
    <w:rsid w:val="0018568B"/>
    <w:rsid w:val="001A0783"/>
    <w:rsid w:val="001A3167"/>
    <w:rsid w:val="001C12AD"/>
    <w:rsid w:val="001C2F4E"/>
    <w:rsid w:val="001C7E1A"/>
    <w:rsid w:val="001D2E99"/>
    <w:rsid w:val="001D523A"/>
    <w:rsid w:val="001E6BDA"/>
    <w:rsid w:val="001F0592"/>
    <w:rsid w:val="001F24F3"/>
    <w:rsid w:val="001F25F1"/>
    <w:rsid w:val="002056DB"/>
    <w:rsid w:val="00205A3C"/>
    <w:rsid w:val="00211B27"/>
    <w:rsid w:val="00213562"/>
    <w:rsid w:val="00214EAE"/>
    <w:rsid w:val="002156A1"/>
    <w:rsid w:val="0022681E"/>
    <w:rsid w:val="00227178"/>
    <w:rsid w:val="00235AEB"/>
    <w:rsid w:val="00237A9E"/>
    <w:rsid w:val="002456C5"/>
    <w:rsid w:val="00257E37"/>
    <w:rsid w:val="0026454B"/>
    <w:rsid w:val="00267178"/>
    <w:rsid w:val="00273721"/>
    <w:rsid w:val="002768F2"/>
    <w:rsid w:val="00285D37"/>
    <w:rsid w:val="00293E2E"/>
    <w:rsid w:val="002A2C0F"/>
    <w:rsid w:val="002B0EC3"/>
    <w:rsid w:val="002B15AD"/>
    <w:rsid w:val="002C0F30"/>
    <w:rsid w:val="002C2C0D"/>
    <w:rsid w:val="002D37B0"/>
    <w:rsid w:val="002D414C"/>
    <w:rsid w:val="002D425C"/>
    <w:rsid w:val="002E0773"/>
    <w:rsid w:val="002E32ED"/>
    <w:rsid w:val="002E7B1B"/>
    <w:rsid w:val="002F1283"/>
    <w:rsid w:val="002F7E0E"/>
    <w:rsid w:val="003047F8"/>
    <w:rsid w:val="00307718"/>
    <w:rsid w:val="00311C12"/>
    <w:rsid w:val="0031289D"/>
    <w:rsid w:val="003204FE"/>
    <w:rsid w:val="00333893"/>
    <w:rsid w:val="00337261"/>
    <w:rsid w:val="00341274"/>
    <w:rsid w:val="00345AC1"/>
    <w:rsid w:val="00350A64"/>
    <w:rsid w:val="00355EFC"/>
    <w:rsid w:val="00365E39"/>
    <w:rsid w:val="00366C1F"/>
    <w:rsid w:val="0037238E"/>
    <w:rsid w:val="0037265F"/>
    <w:rsid w:val="00382BF9"/>
    <w:rsid w:val="003A1E74"/>
    <w:rsid w:val="003A5900"/>
    <w:rsid w:val="003C061B"/>
    <w:rsid w:val="003C1650"/>
    <w:rsid w:val="003C3EB1"/>
    <w:rsid w:val="003D456A"/>
    <w:rsid w:val="003F30C0"/>
    <w:rsid w:val="003F3497"/>
    <w:rsid w:val="003F59FF"/>
    <w:rsid w:val="004055AF"/>
    <w:rsid w:val="004058FC"/>
    <w:rsid w:val="0041291B"/>
    <w:rsid w:val="004265BD"/>
    <w:rsid w:val="00426698"/>
    <w:rsid w:val="00433EB4"/>
    <w:rsid w:val="00435E86"/>
    <w:rsid w:val="0044098F"/>
    <w:rsid w:val="00440AA4"/>
    <w:rsid w:val="00447365"/>
    <w:rsid w:val="00453D04"/>
    <w:rsid w:val="00464B8B"/>
    <w:rsid w:val="0047007B"/>
    <w:rsid w:val="00472747"/>
    <w:rsid w:val="00474E93"/>
    <w:rsid w:val="004759A5"/>
    <w:rsid w:val="00476FD5"/>
    <w:rsid w:val="004834BF"/>
    <w:rsid w:val="004837DD"/>
    <w:rsid w:val="00487369"/>
    <w:rsid w:val="00487D7D"/>
    <w:rsid w:val="00487FCA"/>
    <w:rsid w:val="0049349B"/>
    <w:rsid w:val="00495FB2"/>
    <w:rsid w:val="004965BF"/>
    <w:rsid w:val="004A385C"/>
    <w:rsid w:val="004B4010"/>
    <w:rsid w:val="004C0B68"/>
    <w:rsid w:val="004D1B6D"/>
    <w:rsid w:val="004D383C"/>
    <w:rsid w:val="004D6157"/>
    <w:rsid w:val="004E0DC6"/>
    <w:rsid w:val="004E4D18"/>
    <w:rsid w:val="004F2287"/>
    <w:rsid w:val="004F6163"/>
    <w:rsid w:val="00504807"/>
    <w:rsid w:val="005214F5"/>
    <w:rsid w:val="00523A83"/>
    <w:rsid w:val="00530053"/>
    <w:rsid w:val="00543B7D"/>
    <w:rsid w:val="0054780C"/>
    <w:rsid w:val="00552FDE"/>
    <w:rsid w:val="00560D26"/>
    <w:rsid w:val="005764A0"/>
    <w:rsid w:val="00580186"/>
    <w:rsid w:val="00584BD6"/>
    <w:rsid w:val="00587F36"/>
    <w:rsid w:val="005951A9"/>
    <w:rsid w:val="005A115C"/>
    <w:rsid w:val="005A2D76"/>
    <w:rsid w:val="005A6FDA"/>
    <w:rsid w:val="005C1085"/>
    <w:rsid w:val="005C2648"/>
    <w:rsid w:val="005D507B"/>
    <w:rsid w:val="005E0371"/>
    <w:rsid w:val="005E0D98"/>
    <w:rsid w:val="005E16E8"/>
    <w:rsid w:val="005E6DCD"/>
    <w:rsid w:val="005F5E73"/>
    <w:rsid w:val="00601C40"/>
    <w:rsid w:val="0060366B"/>
    <w:rsid w:val="0060463B"/>
    <w:rsid w:val="006119A2"/>
    <w:rsid w:val="006122FB"/>
    <w:rsid w:val="0061381E"/>
    <w:rsid w:val="00615AFA"/>
    <w:rsid w:val="00615F94"/>
    <w:rsid w:val="00620606"/>
    <w:rsid w:val="00621288"/>
    <w:rsid w:val="00621715"/>
    <w:rsid w:val="006376CD"/>
    <w:rsid w:val="006420F1"/>
    <w:rsid w:val="00650F21"/>
    <w:rsid w:val="00653C5F"/>
    <w:rsid w:val="0065681E"/>
    <w:rsid w:val="0067094E"/>
    <w:rsid w:val="00672CAC"/>
    <w:rsid w:val="0068313D"/>
    <w:rsid w:val="0068754B"/>
    <w:rsid w:val="00696D9E"/>
    <w:rsid w:val="006A29F2"/>
    <w:rsid w:val="006C0443"/>
    <w:rsid w:val="006C121B"/>
    <w:rsid w:val="006C54AE"/>
    <w:rsid w:val="006C73BC"/>
    <w:rsid w:val="00701340"/>
    <w:rsid w:val="00707CAD"/>
    <w:rsid w:val="00717E15"/>
    <w:rsid w:val="00731073"/>
    <w:rsid w:val="00744936"/>
    <w:rsid w:val="007472E1"/>
    <w:rsid w:val="00755FCA"/>
    <w:rsid w:val="0075779B"/>
    <w:rsid w:val="00762BEE"/>
    <w:rsid w:val="0077594C"/>
    <w:rsid w:val="00777EC7"/>
    <w:rsid w:val="007800AA"/>
    <w:rsid w:val="007834B6"/>
    <w:rsid w:val="007834D7"/>
    <w:rsid w:val="00784328"/>
    <w:rsid w:val="00786960"/>
    <w:rsid w:val="007A268B"/>
    <w:rsid w:val="007A4E0B"/>
    <w:rsid w:val="007A4F1A"/>
    <w:rsid w:val="007B232C"/>
    <w:rsid w:val="007B3386"/>
    <w:rsid w:val="007B6050"/>
    <w:rsid w:val="007B609E"/>
    <w:rsid w:val="007C1466"/>
    <w:rsid w:val="007C2489"/>
    <w:rsid w:val="007C4157"/>
    <w:rsid w:val="007C5CFF"/>
    <w:rsid w:val="007D4395"/>
    <w:rsid w:val="007E57D7"/>
    <w:rsid w:val="007E5B8C"/>
    <w:rsid w:val="007E72B5"/>
    <w:rsid w:val="007F1430"/>
    <w:rsid w:val="007F3D1B"/>
    <w:rsid w:val="007F6466"/>
    <w:rsid w:val="007F68A3"/>
    <w:rsid w:val="00800BEC"/>
    <w:rsid w:val="00810EF7"/>
    <w:rsid w:val="008163B5"/>
    <w:rsid w:val="00827BBF"/>
    <w:rsid w:val="008324FF"/>
    <w:rsid w:val="00853917"/>
    <w:rsid w:val="008600CF"/>
    <w:rsid w:val="00874190"/>
    <w:rsid w:val="00884E07"/>
    <w:rsid w:val="00886C36"/>
    <w:rsid w:val="008908D1"/>
    <w:rsid w:val="00890C70"/>
    <w:rsid w:val="008931FB"/>
    <w:rsid w:val="00896B4F"/>
    <w:rsid w:val="008A3CDF"/>
    <w:rsid w:val="008A4C88"/>
    <w:rsid w:val="008B3482"/>
    <w:rsid w:val="008B5C31"/>
    <w:rsid w:val="008B6589"/>
    <w:rsid w:val="008C20CF"/>
    <w:rsid w:val="008C2605"/>
    <w:rsid w:val="008C3642"/>
    <w:rsid w:val="008D52EC"/>
    <w:rsid w:val="008D6052"/>
    <w:rsid w:val="008D61D7"/>
    <w:rsid w:val="008E5B52"/>
    <w:rsid w:val="008F1A2B"/>
    <w:rsid w:val="008F2B61"/>
    <w:rsid w:val="008F5FB4"/>
    <w:rsid w:val="00901BC6"/>
    <w:rsid w:val="00916CC7"/>
    <w:rsid w:val="00924992"/>
    <w:rsid w:val="009276AC"/>
    <w:rsid w:val="0093142F"/>
    <w:rsid w:val="0093353B"/>
    <w:rsid w:val="00937B11"/>
    <w:rsid w:val="0094419D"/>
    <w:rsid w:val="00946C22"/>
    <w:rsid w:val="00947E69"/>
    <w:rsid w:val="00960E24"/>
    <w:rsid w:val="0097466C"/>
    <w:rsid w:val="00982972"/>
    <w:rsid w:val="00984E1F"/>
    <w:rsid w:val="00991C25"/>
    <w:rsid w:val="0099723C"/>
    <w:rsid w:val="009A37A9"/>
    <w:rsid w:val="009A4DE2"/>
    <w:rsid w:val="009A5368"/>
    <w:rsid w:val="009A5E7F"/>
    <w:rsid w:val="009B0EF9"/>
    <w:rsid w:val="009B40BF"/>
    <w:rsid w:val="009B444F"/>
    <w:rsid w:val="009C2B92"/>
    <w:rsid w:val="009C5911"/>
    <w:rsid w:val="009D3279"/>
    <w:rsid w:val="009D5D9C"/>
    <w:rsid w:val="009F1F69"/>
    <w:rsid w:val="009F2781"/>
    <w:rsid w:val="009F2D83"/>
    <w:rsid w:val="009F4C58"/>
    <w:rsid w:val="00A01563"/>
    <w:rsid w:val="00A0172A"/>
    <w:rsid w:val="00A0240C"/>
    <w:rsid w:val="00A17ADD"/>
    <w:rsid w:val="00A27FF1"/>
    <w:rsid w:val="00A37A5B"/>
    <w:rsid w:val="00A401AE"/>
    <w:rsid w:val="00A44984"/>
    <w:rsid w:val="00A51D59"/>
    <w:rsid w:val="00A563A3"/>
    <w:rsid w:val="00A5659F"/>
    <w:rsid w:val="00A610A9"/>
    <w:rsid w:val="00A643C5"/>
    <w:rsid w:val="00A64584"/>
    <w:rsid w:val="00A67DE5"/>
    <w:rsid w:val="00A72720"/>
    <w:rsid w:val="00A82B36"/>
    <w:rsid w:val="00A86F88"/>
    <w:rsid w:val="00A90097"/>
    <w:rsid w:val="00A96BA2"/>
    <w:rsid w:val="00A97C35"/>
    <w:rsid w:val="00AA6C0B"/>
    <w:rsid w:val="00AB02E3"/>
    <w:rsid w:val="00AC198E"/>
    <w:rsid w:val="00AC1BB9"/>
    <w:rsid w:val="00AC3077"/>
    <w:rsid w:val="00AD1A8B"/>
    <w:rsid w:val="00AD2455"/>
    <w:rsid w:val="00AE1D46"/>
    <w:rsid w:val="00AE7152"/>
    <w:rsid w:val="00AF785E"/>
    <w:rsid w:val="00AF7AE7"/>
    <w:rsid w:val="00B006B8"/>
    <w:rsid w:val="00B02C89"/>
    <w:rsid w:val="00B11564"/>
    <w:rsid w:val="00B15152"/>
    <w:rsid w:val="00B42C8E"/>
    <w:rsid w:val="00B448A2"/>
    <w:rsid w:val="00B46101"/>
    <w:rsid w:val="00B46410"/>
    <w:rsid w:val="00B54A80"/>
    <w:rsid w:val="00B578C7"/>
    <w:rsid w:val="00B675C7"/>
    <w:rsid w:val="00B71E48"/>
    <w:rsid w:val="00B74CAA"/>
    <w:rsid w:val="00B762CC"/>
    <w:rsid w:val="00B83CDB"/>
    <w:rsid w:val="00B86C3C"/>
    <w:rsid w:val="00B95A94"/>
    <w:rsid w:val="00BA5CFD"/>
    <w:rsid w:val="00BB069A"/>
    <w:rsid w:val="00BB6AD1"/>
    <w:rsid w:val="00BB7FB6"/>
    <w:rsid w:val="00BC4F26"/>
    <w:rsid w:val="00BC6457"/>
    <w:rsid w:val="00BD5C03"/>
    <w:rsid w:val="00BE002C"/>
    <w:rsid w:val="00BE4316"/>
    <w:rsid w:val="00BE64FA"/>
    <w:rsid w:val="00BE7BC1"/>
    <w:rsid w:val="00BF0950"/>
    <w:rsid w:val="00BF0A72"/>
    <w:rsid w:val="00BF0E7C"/>
    <w:rsid w:val="00BF6B92"/>
    <w:rsid w:val="00C04671"/>
    <w:rsid w:val="00C10843"/>
    <w:rsid w:val="00C22780"/>
    <w:rsid w:val="00C23503"/>
    <w:rsid w:val="00C2474A"/>
    <w:rsid w:val="00C36279"/>
    <w:rsid w:val="00C40966"/>
    <w:rsid w:val="00C4615B"/>
    <w:rsid w:val="00C572CD"/>
    <w:rsid w:val="00C573CE"/>
    <w:rsid w:val="00C71CF0"/>
    <w:rsid w:val="00C85415"/>
    <w:rsid w:val="00C85C96"/>
    <w:rsid w:val="00C94C6A"/>
    <w:rsid w:val="00C97E51"/>
    <w:rsid w:val="00CA5D0E"/>
    <w:rsid w:val="00CB7255"/>
    <w:rsid w:val="00CC331E"/>
    <w:rsid w:val="00CC352E"/>
    <w:rsid w:val="00CC475D"/>
    <w:rsid w:val="00CC4937"/>
    <w:rsid w:val="00CD47F9"/>
    <w:rsid w:val="00CE16A4"/>
    <w:rsid w:val="00CF5342"/>
    <w:rsid w:val="00CF5515"/>
    <w:rsid w:val="00CF7725"/>
    <w:rsid w:val="00D028BA"/>
    <w:rsid w:val="00D034C6"/>
    <w:rsid w:val="00D20778"/>
    <w:rsid w:val="00D20C38"/>
    <w:rsid w:val="00D213E4"/>
    <w:rsid w:val="00D25319"/>
    <w:rsid w:val="00D25BE8"/>
    <w:rsid w:val="00D40F23"/>
    <w:rsid w:val="00D44302"/>
    <w:rsid w:val="00D453AC"/>
    <w:rsid w:val="00D520AB"/>
    <w:rsid w:val="00D52474"/>
    <w:rsid w:val="00D5248C"/>
    <w:rsid w:val="00D626C0"/>
    <w:rsid w:val="00D7041A"/>
    <w:rsid w:val="00D71719"/>
    <w:rsid w:val="00D75BE8"/>
    <w:rsid w:val="00D80783"/>
    <w:rsid w:val="00D833CD"/>
    <w:rsid w:val="00D86568"/>
    <w:rsid w:val="00D86602"/>
    <w:rsid w:val="00D8793B"/>
    <w:rsid w:val="00D90D0E"/>
    <w:rsid w:val="00D95E12"/>
    <w:rsid w:val="00DA3B65"/>
    <w:rsid w:val="00DA5EA9"/>
    <w:rsid w:val="00DB6B09"/>
    <w:rsid w:val="00DB78C0"/>
    <w:rsid w:val="00DD1255"/>
    <w:rsid w:val="00DE1AF5"/>
    <w:rsid w:val="00DF6473"/>
    <w:rsid w:val="00E0437B"/>
    <w:rsid w:val="00E167B8"/>
    <w:rsid w:val="00E16916"/>
    <w:rsid w:val="00E30B20"/>
    <w:rsid w:val="00E31298"/>
    <w:rsid w:val="00E31C51"/>
    <w:rsid w:val="00E33F6A"/>
    <w:rsid w:val="00E40842"/>
    <w:rsid w:val="00E532FE"/>
    <w:rsid w:val="00E56363"/>
    <w:rsid w:val="00E62BFA"/>
    <w:rsid w:val="00E654F0"/>
    <w:rsid w:val="00E70B31"/>
    <w:rsid w:val="00E7238A"/>
    <w:rsid w:val="00E7388F"/>
    <w:rsid w:val="00E858C8"/>
    <w:rsid w:val="00E85B45"/>
    <w:rsid w:val="00E875A5"/>
    <w:rsid w:val="00E97AFB"/>
    <w:rsid w:val="00EA017D"/>
    <w:rsid w:val="00EA0834"/>
    <w:rsid w:val="00EA355D"/>
    <w:rsid w:val="00EA6ABA"/>
    <w:rsid w:val="00EB0C99"/>
    <w:rsid w:val="00EB2A9F"/>
    <w:rsid w:val="00ED4708"/>
    <w:rsid w:val="00ED60B0"/>
    <w:rsid w:val="00EF0314"/>
    <w:rsid w:val="00EF1BCF"/>
    <w:rsid w:val="00EF2A9A"/>
    <w:rsid w:val="00F01214"/>
    <w:rsid w:val="00F0448E"/>
    <w:rsid w:val="00F07E92"/>
    <w:rsid w:val="00F13350"/>
    <w:rsid w:val="00F16D6B"/>
    <w:rsid w:val="00F16DCF"/>
    <w:rsid w:val="00F3114D"/>
    <w:rsid w:val="00F354E7"/>
    <w:rsid w:val="00F37BF9"/>
    <w:rsid w:val="00F40B5D"/>
    <w:rsid w:val="00F420D1"/>
    <w:rsid w:val="00F428DE"/>
    <w:rsid w:val="00F44536"/>
    <w:rsid w:val="00F4585D"/>
    <w:rsid w:val="00F458FA"/>
    <w:rsid w:val="00F467FD"/>
    <w:rsid w:val="00F54FE6"/>
    <w:rsid w:val="00F55EA1"/>
    <w:rsid w:val="00F63217"/>
    <w:rsid w:val="00F65BAA"/>
    <w:rsid w:val="00F67528"/>
    <w:rsid w:val="00F679B5"/>
    <w:rsid w:val="00F7536B"/>
    <w:rsid w:val="00F8388A"/>
    <w:rsid w:val="00F872F9"/>
    <w:rsid w:val="00F8784B"/>
    <w:rsid w:val="00F92084"/>
    <w:rsid w:val="00F9744D"/>
    <w:rsid w:val="00FA2D6D"/>
    <w:rsid w:val="00FA7F4C"/>
    <w:rsid w:val="00FC46A5"/>
    <w:rsid w:val="00FC6591"/>
    <w:rsid w:val="00FC79DA"/>
    <w:rsid w:val="00FD4056"/>
    <w:rsid w:val="00FD6764"/>
    <w:rsid w:val="00FD79DB"/>
    <w:rsid w:val="00FE0681"/>
    <w:rsid w:val="00FE6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0AA"/>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8"/>
    <w:pPr>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F16DCF"/>
    <w:rPr>
      <w:sz w:val="16"/>
      <w:szCs w:val="16"/>
    </w:rPr>
  </w:style>
  <w:style w:type="paragraph" w:styleId="CommentText">
    <w:name w:val="annotation text"/>
    <w:basedOn w:val="Normal"/>
    <w:link w:val="CommentTextChar"/>
    <w:uiPriority w:val="99"/>
    <w:unhideWhenUsed/>
    <w:rsid w:val="00F16DCF"/>
    <w:rPr>
      <w:rFonts w:eastAsiaTheme="minorHAnsi"/>
      <w:sz w:val="20"/>
      <w:szCs w:val="20"/>
      <w:lang w:val="en-US" w:eastAsia="en-US"/>
    </w:rPr>
  </w:style>
  <w:style w:type="character" w:customStyle="1" w:styleId="CommentTextChar">
    <w:name w:val="Comment Text Char"/>
    <w:basedOn w:val="DefaultParagraphFont"/>
    <w:link w:val="CommentText"/>
    <w:uiPriority w:val="99"/>
    <w:rsid w:val="00F16DCF"/>
    <w:rPr>
      <w:sz w:val="20"/>
      <w:szCs w:val="20"/>
      <w:lang w:val="en-US"/>
    </w:rPr>
  </w:style>
  <w:style w:type="paragraph" w:styleId="CommentSubject">
    <w:name w:val="annotation subject"/>
    <w:basedOn w:val="CommentText"/>
    <w:next w:val="CommentText"/>
    <w:link w:val="CommentSubjectChar"/>
    <w:uiPriority w:val="99"/>
    <w:semiHidden/>
    <w:unhideWhenUsed/>
    <w:rsid w:val="00F16DCF"/>
    <w:rPr>
      <w:b/>
      <w:bCs/>
    </w:rPr>
  </w:style>
  <w:style w:type="character" w:customStyle="1" w:styleId="CommentSubjectChar">
    <w:name w:val="Comment Subject Char"/>
    <w:basedOn w:val="CommentTextChar"/>
    <w:link w:val="CommentSubject"/>
    <w:uiPriority w:val="99"/>
    <w:semiHidden/>
    <w:rsid w:val="00F16DCF"/>
    <w:rPr>
      <w:b/>
      <w:bCs/>
      <w:sz w:val="20"/>
      <w:szCs w:val="20"/>
      <w:lang w:val="en-US"/>
    </w:rPr>
  </w:style>
  <w:style w:type="paragraph" w:styleId="BalloonText">
    <w:name w:val="Balloon Text"/>
    <w:basedOn w:val="Normal"/>
    <w:link w:val="BalloonTextChar"/>
    <w:uiPriority w:val="99"/>
    <w:semiHidden/>
    <w:unhideWhenUsed/>
    <w:rsid w:val="00D80783"/>
    <w:rPr>
      <w:sz w:val="18"/>
      <w:szCs w:val="18"/>
    </w:rPr>
  </w:style>
  <w:style w:type="character" w:customStyle="1" w:styleId="BalloonTextChar">
    <w:name w:val="Balloon Text Char"/>
    <w:basedOn w:val="DefaultParagraphFont"/>
    <w:link w:val="BalloonText"/>
    <w:uiPriority w:val="99"/>
    <w:semiHidden/>
    <w:rsid w:val="00D80783"/>
    <w:rPr>
      <w:rFonts w:eastAsia="Times New Roman"/>
      <w:sz w:val="18"/>
      <w:szCs w:val="18"/>
      <w:lang w:eastAsia="en-GB"/>
    </w:rPr>
  </w:style>
  <w:style w:type="paragraph" w:styleId="Revision">
    <w:name w:val="Revision"/>
    <w:hidden/>
    <w:uiPriority w:val="99"/>
    <w:semiHidden/>
    <w:rsid w:val="00453D04"/>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1908</Words>
  <Characters>10881</Characters>
  <Application>Microsoft Office Word</Application>
  <DocSecurity>0</DocSecurity>
  <Lines>90</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Jan Ohlberger</cp:lastModifiedBy>
  <cp:revision>5</cp:revision>
  <dcterms:created xsi:type="dcterms:W3CDTF">2021-11-01T19:52:00Z</dcterms:created>
  <dcterms:modified xsi:type="dcterms:W3CDTF">2021-11-01T19:54:00Z</dcterms:modified>
</cp:coreProperties>
</file>