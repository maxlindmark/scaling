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7EF92" w14:textId="512AD4D4" w:rsidR="007A7259" w:rsidRDefault="0097466C" w:rsidP="00F92084">
      <w:pPr>
        <w:jc w:val="both"/>
        <w:rPr>
          <w:sz w:val="32"/>
          <w:szCs w:val="32"/>
        </w:rPr>
      </w:pPr>
      <w:r w:rsidRPr="0097466C">
        <w:rPr>
          <w:sz w:val="32"/>
          <w:szCs w:val="32"/>
        </w:rPr>
        <w:t>Response to reviewer’s comments</w:t>
      </w:r>
    </w:p>
    <w:p w14:paraId="7333B68F" w14:textId="21EF7B38" w:rsidR="0097466C" w:rsidRPr="0097466C" w:rsidRDefault="0097466C" w:rsidP="00F92084">
      <w:pPr>
        <w:jc w:val="both"/>
      </w:pPr>
    </w:p>
    <w:p w14:paraId="0E498DF0" w14:textId="6BA2396C" w:rsidR="002D414C" w:rsidRDefault="002D414C" w:rsidP="00F92084">
      <w:pPr>
        <w:pStyle w:val="Liststycke"/>
        <w:numPr>
          <w:ilvl w:val="0"/>
          <w:numId w:val="2"/>
        </w:numPr>
        <w:jc w:val="both"/>
      </w:pPr>
      <w:r>
        <w:t>First, we would like to thank the reviewers and the Editor for the very helpful and insightful comments. The suggestions and revisions are discussed in the point-by-point reply.</w:t>
      </w:r>
    </w:p>
    <w:p w14:paraId="37892314" w14:textId="77777777" w:rsidR="002D414C" w:rsidRPr="005E0371" w:rsidRDefault="002D414C" w:rsidP="00F92084">
      <w:pPr>
        <w:jc w:val="both"/>
        <w:rPr>
          <w:lang w:val="en-US"/>
          <w:rPrChange w:id="0" w:author="Anna Gårdmark" w:date="2021-10-28T13:34:00Z">
            <w:rPr/>
          </w:rPrChange>
        </w:rPr>
      </w:pPr>
    </w:p>
    <w:p w14:paraId="698AFB4F" w14:textId="51358C05" w:rsidR="0097466C" w:rsidRPr="005E0371" w:rsidRDefault="0097466C" w:rsidP="00F92084">
      <w:pPr>
        <w:jc w:val="both"/>
        <w:rPr>
          <w:lang w:val="en-US"/>
          <w:rPrChange w:id="1" w:author="Anna Gårdmark" w:date="2021-10-28T13:34:00Z">
            <w:rPr/>
          </w:rPrChange>
        </w:rPr>
      </w:pPr>
      <w:r w:rsidRPr="005E0371">
        <w:rPr>
          <w:lang w:val="en-US"/>
          <w:rPrChange w:id="2" w:author="Anna Gårdmark" w:date="2021-10-28T13:34:00Z">
            <w:rPr/>
          </w:rPrChange>
        </w:rPr>
        <w:t>Editor's Comments to the Author:</w:t>
      </w:r>
    </w:p>
    <w:p w14:paraId="13D7F7F8" w14:textId="77777777" w:rsidR="0097466C" w:rsidRPr="005E0371" w:rsidRDefault="0097466C" w:rsidP="00F92084">
      <w:pPr>
        <w:jc w:val="both"/>
        <w:rPr>
          <w:lang w:val="en-US"/>
          <w:rPrChange w:id="3" w:author="Anna Gårdmark" w:date="2021-10-28T13:34:00Z">
            <w:rPr/>
          </w:rPrChange>
        </w:rPr>
      </w:pPr>
      <w:r w:rsidRPr="005E0371">
        <w:rPr>
          <w:lang w:val="en-US"/>
          <w:rPrChange w:id="4" w:author="Anna Gårdmark" w:date="2021-10-28T13:34:00Z">
            <w:rPr/>
          </w:rPrChange>
        </w:rPr>
        <w:t>Subject Editor: 1</w:t>
      </w:r>
    </w:p>
    <w:p w14:paraId="5F5098A5" w14:textId="77777777" w:rsidR="0097466C" w:rsidRPr="005E0371" w:rsidRDefault="0097466C" w:rsidP="00F92084">
      <w:pPr>
        <w:jc w:val="both"/>
        <w:rPr>
          <w:lang w:val="en-US"/>
          <w:rPrChange w:id="5" w:author="Anna Gårdmark" w:date="2021-10-28T13:34:00Z">
            <w:rPr/>
          </w:rPrChange>
        </w:rPr>
      </w:pPr>
      <w:r w:rsidRPr="005E0371">
        <w:rPr>
          <w:lang w:val="en-US"/>
          <w:rPrChange w:id="6" w:author="Anna Gårdmark" w:date="2021-10-28T13:34:00Z">
            <w:rPr/>
          </w:rPrChange>
        </w:rPr>
        <w:t xml:space="preserve">Comments to </w:t>
      </w:r>
      <w:proofErr w:type="gramStart"/>
      <w:r w:rsidRPr="005E0371">
        <w:rPr>
          <w:lang w:val="en-US"/>
          <w:rPrChange w:id="7" w:author="Anna Gårdmark" w:date="2021-10-28T13:34:00Z">
            <w:rPr/>
          </w:rPrChange>
        </w:rPr>
        <w:t>Author :</w:t>
      </w:r>
      <w:proofErr w:type="gramEnd"/>
    </w:p>
    <w:p w14:paraId="31FCCA95" w14:textId="77777777" w:rsidR="0097466C" w:rsidRPr="005E0371" w:rsidRDefault="0097466C" w:rsidP="00F92084">
      <w:pPr>
        <w:jc w:val="both"/>
        <w:rPr>
          <w:lang w:val="en-US"/>
          <w:rPrChange w:id="8" w:author="Anna Gårdmark" w:date="2021-10-28T13:34:00Z">
            <w:rPr/>
          </w:rPrChange>
        </w:rPr>
      </w:pPr>
      <w:r w:rsidRPr="005E0371">
        <w:rPr>
          <w:lang w:val="en-US"/>
          <w:rPrChange w:id="9" w:author="Anna Gårdmark" w:date="2021-10-28T13:34:00Z">
            <w:rPr/>
          </w:rPrChange>
        </w:rPr>
        <w:t>Both reviewers recognize the importance of the research and findings from this manuscript. They indicated some specific aspects that can help improve the manuscript. I look forward to seeing a revised manuscript.</w:t>
      </w:r>
    </w:p>
    <w:p w14:paraId="49F48B66" w14:textId="77777777" w:rsidR="0097466C" w:rsidRPr="005E0371" w:rsidRDefault="0097466C" w:rsidP="00F92084">
      <w:pPr>
        <w:jc w:val="both"/>
        <w:rPr>
          <w:lang w:val="en-US"/>
          <w:rPrChange w:id="10" w:author="Anna Gårdmark" w:date="2021-10-28T13:34:00Z">
            <w:rPr/>
          </w:rPrChange>
        </w:rPr>
      </w:pPr>
    </w:p>
    <w:p w14:paraId="70647342" w14:textId="77777777" w:rsidR="0097466C" w:rsidRPr="005E0371" w:rsidRDefault="0097466C" w:rsidP="00F92084">
      <w:pPr>
        <w:jc w:val="both"/>
        <w:rPr>
          <w:lang w:val="en-US"/>
          <w:rPrChange w:id="11" w:author="Anna Gårdmark" w:date="2021-10-28T13:34:00Z">
            <w:rPr/>
          </w:rPrChange>
        </w:rPr>
      </w:pPr>
    </w:p>
    <w:p w14:paraId="58A6AF13" w14:textId="77777777" w:rsidR="0097466C" w:rsidRPr="005E0371" w:rsidRDefault="0097466C" w:rsidP="00F92084">
      <w:pPr>
        <w:jc w:val="both"/>
        <w:rPr>
          <w:lang w:val="en-US"/>
          <w:rPrChange w:id="12" w:author="Anna Gårdmark" w:date="2021-10-28T13:34:00Z">
            <w:rPr/>
          </w:rPrChange>
        </w:rPr>
      </w:pPr>
      <w:r w:rsidRPr="005E0371">
        <w:rPr>
          <w:lang w:val="en-US"/>
          <w:rPrChange w:id="13" w:author="Anna Gårdmark" w:date="2021-10-28T13:34:00Z">
            <w:rPr/>
          </w:rPrChange>
        </w:rPr>
        <w:t>Reviewer(s)' Comments to Author:</w:t>
      </w:r>
    </w:p>
    <w:p w14:paraId="0D974EBC" w14:textId="77777777" w:rsidR="0097466C" w:rsidRPr="005E0371" w:rsidRDefault="0097466C" w:rsidP="00F92084">
      <w:pPr>
        <w:jc w:val="both"/>
        <w:rPr>
          <w:lang w:val="en-US"/>
          <w:rPrChange w:id="14" w:author="Anna Gårdmark" w:date="2021-10-28T13:34:00Z">
            <w:rPr/>
          </w:rPrChange>
        </w:rPr>
      </w:pPr>
    </w:p>
    <w:p w14:paraId="00B44C2E" w14:textId="77777777" w:rsidR="0097466C" w:rsidRPr="005E0371" w:rsidRDefault="0097466C" w:rsidP="00F92084">
      <w:pPr>
        <w:jc w:val="both"/>
        <w:rPr>
          <w:b/>
          <w:bCs/>
          <w:lang w:val="en-US"/>
          <w:rPrChange w:id="15" w:author="Anna Gårdmark" w:date="2021-10-28T13:34:00Z">
            <w:rPr>
              <w:b/>
              <w:bCs/>
            </w:rPr>
          </w:rPrChange>
        </w:rPr>
      </w:pPr>
      <w:r w:rsidRPr="005E0371">
        <w:rPr>
          <w:b/>
          <w:bCs/>
          <w:lang w:val="en-US"/>
          <w:rPrChange w:id="16" w:author="Anna Gårdmark" w:date="2021-10-28T13:34:00Z">
            <w:rPr>
              <w:b/>
              <w:bCs/>
            </w:rPr>
          </w:rPrChange>
        </w:rPr>
        <w:t>Reviewer: 1</w:t>
      </w:r>
    </w:p>
    <w:p w14:paraId="1FDB37EF" w14:textId="77777777" w:rsidR="0097466C" w:rsidRPr="005E0371" w:rsidRDefault="0097466C" w:rsidP="00F92084">
      <w:pPr>
        <w:jc w:val="both"/>
        <w:rPr>
          <w:lang w:val="en-US"/>
          <w:rPrChange w:id="17" w:author="Anna Gårdmark" w:date="2021-10-28T13:34:00Z">
            <w:rPr/>
          </w:rPrChange>
        </w:rPr>
      </w:pPr>
    </w:p>
    <w:p w14:paraId="37FDA0A5" w14:textId="77777777" w:rsidR="0097466C" w:rsidRPr="005E0371" w:rsidRDefault="0097466C" w:rsidP="00F92084">
      <w:pPr>
        <w:jc w:val="both"/>
        <w:rPr>
          <w:lang w:val="en-US"/>
          <w:rPrChange w:id="18" w:author="Anna Gårdmark" w:date="2021-10-28T13:34:00Z">
            <w:rPr/>
          </w:rPrChange>
        </w:rPr>
      </w:pPr>
      <w:r w:rsidRPr="005E0371">
        <w:rPr>
          <w:lang w:val="en-US"/>
          <w:rPrChange w:id="19" w:author="Anna Gårdmark" w:date="2021-10-28T13:34:00Z">
            <w:rPr/>
          </w:rPrChange>
        </w:rPr>
        <w:t>Comments to the Author</w:t>
      </w:r>
    </w:p>
    <w:p w14:paraId="1808B099" w14:textId="2558FF03" w:rsidR="0097466C" w:rsidRPr="005E0371" w:rsidRDefault="0097466C" w:rsidP="00F92084">
      <w:pPr>
        <w:jc w:val="both"/>
        <w:rPr>
          <w:lang w:val="en-US"/>
          <w:rPrChange w:id="20" w:author="Anna Gårdmark" w:date="2021-10-28T13:34:00Z">
            <w:rPr/>
          </w:rPrChange>
        </w:rPr>
      </w:pPr>
      <w:r w:rsidRPr="005E0371">
        <w:rPr>
          <w:lang w:val="en-US"/>
          <w:rPrChange w:id="21" w:author="Anna Gårdmark" w:date="2021-10-28T13:34:00Z">
            <w:rPr/>
          </w:rPrChange>
        </w:rPr>
        <w:t>I think this is an outstanding piece of work and is exactly what the field needs. I don't have any major suggestions but this shouldn't be interpreted as a lack of engagement. I've read the work carefully and while I don't agree with everything in it, I think it's a very important paper.</w:t>
      </w:r>
    </w:p>
    <w:p w14:paraId="623BDC98" w14:textId="77777777" w:rsidR="002D414C" w:rsidRPr="005E0371" w:rsidRDefault="002D414C" w:rsidP="00F92084">
      <w:pPr>
        <w:jc w:val="both"/>
        <w:rPr>
          <w:lang w:val="en-US"/>
          <w:rPrChange w:id="22" w:author="Anna Gårdmark" w:date="2021-10-28T13:34:00Z">
            <w:rPr/>
          </w:rPrChange>
        </w:rPr>
      </w:pPr>
    </w:p>
    <w:p w14:paraId="206BA6DD" w14:textId="77777777" w:rsidR="0097466C" w:rsidRPr="005E0371" w:rsidRDefault="0097466C" w:rsidP="00F92084">
      <w:pPr>
        <w:jc w:val="both"/>
        <w:rPr>
          <w:lang w:val="en-US"/>
          <w:rPrChange w:id="23" w:author="Anna Gårdmark" w:date="2021-10-28T13:34:00Z">
            <w:rPr/>
          </w:rPrChange>
        </w:rPr>
      </w:pPr>
      <w:r w:rsidRPr="005E0371">
        <w:rPr>
          <w:lang w:val="en-US"/>
          <w:rPrChange w:id="24" w:author="Anna Gårdmark" w:date="2021-10-28T13:34:00Z">
            <w:rPr/>
          </w:rPrChange>
        </w:rPr>
        <w:t>My only suggestion is this:</w:t>
      </w:r>
    </w:p>
    <w:p w14:paraId="5CED387C" w14:textId="77777777" w:rsidR="0097466C" w:rsidRPr="005E0371" w:rsidRDefault="0097466C" w:rsidP="00F92084">
      <w:pPr>
        <w:jc w:val="both"/>
        <w:rPr>
          <w:lang w:val="en-US"/>
          <w:rPrChange w:id="25" w:author="Anna Gårdmark" w:date="2021-10-28T13:34:00Z">
            <w:rPr/>
          </w:rPrChange>
        </w:rPr>
      </w:pPr>
      <w:r w:rsidRPr="005E0371">
        <w:rPr>
          <w:lang w:val="en-US"/>
          <w:rPrChange w:id="26" w:author="Anna Gårdmark" w:date="2021-10-28T13:34:00Z">
            <w:rPr/>
          </w:rPrChange>
        </w:rPr>
        <w:t xml:space="preserve">The authors note that </w:t>
      </w:r>
      <w:proofErr w:type="spellStart"/>
      <w:r w:rsidRPr="005E0371">
        <w:rPr>
          <w:lang w:val="en-US"/>
          <w:rPrChange w:id="27" w:author="Anna Gårdmark" w:date="2021-10-28T13:34:00Z">
            <w:rPr/>
          </w:rPrChange>
        </w:rPr>
        <w:t>scalings</w:t>
      </w:r>
      <w:proofErr w:type="spellEnd"/>
      <w:r w:rsidRPr="005E0371">
        <w:rPr>
          <w:lang w:val="en-US"/>
          <w:rPrChange w:id="28" w:author="Anna Gårdmark" w:date="2021-10-28T13:34:00Z">
            <w:rPr/>
          </w:rPrChange>
        </w:rPr>
        <w:t xml:space="preserve"> in one context will not match </w:t>
      </w:r>
      <w:proofErr w:type="spellStart"/>
      <w:r w:rsidRPr="005E0371">
        <w:rPr>
          <w:lang w:val="en-US"/>
          <w:rPrChange w:id="29" w:author="Anna Gårdmark" w:date="2021-10-28T13:34:00Z">
            <w:rPr/>
          </w:rPrChange>
        </w:rPr>
        <w:t>scalings</w:t>
      </w:r>
      <w:proofErr w:type="spellEnd"/>
      <w:r w:rsidRPr="005E0371">
        <w:rPr>
          <w:lang w:val="en-US"/>
          <w:rPrChange w:id="30" w:author="Anna Gårdmark" w:date="2021-10-28T13:34:00Z">
            <w:rPr/>
          </w:rPrChange>
        </w:rPr>
        <w:t xml:space="preserve"> in another. I agree entirely. But on line 262, the authors state: :It is, however, typically found and assumed that standard metabolic rate and natural feeding levels are proportional to routine metabolic rate and maximum consumption rate, respectively, and thus exhibit the same mass-scaling relationships (</w:t>
      </w:r>
      <w:proofErr w:type="spellStart"/>
      <w:r w:rsidRPr="005E0371">
        <w:rPr>
          <w:lang w:val="en-US"/>
          <w:rPrChange w:id="31" w:author="Anna Gårdmark" w:date="2021-10-28T13:34:00Z">
            <w:rPr/>
          </w:rPrChange>
        </w:rPr>
        <w:t>Kitchell</w:t>
      </w:r>
      <w:proofErr w:type="spellEnd"/>
      <w:r w:rsidRPr="005E0371">
        <w:rPr>
          <w:lang w:val="en-US"/>
          <w:rPrChange w:id="32" w:author="Anna Gårdmark" w:date="2021-10-28T13:34:00Z">
            <w:rPr/>
          </w:rPrChange>
        </w:rPr>
        <w:t xml:space="preserve"> et al. 1977; Neuenfeldt et al. 2020)."</w:t>
      </w:r>
    </w:p>
    <w:p w14:paraId="139CE2D6" w14:textId="77777777" w:rsidR="0097466C" w:rsidRPr="005E0371" w:rsidRDefault="0097466C" w:rsidP="00F92084">
      <w:pPr>
        <w:jc w:val="both"/>
        <w:rPr>
          <w:lang w:val="en-US"/>
          <w:rPrChange w:id="33" w:author="Anna Gårdmark" w:date="2021-10-28T13:34:00Z">
            <w:rPr/>
          </w:rPrChange>
        </w:rPr>
      </w:pPr>
    </w:p>
    <w:p w14:paraId="04B6F3E7" w14:textId="77777777" w:rsidR="0097466C" w:rsidRPr="005E0371" w:rsidRDefault="0097466C" w:rsidP="00F92084">
      <w:pPr>
        <w:jc w:val="both"/>
        <w:rPr>
          <w:lang w:val="en-US"/>
          <w:rPrChange w:id="34" w:author="Anna Gårdmark" w:date="2021-10-28T13:34:00Z">
            <w:rPr/>
          </w:rPrChange>
        </w:rPr>
      </w:pPr>
      <w:r w:rsidRPr="005E0371">
        <w:rPr>
          <w:lang w:val="en-US"/>
          <w:rPrChange w:id="35" w:author="Anna Gårdmark" w:date="2021-10-28T13:34:00Z">
            <w:rPr/>
          </w:rPrChange>
        </w:rPr>
        <w:t xml:space="preserve">I accept that all we have is maximum consumption rates but I would argue that assuming proportionality between those and wild consumption rates is profoundly fraught and as I'm sure the authors are well aware, the tests of the tests of proportionality upon which these assumptions lie are meagre to non-existent. I don't know, but I suspect that older/larger fish are much more likely to forage more effectively than smaller/younger fish within a species - if only because of their differential sensitivity to predation themselves. I think the authors should strongly consider what level of disproportionality between max. </w:t>
      </w:r>
      <w:proofErr w:type="gramStart"/>
      <w:r w:rsidRPr="005E0371">
        <w:rPr>
          <w:lang w:val="en-US"/>
          <w:rPrChange w:id="36" w:author="Anna Gårdmark" w:date="2021-10-28T13:34:00Z">
            <w:rPr/>
          </w:rPrChange>
        </w:rPr>
        <w:t>and</w:t>
      </w:r>
      <w:proofErr w:type="gramEnd"/>
      <w:r w:rsidRPr="005E0371">
        <w:rPr>
          <w:lang w:val="en-US"/>
          <w:rPrChange w:id="37" w:author="Anna Gårdmark" w:date="2021-10-28T13:34:00Z">
            <w:rPr/>
          </w:rPrChange>
        </w:rPr>
        <w:t xml:space="preserve"> wild consumption rates would render these results moot. I'm not saying they are moot at all, in fact I strongly suspect that they are close to what is really happening. But still - the whole point of this paper is to show that we shouldn't assume things work in a certain way, that slight differences in </w:t>
      </w:r>
      <w:proofErr w:type="spellStart"/>
      <w:r w:rsidRPr="005E0371">
        <w:rPr>
          <w:lang w:val="en-US"/>
          <w:rPrChange w:id="38" w:author="Anna Gårdmark" w:date="2021-10-28T13:34:00Z">
            <w:rPr/>
          </w:rPrChange>
        </w:rPr>
        <w:t>allometries</w:t>
      </w:r>
      <w:proofErr w:type="spellEnd"/>
      <w:r w:rsidRPr="005E0371">
        <w:rPr>
          <w:lang w:val="en-US"/>
          <w:rPrChange w:id="39" w:author="Anna Gårdmark" w:date="2021-10-28T13:34:00Z">
            <w:rPr/>
          </w:rPrChange>
        </w:rPr>
        <w:t xml:space="preserve"> yield major differences in outcomes. Wouldn't it be good to retain that guiding principal with regards to all of the key components? A sensitivity analysis would go a long way to showing what the assumption of proportionality of max assumption to wild </w:t>
      </w:r>
      <w:proofErr w:type="spellStart"/>
      <w:r w:rsidRPr="005E0371">
        <w:rPr>
          <w:lang w:val="en-US"/>
          <w:rPrChange w:id="40" w:author="Anna Gårdmark" w:date="2021-10-28T13:34:00Z">
            <w:rPr/>
          </w:rPrChange>
        </w:rPr>
        <w:t>conumption</w:t>
      </w:r>
      <w:proofErr w:type="spellEnd"/>
      <w:r w:rsidRPr="005E0371">
        <w:rPr>
          <w:lang w:val="en-US"/>
          <w:rPrChange w:id="41" w:author="Anna Gårdmark" w:date="2021-10-28T13:34:00Z">
            <w:rPr/>
          </w:rPrChange>
        </w:rPr>
        <w:t xml:space="preserve"> does. It may even encourage folk to go out and actually measure consumption rates in the wild and how they change with body size - the incentive to do so won't exist unless we point out we really don't know.</w:t>
      </w:r>
    </w:p>
    <w:p w14:paraId="79B79552" w14:textId="77777777" w:rsidR="0097466C" w:rsidRPr="005E0371" w:rsidRDefault="0097466C" w:rsidP="00F92084">
      <w:pPr>
        <w:jc w:val="both"/>
        <w:rPr>
          <w:lang w:val="en-US"/>
          <w:rPrChange w:id="42" w:author="Anna Gårdmark" w:date="2021-10-28T13:34:00Z">
            <w:rPr/>
          </w:rPrChange>
        </w:rPr>
      </w:pPr>
      <w:r w:rsidRPr="005E0371">
        <w:rPr>
          <w:lang w:val="en-US"/>
          <w:rPrChange w:id="43" w:author="Anna Gårdmark" w:date="2021-10-28T13:34:00Z">
            <w:rPr/>
          </w:rPrChange>
        </w:rPr>
        <w:t>Great work on a fantastic paper!</w:t>
      </w:r>
    </w:p>
    <w:p w14:paraId="12E851AB" w14:textId="77777777" w:rsidR="0097466C" w:rsidRPr="0097466C" w:rsidRDefault="0097466C" w:rsidP="00F92084">
      <w:pPr>
        <w:jc w:val="both"/>
      </w:pPr>
      <w:r w:rsidRPr="0097466C">
        <w:t>Dustin</w:t>
      </w:r>
    </w:p>
    <w:p w14:paraId="7591CFBB" w14:textId="7DE2FA8D" w:rsidR="0097466C" w:rsidRDefault="0097466C" w:rsidP="00F92084">
      <w:pPr>
        <w:jc w:val="both"/>
      </w:pPr>
    </w:p>
    <w:p w14:paraId="452F4198" w14:textId="16DF8A47" w:rsidR="00D86568" w:rsidRDefault="001A3167" w:rsidP="00A27FF1">
      <w:pPr>
        <w:pStyle w:val="Liststycke"/>
        <w:numPr>
          <w:ilvl w:val="0"/>
          <w:numId w:val="2"/>
        </w:numPr>
        <w:jc w:val="both"/>
      </w:pPr>
      <w:r>
        <w:lastRenderedPageBreak/>
        <w:t>We agree that it is very important to question</w:t>
      </w:r>
      <w:r w:rsidR="00AC198E">
        <w:t xml:space="preserve"> common assumptions </w:t>
      </w:r>
      <w:r w:rsidR="004058FC">
        <w:t xml:space="preserve">about bioenergetic processes </w:t>
      </w:r>
      <w:r>
        <w:t>(which, as the reviewer identifies, was one of our main motivations to write this manuscript</w:t>
      </w:r>
      <w:r w:rsidR="00AF785E">
        <w:t>)</w:t>
      </w:r>
      <w:r w:rsidR="00AC3077">
        <w:t xml:space="preserve">. We also agree that </w:t>
      </w:r>
      <w:r w:rsidR="00504807">
        <w:t xml:space="preserve">the reference we </w:t>
      </w:r>
      <w:r w:rsidR="00AC3077">
        <w:t xml:space="preserve">make in the discussion </w:t>
      </w:r>
      <w:r w:rsidR="007C1466">
        <w:t xml:space="preserve">with respect to </w:t>
      </w:r>
      <w:r w:rsidR="00504807">
        <w:t xml:space="preserve">previous work </w:t>
      </w:r>
      <w:commentRangeStart w:id="44"/>
      <w:r w:rsidR="00B71E48">
        <w:t>“</w:t>
      </w:r>
      <w:r w:rsidR="00B71E48" w:rsidRPr="00B71E48">
        <w:rPr>
          <w:rFonts w:eastAsiaTheme="minorEastAsia" w:cstheme="minorHAnsi"/>
          <w:i/>
          <w:iCs/>
        </w:rPr>
        <w:t>typically found and assumed that standard metabolic rate and natural feeding levels are proportional to routine metabolic rate and maximum consumption rate, respectively, and thus exhibit the same mass-scaling relationships</w:t>
      </w:r>
      <w:r w:rsidR="00B71E48">
        <w:t>”</w:t>
      </w:r>
      <w:r w:rsidR="007C1466">
        <w:t xml:space="preserve"> </w:t>
      </w:r>
      <w:commentRangeEnd w:id="44"/>
      <w:r w:rsidR="008F2B61">
        <w:rPr>
          <w:rStyle w:val="Kommentarsreferens"/>
        </w:rPr>
        <w:commentReference w:id="44"/>
      </w:r>
      <w:r w:rsidR="007C1466">
        <w:t xml:space="preserve">could be discussed further. </w:t>
      </w:r>
    </w:p>
    <w:p w14:paraId="59A2C536" w14:textId="77777777" w:rsidR="0031289D" w:rsidRPr="0031289D" w:rsidRDefault="00D86568" w:rsidP="00E204F2">
      <w:pPr>
        <w:pStyle w:val="Liststycke"/>
        <w:numPr>
          <w:ilvl w:val="0"/>
          <w:numId w:val="2"/>
        </w:numPr>
        <w:jc w:val="both"/>
      </w:pPr>
      <w:r>
        <w:t>The first of the papers we cite,</w:t>
      </w:r>
      <w:r w:rsidRPr="00D86568">
        <w:t xml:space="preserve"> </w:t>
      </w:r>
      <w:proofErr w:type="spellStart"/>
      <w:r w:rsidRPr="00D86568">
        <w:t>Kitchell</w:t>
      </w:r>
      <w:proofErr w:type="spellEnd"/>
      <w:r w:rsidRPr="00D86568">
        <w:t xml:space="preserve"> et al., 1977)</w:t>
      </w:r>
      <w:r w:rsidRPr="00087376">
        <w:rPr>
          <w:rFonts w:eastAsiaTheme="minorEastAsia" w:cstheme="minorHAnsi"/>
        </w:rPr>
        <w:t xml:space="preserve"> </w:t>
      </w:r>
      <w:r w:rsidR="005E6DCD" w:rsidRPr="00087376">
        <w:rPr>
          <w:rFonts w:eastAsiaTheme="minorEastAsia" w:cstheme="minorHAnsi"/>
        </w:rPr>
        <w:t xml:space="preserve">is </w:t>
      </w:r>
      <w:r w:rsidR="00087376">
        <w:rPr>
          <w:rFonts w:eastAsiaTheme="minorEastAsia" w:cstheme="minorHAnsi"/>
        </w:rPr>
        <w:t xml:space="preserve">a </w:t>
      </w:r>
      <w:r w:rsidR="00087376" w:rsidRPr="00087376">
        <w:rPr>
          <w:rFonts w:eastAsiaTheme="minorEastAsia" w:cstheme="minorHAnsi"/>
        </w:rPr>
        <w:t>seminal bioenergetic</w:t>
      </w:r>
      <w:r w:rsidR="00087376">
        <w:rPr>
          <w:rFonts w:eastAsiaTheme="minorEastAsia" w:cstheme="minorHAnsi"/>
        </w:rPr>
        <w:t>s</w:t>
      </w:r>
      <w:r w:rsidRPr="00087376">
        <w:rPr>
          <w:rFonts w:eastAsiaTheme="minorEastAsia" w:cstheme="minorHAnsi"/>
        </w:rPr>
        <w:t xml:space="preserve"> modelling paper, in which proportionality is </w:t>
      </w:r>
      <w:r w:rsidR="0077594C" w:rsidRPr="00087376">
        <w:rPr>
          <w:rFonts w:eastAsiaTheme="minorEastAsia" w:cstheme="minorHAnsi"/>
        </w:rPr>
        <w:t>assumed (realized feeding rate is a proportion of maximum consumption rate).</w:t>
      </w:r>
      <w:r w:rsidR="00087376" w:rsidRPr="00087376">
        <w:rPr>
          <w:rFonts w:eastAsiaTheme="minorEastAsia" w:cstheme="minorHAnsi"/>
        </w:rPr>
        <w:t xml:space="preserve"> </w:t>
      </w:r>
      <w:r w:rsidR="0005780E">
        <w:rPr>
          <w:rFonts w:eastAsiaTheme="minorEastAsia" w:cstheme="minorHAnsi"/>
        </w:rPr>
        <w:t>T</w:t>
      </w:r>
      <w:r w:rsidR="00087376" w:rsidRPr="00087376">
        <w:rPr>
          <w:rFonts w:eastAsiaTheme="minorEastAsia" w:cstheme="minorHAnsi"/>
        </w:rPr>
        <w:t xml:space="preserve">his is not a </w:t>
      </w:r>
      <w:r w:rsidR="003C3EB1">
        <w:rPr>
          <w:rFonts w:eastAsiaTheme="minorEastAsia" w:cstheme="minorHAnsi"/>
        </w:rPr>
        <w:t xml:space="preserve">statistical </w:t>
      </w:r>
      <w:r w:rsidR="00087376" w:rsidRPr="00087376">
        <w:rPr>
          <w:rFonts w:eastAsiaTheme="minorEastAsia" w:cstheme="minorHAnsi"/>
        </w:rPr>
        <w:t>proof of proportionality</w:t>
      </w:r>
      <w:r w:rsidR="00F13350">
        <w:rPr>
          <w:rFonts w:eastAsiaTheme="minorEastAsia" w:cstheme="minorHAnsi"/>
        </w:rPr>
        <w:t xml:space="preserve">, rather </w:t>
      </w:r>
      <w:r w:rsidR="003C3EB1">
        <w:rPr>
          <w:rFonts w:eastAsiaTheme="minorEastAsia" w:cstheme="minorHAnsi"/>
        </w:rPr>
        <w:t xml:space="preserve">this constant </w:t>
      </w:r>
      <w:r w:rsidR="00F13350">
        <w:rPr>
          <w:rFonts w:eastAsiaTheme="minorEastAsia" w:cstheme="minorHAnsi"/>
        </w:rPr>
        <w:t>is a free parameter that can be tuned to adjust intake to fit empirical growth data</w:t>
      </w:r>
      <w:r w:rsidR="00087376" w:rsidRPr="00087376">
        <w:rPr>
          <w:rFonts w:eastAsiaTheme="minorEastAsia" w:cstheme="minorHAnsi"/>
        </w:rPr>
        <w:t xml:space="preserve">. </w:t>
      </w:r>
      <w:r w:rsidR="0031289D">
        <w:rPr>
          <w:rFonts w:eastAsiaTheme="minorEastAsia" w:cstheme="minorHAnsi"/>
        </w:rPr>
        <w:t xml:space="preserve">Interestingly, </w:t>
      </w:r>
      <w:proofErr w:type="spellStart"/>
      <w:r w:rsidR="0031289D">
        <w:rPr>
          <w:rFonts w:eastAsiaTheme="minorEastAsia" w:cstheme="minorHAnsi"/>
        </w:rPr>
        <w:t>Kitchell</w:t>
      </w:r>
      <w:proofErr w:type="spellEnd"/>
      <w:r w:rsidR="0031289D">
        <w:rPr>
          <w:rFonts w:eastAsiaTheme="minorEastAsia" w:cstheme="minorHAnsi"/>
        </w:rPr>
        <w:t xml:space="preserve"> et al., (1997) already 44 years ago (!) identified this parameter as a high priority parameter for understanding and modelling empirical growth rates. </w:t>
      </w:r>
    </w:p>
    <w:p w14:paraId="60A78189" w14:textId="44EF4BD9" w:rsidR="0077594C" w:rsidRDefault="00087376" w:rsidP="00E204F2">
      <w:pPr>
        <w:pStyle w:val="Liststycke"/>
        <w:numPr>
          <w:ilvl w:val="0"/>
          <w:numId w:val="2"/>
        </w:numPr>
        <w:jc w:val="both"/>
      </w:pPr>
      <w:r w:rsidRPr="00087376">
        <w:rPr>
          <w:rFonts w:eastAsiaTheme="minorEastAsia" w:cstheme="minorHAnsi"/>
        </w:rPr>
        <w:t xml:space="preserve">The second paper we cite is </w:t>
      </w:r>
      <w:r w:rsidR="0077594C" w:rsidRPr="00D86568">
        <w:t>Neuenfeldt et al., 2020</w:t>
      </w:r>
      <w:r>
        <w:t xml:space="preserve">, </w:t>
      </w:r>
      <w:r w:rsidR="0031289D">
        <w:t xml:space="preserve">which </w:t>
      </w:r>
      <w:r>
        <w:t xml:space="preserve">uses a gastric evacuation rate model to estimate </w:t>
      </w:r>
      <w:r w:rsidR="001431B2">
        <w:t>consumption and</w:t>
      </w:r>
      <w:r>
        <w:t xml:space="preserve"> expresses the consumption as a proportion of maximum consumption rate</w:t>
      </w:r>
      <w:r w:rsidR="004F6163">
        <w:t xml:space="preserve"> (i.e., the feeding level). While in some </w:t>
      </w:r>
      <w:commentRangeStart w:id="45"/>
      <w:r w:rsidR="004F6163">
        <w:t xml:space="preserve">decades </w:t>
      </w:r>
      <w:commentRangeEnd w:id="45"/>
      <w:r w:rsidR="00ED4708">
        <w:rPr>
          <w:rStyle w:val="Kommentarsreferens"/>
        </w:rPr>
        <w:commentReference w:id="45"/>
      </w:r>
      <w:r w:rsidR="004F6163">
        <w:t xml:space="preserve">the feeding levels tend to vary with size, </w:t>
      </w:r>
      <w:r w:rsidR="00BE002C">
        <w:t>overall,</w:t>
      </w:r>
      <w:r w:rsidR="004F6163">
        <w:t xml:space="preserve"> it seems to be close to 0.4 (their Fig. 4)</w:t>
      </w:r>
      <w:r w:rsidR="00FC46A5">
        <w:t>.</w:t>
      </w:r>
      <w:r w:rsidR="00BE002C">
        <w:t xml:space="preserve"> This is very close to the values used in </w:t>
      </w:r>
      <w:proofErr w:type="spellStart"/>
      <w:r w:rsidR="00BE002C">
        <w:t>Kitchell</w:t>
      </w:r>
      <w:proofErr w:type="spellEnd"/>
      <w:r w:rsidR="00BE002C">
        <w:t xml:space="preserve"> et al., (1977) [0.25, 0.4].</w:t>
      </w:r>
    </w:p>
    <w:p w14:paraId="7460A6F5" w14:textId="766EA556" w:rsidR="00042046" w:rsidRDefault="00B448A2" w:rsidP="00AA0C6F">
      <w:pPr>
        <w:pStyle w:val="Liststycke"/>
        <w:numPr>
          <w:ilvl w:val="0"/>
          <w:numId w:val="2"/>
        </w:numPr>
        <w:jc w:val="both"/>
      </w:pPr>
      <w:r>
        <w:t xml:space="preserve">These two </w:t>
      </w:r>
      <w:r w:rsidR="007E72B5">
        <w:t xml:space="preserve">papers represent to two main approaches </w:t>
      </w:r>
      <w:r>
        <w:t>to account for</w:t>
      </w:r>
      <w:r w:rsidR="009F1F69">
        <w:t xml:space="preserve"> </w:t>
      </w:r>
      <w:r w:rsidR="00BF0E7C">
        <w:t xml:space="preserve">that </w:t>
      </w:r>
      <w:r>
        <w:t xml:space="preserve">natural feeding rates </w:t>
      </w:r>
      <w:r w:rsidR="007E72B5">
        <w:t xml:space="preserve">are </w:t>
      </w:r>
      <w:r>
        <w:t>lower in the wild</w:t>
      </w:r>
      <w:r w:rsidR="00C22780">
        <w:t xml:space="preserve">. The first is essentially </w:t>
      </w:r>
      <w:r w:rsidR="005214F5">
        <w:t xml:space="preserve">introduces </w:t>
      </w:r>
      <w:r w:rsidR="000E0625">
        <w:t xml:space="preserve">a </w:t>
      </w:r>
      <w:r w:rsidR="00C22780">
        <w:t xml:space="preserve">free parameter </w:t>
      </w:r>
      <w:r w:rsidR="005C2648">
        <w:t xml:space="preserve">for </w:t>
      </w:r>
      <w:r w:rsidR="00C22780">
        <w:t xml:space="preserve">fitting, and the latter is based on sub-models representing the size-dependence of gastric evacuation. </w:t>
      </w:r>
      <w:commentRangeStart w:id="46"/>
      <w:commentRangeStart w:id="47"/>
      <w:r w:rsidR="00C22780">
        <w:t>Hence</w:t>
      </w:r>
      <w:r w:rsidR="007E5B8C">
        <w:t>, non</w:t>
      </w:r>
      <w:r w:rsidR="0067094E">
        <w:t>e</w:t>
      </w:r>
      <w:r w:rsidR="007E5B8C">
        <w:t xml:space="preserve"> of them are assessments of proportionality of </w:t>
      </w:r>
      <w:r w:rsidR="00E532FE">
        <w:t>consumption in the wild and maximum consumption rates</w:t>
      </w:r>
      <w:r w:rsidR="000F16B7">
        <w:t>, and to the best of our knowledge</w:t>
      </w:r>
      <w:r w:rsidR="00F01214">
        <w:t>, these studies do not exist.</w:t>
      </w:r>
      <w:commentRangeEnd w:id="46"/>
      <w:r w:rsidR="008F2B61">
        <w:rPr>
          <w:rStyle w:val="Kommentarsreferens"/>
        </w:rPr>
        <w:commentReference w:id="46"/>
      </w:r>
      <w:commentRangeEnd w:id="47"/>
      <w:r w:rsidR="005E0371">
        <w:rPr>
          <w:rStyle w:val="Kommentarsreferens"/>
        </w:rPr>
        <w:commentReference w:id="47"/>
      </w:r>
    </w:p>
    <w:p w14:paraId="16526CC4" w14:textId="77777777" w:rsidR="008A4C88" w:rsidRDefault="008A4C88" w:rsidP="008A4C88">
      <w:pPr>
        <w:pStyle w:val="Liststycke"/>
        <w:jc w:val="both"/>
      </w:pPr>
    </w:p>
    <w:p w14:paraId="751C35ED" w14:textId="3C940A0D" w:rsidR="0067094E" w:rsidRDefault="00F01214" w:rsidP="00AA0C6F">
      <w:pPr>
        <w:pStyle w:val="Liststycke"/>
        <w:numPr>
          <w:ilvl w:val="0"/>
          <w:numId w:val="2"/>
        </w:numPr>
        <w:jc w:val="both"/>
      </w:pPr>
      <w:r>
        <w:t>Therefore, we decided to do the following changes to the manuscript:</w:t>
      </w:r>
    </w:p>
    <w:p w14:paraId="73776F2D" w14:textId="77777777" w:rsidR="00042046" w:rsidRDefault="00042046" w:rsidP="00042046">
      <w:pPr>
        <w:pStyle w:val="Liststycke"/>
      </w:pPr>
    </w:p>
    <w:p w14:paraId="651B4548" w14:textId="6E323304" w:rsidR="007800AA" w:rsidRDefault="00042046" w:rsidP="00633990">
      <w:pPr>
        <w:pStyle w:val="Liststycke"/>
        <w:numPr>
          <w:ilvl w:val="1"/>
          <w:numId w:val="2"/>
        </w:numPr>
        <w:jc w:val="both"/>
      </w:pPr>
      <w:r>
        <w:t>Added a citation to Messmer et al., (Global Change Biology) for the</w:t>
      </w:r>
      <w:r w:rsidR="000A6B6D">
        <w:t>ir</w:t>
      </w:r>
      <w:r>
        <w:t xml:space="preserve"> results showing that maximum metabolic rate and standard metabolic rate had similar mass-scaling exponents</w:t>
      </w:r>
      <w:r w:rsidR="00777EC7">
        <w:t>.</w:t>
      </w:r>
    </w:p>
    <w:p w14:paraId="0453E224" w14:textId="5B0221AA" w:rsidR="00924992" w:rsidRPr="00924992" w:rsidRDefault="00D71719" w:rsidP="00633990">
      <w:pPr>
        <w:pStyle w:val="Liststycke"/>
        <w:numPr>
          <w:ilvl w:val="1"/>
          <w:numId w:val="2"/>
        </w:numPr>
        <w:jc w:val="both"/>
      </w:pPr>
      <w:r>
        <w:rPr>
          <w:rFonts w:eastAsiaTheme="minorEastAsia" w:cstheme="minorHAnsi"/>
        </w:rPr>
        <w:t>We also broadened the discussion about proportionality in consumption rates</w:t>
      </w:r>
      <w:ins w:id="48" w:author="Anna Gårdmark" w:date="2021-10-28T13:41:00Z">
        <w:r w:rsidR="005E0371">
          <w:rPr>
            <w:rFonts w:eastAsiaTheme="minorEastAsia" w:cstheme="minorHAnsi"/>
          </w:rPr>
          <w:t xml:space="preserve"> to acknowledge </w:t>
        </w:r>
      </w:ins>
      <w:ins w:id="49" w:author="Anna Gårdmark" w:date="2021-10-28T13:42:00Z">
        <w:r w:rsidR="005E0371">
          <w:rPr>
            <w:rFonts w:eastAsiaTheme="minorEastAsia" w:cstheme="minorHAnsi"/>
          </w:rPr>
          <w:t>how</w:t>
        </w:r>
      </w:ins>
      <w:ins w:id="50" w:author="Anna Gårdmark" w:date="2021-10-28T13:41:00Z">
        <w:r w:rsidR="005E0371">
          <w:rPr>
            <w:rFonts w:eastAsiaTheme="minorEastAsia" w:cstheme="minorHAnsi"/>
          </w:rPr>
          <w:t xml:space="preserve"> the</w:t>
        </w:r>
      </w:ins>
      <w:ins w:id="51" w:author="Anna Gårdmark" w:date="2021-10-28T13:42:00Z">
        <w:r w:rsidR="005E0371">
          <w:rPr>
            <w:rFonts w:eastAsiaTheme="minorEastAsia" w:cstheme="minorHAnsi"/>
          </w:rPr>
          <w:t xml:space="preserve"> prediction of optimum growth temperature declining with body size depends on – the unknown – scaling of consumption rates in the wild</w:t>
        </w:r>
      </w:ins>
      <w:r w:rsidR="008931FB">
        <w:rPr>
          <w:rFonts w:eastAsiaTheme="minorEastAsia" w:cstheme="minorHAnsi"/>
        </w:rPr>
        <w:t>:</w:t>
      </w:r>
    </w:p>
    <w:p w14:paraId="491D8FB2" w14:textId="77777777" w:rsidR="008931FB" w:rsidRPr="008931FB" w:rsidRDefault="00924992" w:rsidP="00924992">
      <w:pPr>
        <w:pStyle w:val="Liststycke"/>
        <w:numPr>
          <w:ilvl w:val="2"/>
          <w:numId w:val="2"/>
        </w:numPr>
        <w:jc w:val="both"/>
      </w:pPr>
      <w:commentRangeStart w:id="52"/>
      <w:r>
        <w:rPr>
          <w:rFonts w:eastAsiaTheme="minorEastAsia" w:cstheme="minorHAnsi"/>
        </w:rPr>
        <w:t>From</w:t>
      </w:r>
      <w:commentRangeEnd w:id="52"/>
      <w:r w:rsidR="008F2B61">
        <w:rPr>
          <w:rStyle w:val="Kommentarsreferens"/>
        </w:rPr>
        <w:commentReference w:id="52"/>
      </w:r>
      <w:r>
        <w:rPr>
          <w:rFonts w:eastAsiaTheme="minorEastAsia" w:cstheme="minorHAnsi"/>
        </w:rPr>
        <w:t>:</w:t>
      </w:r>
    </w:p>
    <w:p w14:paraId="6A3472BC" w14:textId="0ECBFF22" w:rsidR="00924992" w:rsidRPr="00B95A94" w:rsidRDefault="00B95A94" w:rsidP="008931FB">
      <w:pPr>
        <w:pStyle w:val="Liststycke"/>
        <w:numPr>
          <w:ilvl w:val="3"/>
          <w:numId w:val="2"/>
        </w:numPr>
        <w:jc w:val="both"/>
        <w:rPr>
          <w:i/>
          <w:iCs/>
        </w:rPr>
      </w:pPr>
      <w:r>
        <w:rPr>
          <w:rFonts w:eastAsiaTheme="minorEastAsia" w:cstheme="minorHAnsi"/>
          <w:i/>
          <w:iCs/>
        </w:rPr>
        <w:t>“</w:t>
      </w:r>
      <w:r w:rsidR="008931FB" w:rsidRPr="00B95A94">
        <w:rPr>
          <w:rFonts w:eastAsiaTheme="minorEastAsia" w:cstheme="minorHAnsi"/>
          <w:i/>
          <w:iCs/>
        </w:rPr>
        <w:t xml:space="preserve">It is, however, typically found and assumed that standard metabolic rate and natural feeding levels are proportional to routine metabolic rate and maximum consumption rate, respectively, and thus exhibit the same mass-scaling relationships </w:t>
      </w:r>
      <w:r w:rsidR="008931FB" w:rsidRPr="00B95A94">
        <w:rPr>
          <w:rFonts w:eastAsiaTheme="minorEastAsia" w:cstheme="minorHAnsi"/>
          <w:i/>
          <w:iCs/>
        </w:rPr>
        <w:fldChar w:fldCharType="begin"/>
      </w:r>
      <w:r w:rsidR="008931FB" w:rsidRPr="00B95A94">
        <w:rPr>
          <w:rFonts w:eastAsiaTheme="minorEastAsia" w:cstheme="minorHAnsi"/>
          <w:i/>
          <w:iCs/>
        </w:rPr>
        <w:instrText xml:space="preserve"> ADDIN ZOTERO_ITEM CSL_CITATION {"citationID":"W1VeeMr0","properties":{"formattedCitation":"(Kitchell {\\i{}et al.} 1977; Neuenfeldt {\\i{}et al.} 2020)","plainCitation":"(Kitchell et al. 1977; Neuenfeldt et al. 2020)","noteIndex":0},"citationItems":[{"id":177,"uris":["http://zotero.org/users/6116610/items/4RNEVDMA"],"uri":["http://zotero.org/users/6116610/items/4RNEVDMA"],"itemData":{"id":177,"type":"article-journal","container-title":"Journal of the Fisheries Board of Canada","issue":"10","page":"1922–1935","title":"Applications of a bioenergetics model to yellow perch (&lt;i&gt;Perca flavescens&lt;/i&gt;) and walleye (&lt;i&gt;Stizostedion vitreum vitreum&lt;/i&gt;)","volume":"34","author":[{"family":"Kitchell","given":"James F"},{"family":"Stewart","given":"Donald J"},{"family":"Weininger","given":"David"}],"issued":{"date-parts":[["1977"]]}}},{"id":967,"uris":["http://zotero.org/users/6116610/items/K43P9JFL"],"uri":["http://zotero.org/users/6116610/items/K43P9JFL"],"itemData":{"id":967,"type":"article-journal","abstract":"Five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schema":"https://github.com/citation-style-language/schema/raw/master/csl-citation.json"} </w:instrText>
      </w:r>
      <w:r w:rsidR="008931FB" w:rsidRPr="00B95A94">
        <w:rPr>
          <w:rFonts w:eastAsiaTheme="minorEastAsia" w:cstheme="minorHAnsi"/>
          <w:i/>
          <w:iCs/>
        </w:rPr>
        <w:fldChar w:fldCharType="separate"/>
      </w:r>
      <w:r w:rsidR="008931FB" w:rsidRPr="00B95A94">
        <w:rPr>
          <w:i/>
          <w:iCs/>
          <w:lang w:val="en-GB"/>
        </w:rPr>
        <w:t>(Kitchell et al. 1977; Neuenfeldt et al. 2020)</w:t>
      </w:r>
      <w:r w:rsidR="008931FB" w:rsidRPr="00B95A94">
        <w:rPr>
          <w:rFonts w:eastAsiaTheme="minorEastAsia" w:cstheme="minorHAnsi"/>
          <w:i/>
          <w:iCs/>
        </w:rPr>
        <w:fldChar w:fldCharType="end"/>
      </w:r>
      <w:r w:rsidR="008931FB" w:rsidRPr="00B95A94">
        <w:rPr>
          <w:rFonts w:eastAsiaTheme="minorEastAsia" w:cstheme="minorHAnsi"/>
          <w:i/>
          <w:iCs/>
        </w:rPr>
        <w:t>.</w:t>
      </w:r>
      <w:r>
        <w:rPr>
          <w:rFonts w:eastAsiaTheme="minorEastAsia" w:cstheme="minorHAnsi"/>
          <w:i/>
          <w:iCs/>
        </w:rPr>
        <w:t>”</w:t>
      </w:r>
    </w:p>
    <w:p w14:paraId="72C120D7" w14:textId="4499E7FA" w:rsidR="00924992" w:rsidRPr="00924992" w:rsidRDefault="00924992" w:rsidP="00924992">
      <w:pPr>
        <w:pStyle w:val="Liststycke"/>
        <w:numPr>
          <w:ilvl w:val="2"/>
          <w:numId w:val="2"/>
        </w:numPr>
        <w:jc w:val="both"/>
      </w:pPr>
      <w:commentRangeStart w:id="53"/>
      <w:r>
        <w:rPr>
          <w:rFonts w:eastAsiaTheme="minorEastAsia" w:cstheme="minorHAnsi"/>
        </w:rPr>
        <w:t>To:</w:t>
      </w:r>
      <w:commentRangeEnd w:id="53"/>
      <w:r w:rsidR="009C2B92">
        <w:rPr>
          <w:rStyle w:val="Kommentarsreferens"/>
        </w:rPr>
        <w:commentReference w:id="53"/>
      </w:r>
    </w:p>
    <w:p w14:paraId="5CAA33B8" w14:textId="330CB56F" w:rsidR="00924992" w:rsidRDefault="00227178" w:rsidP="00FC6591">
      <w:pPr>
        <w:pStyle w:val="Liststycke"/>
        <w:numPr>
          <w:ilvl w:val="3"/>
          <w:numId w:val="2"/>
        </w:numPr>
        <w:jc w:val="both"/>
      </w:pPr>
      <w:r>
        <w:rPr>
          <w:rFonts w:eastAsiaTheme="minorEastAsia" w:cstheme="minorHAnsi"/>
        </w:rPr>
        <w:t>“</w:t>
      </w:r>
      <w:r w:rsidR="008931FB" w:rsidRPr="00227178">
        <w:rPr>
          <w:rFonts w:eastAsiaTheme="minorEastAsia" w:cstheme="minorHAnsi"/>
          <w:i/>
          <w:iCs/>
        </w:rPr>
        <w:t xml:space="preserve">It is, however, typically found that standard metabolic rate </w:t>
      </w:r>
      <w:r w:rsidR="009C2B92">
        <w:rPr>
          <w:rFonts w:eastAsiaTheme="minorEastAsia" w:cstheme="minorHAnsi"/>
          <w:i/>
          <w:iCs/>
        </w:rPr>
        <w:t>is</w:t>
      </w:r>
      <w:r w:rsidR="008931FB" w:rsidRPr="00227178">
        <w:rPr>
          <w:rFonts w:eastAsiaTheme="minorEastAsia" w:cstheme="minorHAnsi"/>
          <w:i/>
          <w:iCs/>
        </w:rPr>
        <w:t xml:space="preserve"> proportional to routine metabolic rate (exhibit the same mass-scaling relationships </w:t>
      </w:r>
      <w:r w:rsidR="008931FB" w:rsidRPr="00227178">
        <w:rPr>
          <w:rFonts w:eastAsiaTheme="minorEastAsia" w:cstheme="minorHAnsi"/>
          <w:i/>
          <w:iCs/>
        </w:rPr>
        <w:fldChar w:fldCharType="begin"/>
      </w:r>
      <w:r w:rsidR="008931FB" w:rsidRPr="00227178">
        <w:rPr>
          <w:rFonts w:eastAsiaTheme="minorEastAsia" w:cstheme="minorHAnsi"/>
          <w:i/>
          <w:iCs/>
        </w:rPr>
        <w:instrText xml:space="preserve"> ADDIN ZOTERO_ITEM CSL_CITATION {"citationID":"60vlUPqy","properties":{"formattedCitation":"(Kitchell et al., 1977; Messmer et al., 2017)","plainCitation":"(Kitchell et al., 1977; Messmer et al., 2017)","noteIndex":0},"citationItems":[{"id":177,"uris":["http://zotero.org/users/6116610/items/4RNEVDMA"],"uri":["http://zotero.org/users/6116610/items/4RNEVDMA"],"itemData":{"id":177,"type":"article-journal","container-title":"Journal of the Fisheries Board of Canada","issue":"10","page":"1922–1935","title":"Applications of a bioenergetics model to yellow perch (&lt;i&gt;Perca flavescens&lt;/i&gt;) and walleye (&lt;i&gt;Stizostedion vitreum vitreum&lt;/i&gt;)","volume":"34","author":[{"family":"Kitchell","given":"James F"},{"family":"Stewart","given":"Donald J"},{"family":"Weininger","given":"David"}],"issued":{"date-parts":[["1977"]]}}},{"id":404,"uris":["http://zotero.org/users/6116610/items/LQHNTDPR"],"uri":["http://zotero.org/users/6116610/items/LQHNTDPR"],"itemData":{"id":404,"type":"article-journal","container-title":"Global Change Biology","issue":"6","page":"2230–2240","title":"Global warming may disproportionately affect larger adults in a predatory coral reef fish","volume":"23","author":[{"family":"Messmer","given":"Vanessa"},{"family":"Pratchett","given":"Morgan S"},{"family":"Hoey","given":"Andrew S"},{"family":"Tobin","given":"Andrew J"},{"family":"Coker","given":"Darren J"},{"family":"Cooke","given":"Steven J"},{"family":"Clark","given":"Timothy D"}],"issued":{"date-parts":[["2017"]]}}}],"schema":"https://github.com/citation-style-language/schema/raw/master/csl-citation.json"} </w:instrText>
      </w:r>
      <w:r w:rsidR="008931FB" w:rsidRPr="00227178">
        <w:rPr>
          <w:rFonts w:eastAsiaTheme="minorEastAsia" w:cstheme="minorHAnsi"/>
          <w:i/>
          <w:iCs/>
        </w:rPr>
        <w:fldChar w:fldCharType="separate"/>
      </w:r>
      <w:r w:rsidR="008931FB" w:rsidRPr="00227178">
        <w:rPr>
          <w:i/>
          <w:iCs/>
          <w:lang w:val="en-GB"/>
        </w:rPr>
        <w:t>(Kitchell et al., 1977; Messmer et al., 2017)</w:t>
      </w:r>
      <w:r w:rsidR="008931FB" w:rsidRPr="00227178">
        <w:rPr>
          <w:rFonts w:eastAsiaTheme="minorEastAsia" w:cstheme="minorHAnsi"/>
          <w:i/>
          <w:iCs/>
        </w:rPr>
        <w:fldChar w:fldCharType="end"/>
      </w:r>
      <w:r w:rsidR="008931FB" w:rsidRPr="00227178">
        <w:rPr>
          <w:rFonts w:eastAsiaTheme="minorEastAsia" w:cstheme="minorHAnsi"/>
          <w:i/>
          <w:iCs/>
        </w:rPr>
        <w:t xml:space="preserve">). This assumption is very common also for the relationship between consumption rates in the wild and maximum consumption rates (i.e., they are related via a constant). It seems to fit data well </w:t>
      </w:r>
      <w:r w:rsidR="008931FB" w:rsidRPr="00227178">
        <w:rPr>
          <w:rFonts w:eastAsiaTheme="minorEastAsia" w:cstheme="minorHAnsi"/>
          <w:i/>
          <w:iCs/>
        </w:rPr>
        <w:fldChar w:fldCharType="begin"/>
      </w:r>
      <w:r w:rsidR="008931FB" w:rsidRPr="00227178">
        <w:rPr>
          <w:rFonts w:eastAsiaTheme="minorEastAsia" w:cstheme="minorHAnsi"/>
          <w:i/>
          <w:iCs/>
        </w:rPr>
        <w:instrText xml:space="preserve"> ADDIN ZOTERO_ITEM CSL_CITATION {"citationID":"Z8UVHq00","properties":{"formattedCitation":"(Kitchell et al., 1977)","plainCitation":"(Kitchell et al., 1977)","noteIndex":0},"citationItems":[{"id":177,"uris":["http://zotero.org/users/6116610/items/4RNEVDMA"],"uri":["http://zotero.org/users/6116610/items/4RNEVDMA"],"itemData":{"id":177,"type":"article-journal","container-title":"Journal of the Fisheries Board of Canada","issue":"10","page":"1922–1935","title":"Applications of a bioenergetics model to yellow perch (&lt;i&gt;Perca flavescens&lt;/i&gt;) and walleye (&lt;i&gt;Stizostedion vitreum vitreum&lt;/i&gt;)","volume":"34","author":[{"family":"Kitchell","given":"James F"},{"family":"Stewart","given":"Donald J"},{"family":"Weininger","given":"David"}],"issued":{"date-parts":[["1977"]]}}}],"schema":"https://github.com/citation-style-language/schema/raw/master/csl-citation.json"} </w:instrText>
      </w:r>
      <w:r w:rsidR="008931FB" w:rsidRPr="00227178">
        <w:rPr>
          <w:rFonts w:eastAsiaTheme="minorEastAsia" w:cstheme="minorHAnsi"/>
          <w:i/>
          <w:iCs/>
        </w:rPr>
        <w:fldChar w:fldCharType="separate"/>
      </w:r>
      <w:r w:rsidR="008931FB" w:rsidRPr="00227178">
        <w:rPr>
          <w:rFonts w:eastAsiaTheme="minorEastAsia" w:cstheme="minorHAnsi"/>
          <w:i/>
          <w:iCs/>
          <w:noProof/>
        </w:rPr>
        <w:t>(Kitchell et al., 1977)</w:t>
      </w:r>
      <w:r w:rsidR="008931FB" w:rsidRPr="00227178">
        <w:rPr>
          <w:rFonts w:eastAsiaTheme="minorEastAsia" w:cstheme="minorHAnsi"/>
          <w:i/>
          <w:iCs/>
        </w:rPr>
        <w:fldChar w:fldCharType="end"/>
      </w:r>
      <w:r w:rsidR="008931FB" w:rsidRPr="00227178">
        <w:rPr>
          <w:rFonts w:eastAsiaTheme="minorEastAsia" w:cstheme="minorHAnsi"/>
          <w:i/>
          <w:iCs/>
        </w:rPr>
        <w:t xml:space="preserve">, and is supported by the recent study on Atlantic cod showing relative stable feeding levels (consumption/maximum consumption) over size </w:t>
      </w:r>
      <w:r>
        <w:rPr>
          <w:rFonts w:eastAsiaTheme="minorEastAsia" w:cstheme="minorHAnsi"/>
          <w:i/>
          <w:iCs/>
        </w:rPr>
        <w:lastRenderedPageBreak/>
        <w:t>(</w:t>
      </w:r>
      <w:r w:rsidRPr="00227178">
        <w:rPr>
          <w:rFonts w:eastAsiaTheme="minorEastAsia" w:cstheme="minorHAnsi"/>
          <w:i/>
          <w:iCs/>
        </w:rPr>
        <w:t>Neuenfeldt et al., 2020</w:t>
      </w:r>
      <w:r>
        <w:rPr>
          <w:rFonts w:eastAsiaTheme="minorEastAsia" w:cstheme="minorHAnsi"/>
          <w:i/>
          <w:iCs/>
        </w:rPr>
        <w:t>).</w:t>
      </w:r>
      <w:r w:rsidR="008931FB" w:rsidRPr="00227178">
        <w:rPr>
          <w:rFonts w:eastAsiaTheme="minorEastAsia" w:cstheme="minorHAnsi"/>
          <w:i/>
          <w:iCs/>
        </w:rPr>
        <w:t xml:space="preserve"> However, it has to our knowledge not been tested thoroughly, even though </w:t>
      </w:r>
      <w:proofErr w:type="spellStart"/>
      <w:r w:rsidR="008931FB" w:rsidRPr="00227178">
        <w:rPr>
          <w:rFonts w:eastAsiaTheme="minorEastAsia" w:cstheme="minorHAnsi"/>
          <w:i/>
          <w:iCs/>
        </w:rPr>
        <w:t>Kitchell</w:t>
      </w:r>
      <w:proofErr w:type="spellEnd"/>
      <w:r w:rsidR="008931FB" w:rsidRPr="00227178">
        <w:rPr>
          <w:rFonts w:eastAsiaTheme="minorEastAsia" w:cstheme="minorHAnsi"/>
          <w:i/>
          <w:iCs/>
        </w:rPr>
        <w:t xml:space="preserve"> et al. 44 years ago identified this as a highly important parameter that needed more research</w:t>
      </w:r>
      <w:r w:rsidR="00A67DE5">
        <w:rPr>
          <w:rFonts w:eastAsiaTheme="minorEastAsia" w:cstheme="minorHAnsi"/>
          <w:i/>
          <w:iCs/>
        </w:rPr>
        <w:t xml:space="preserve"> </w:t>
      </w:r>
      <w:r w:rsidR="00A67DE5" w:rsidRPr="00A67DE5">
        <w:rPr>
          <w:rFonts w:eastAsiaTheme="minorEastAsia" w:cstheme="minorHAnsi"/>
          <w:i/>
          <w:iCs/>
        </w:rPr>
        <w:t>(</w:t>
      </w:r>
      <w:proofErr w:type="spellStart"/>
      <w:r w:rsidR="00A67DE5" w:rsidRPr="00A67DE5">
        <w:rPr>
          <w:rFonts w:eastAsiaTheme="minorEastAsia" w:cstheme="minorHAnsi"/>
          <w:i/>
          <w:iCs/>
        </w:rPr>
        <w:t>Kitchell</w:t>
      </w:r>
      <w:proofErr w:type="spellEnd"/>
      <w:r w:rsidR="00A67DE5" w:rsidRPr="00A67DE5">
        <w:rPr>
          <w:rFonts w:eastAsiaTheme="minorEastAsia" w:cstheme="minorHAnsi"/>
          <w:i/>
          <w:iCs/>
        </w:rPr>
        <w:t xml:space="preserve"> et al., 1977)</w:t>
      </w:r>
      <w:r>
        <w:rPr>
          <w:rFonts w:eastAsiaTheme="minorEastAsia" w:cstheme="minorHAnsi"/>
        </w:rPr>
        <w:t>”</w:t>
      </w:r>
      <w:r w:rsidR="008931FB">
        <w:rPr>
          <w:rFonts w:eastAsiaTheme="minorEastAsia" w:cstheme="minorHAnsi"/>
        </w:rPr>
        <w:t>.</w:t>
      </w:r>
    </w:p>
    <w:p w14:paraId="7407FA04" w14:textId="1FC407AF" w:rsidR="00042046" w:rsidRDefault="00042046" w:rsidP="00633990">
      <w:pPr>
        <w:pStyle w:val="Liststycke"/>
        <w:numPr>
          <w:ilvl w:val="1"/>
          <w:numId w:val="2"/>
        </w:numPr>
        <w:jc w:val="both"/>
      </w:pPr>
      <w:commentRangeStart w:id="54"/>
      <w:r>
        <w:t>Instead of using the median estimates in Fig. 3 (one line per rate</w:t>
      </w:r>
      <w:r w:rsidR="00650F21">
        <w:t xml:space="preserve"> and size-class</w:t>
      </w:r>
      <w:r>
        <w:t xml:space="preserve">), we now simulate 500 draws from the posterior distribution </w:t>
      </w:r>
      <w:r w:rsidR="009A5E7F">
        <w:t xml:space="preserve">of the mass-exponents for metabolism and consumption. We do this to illustrate uncertainty around the negative relationship between optimum growth temperature and body mass </w:t>
      </w:r>
      <w:r w:rsidR="00237A9E">
        <w:t xml:space="preserve">as predicted from the </w:t>
      </w:r>
      <w:r w:rsidR="009A5E7F">
        <w:t xml:space="preserve">simple growth model. However, we cannot attribute this uncertainty to uncertainty </w:t>
      </w:r>
      <w:r w:rsidR="009D5D9C">
        <w:t xml:space="preserve">regarding the proportionality between standard metabolic rates and natural average metabolic rates, and </w:t>
      </w:r>
      <w:del w:id="55" w:author="Anna Gårdmark" w:date="2021-10-28T13:35:00Z">
        <w:r w:rsidR="00D40F23" w:rsidDel="005E0371">
          <w:delText>wild</w:delText>
        </w:r>
        <w:r w:rsidR="00355EFC" w:rsidDel="005E0371">
          <w:delText xml:space="preserve"> </w:delText>
        </w:r>
      </w:del>
      <w:r w:rsidR="009D5D9C">
        <w:t xml:space="preserve">consumption rates </w:t>
      </w:r>
      <w:ins w:id="56" w:author="Anna Gårdmark" w:date="2021-10-28T13:35:00Z">
        <w:r w:rsidR="005E0371">
          <w:t xml:space="preserve">in the wild </w:t>
        </w:r>
      </w:ins>
      <w:r w:rsidR="00355EFC">
        <w:t xml:space="preserve">and maximum </w:t>
      </w:r>
      <w:r w:rsidR="009A5E7F">
        <w:t>consumption rates</w:t>
      </w:r>
      <w:ins w:id="57" w:author="Anna Gårdmark" w:date="2021-10-28T13:35:00Z">
        <w:r w:rsidR="005E0371">
          <w:t xml:space="preserve"> measured in laboratory settings</w:t>
        </w:r>
      </w:ins>
      <w:r w:rsidR="009A5E7F">
        <w:t>, simply because we do not have these estimates</w:t>
      </w:r>
      <w:ins w:id="58" w:author="Anna Gårdmark" w:date="2021-10-28T13:40:00Z">
        <w:r w:rsidR="005E0371">
          <w:t xml:space="preserve"> from natural conditions</w:t>
        </w:r>
      </w:ins>
      <w:r w:rsidR="009A5E7F">
        <w:t xml:space="preserve">. </w:t>
      </w:r>
      <w:r w:rsidR="00150F71">
        <w:t>Instead,</w:t>
      </w:r>
      <w:r w:rsidR="009A5E7F">
        <w:t xml:space="preserve"> it reflects uncertainty in our estimates</w:t>
      </w:r>
      <w:r w:rsidR="00082DB7">
        <w:t xml:space="preserve">, </w:t>
      </w:r>
      <w:r w:rsidR="009A5E7F">
        <w:t>which may or may not be of the same magnitude and direction as maximum vs natural average rates.</w:t>
      </w:r>
      <w:commentRangeEnd w:id="54"/>
      <w:r w:rsidR="005E0371">
        <w:rPr>
          <w:rStyle w:val="Kommentarsreferens"/>
        </w:rPr>
        <w:commentReference w:id="54"/>
      </w:r>
    </w:p>
    <w:p w14:paraId="1034AC14" w14:textId="77777777" w:rsidR="00042046" w:rsidRDefault="00042046" w:rsidP="00042046">
      <w:pPr>
        <w:pStyle w:val="Liststycke"/>
        <w:jc w:val="both"/>
      </w:pPr>
    </w:p>
    <w:p w14:paraId="55CA6D00" w14:textId="62D493BD" w:rsidR="007800AA" w:rsidRDefault="007800AA" w:rsidP="007800AA">
      <w:pPr>
        <w:pStyle w:val="Liststycke"/>
        <w:numPr>
          <w:ilvl w:val="0"/>
          <w:numId w:val="2"/>
        </w:numPr>
        <w:jc w:val="both"/>
      </w:pPr>
      <w:r>
        <w:t>References:</w:t>
      </w:r>
    </w:p>
    <w:p w14:paraId="1D2C47F3" w14:textId="77777777" w:rsidR="007800AA" w:rsidRDefault="007800AA" w:rsidP="007800AA">
      <w:pPr>
        <w:pStyle w:val="Liststycke"/>
        <w:numPr>
          <w:ilvl w:val="1"/>
          <w:numId w:val="2"/>
        </w:numPr>
      </w:pPr>
      <w:proofErr w:type="spellStart"/>
      <w:r>
        <w:t>Kitchell</w:t>
      </w:r>
      <w:proofErr w:type="spellEnd"/>
      <w:r>
        <w:t xml:space="preserve">, James F., Donald J. Stewart, and David </w:t>
      </w:r>
      <w:proofErr w:type="spellStart"/>
      <w:r>
        <w:t>Weininger</w:t>
      </w:r>
      <w:proofErr w:type="spellEnd"/>
      <w:r>
        <w:t xml:space="preserve">. "Applications of a bioenergetics model to yellow perch (Perca flavescens) and walleye (Stizostedion vitreum vitreum)." </w:t>
      </w:r>
      <w:r w:rsidRPr="007800AA">
        <w:rPr>
          <w:i/>
          <w:iCs/>
        </w:rPr>
        <w:t>Journal of the Fisheries Board of Canada</w:t>
      </w:r>
      <w:r>
        <w:t xml:space="preserve"> 34.10 (1977): 1922-1935.</w:t>
      </w:r>
    </w:p>
    <w:p w14:paraId="7A6D7D24" w14:textId="45B40CD7" w:rsidR="007800AA" w:rsidRDefault="007800AA" w:rsidP="007800AA">
      <w:pPr>
        <w:pStyle w:val="Liststycke"/>
        <w:numPr>
          <w:ilvl w:val="1"/>
          <w:numId w:val="2"/>
        </w:numPr>
      </w:pPr>
      <w:r>
        <w:t xml:space="preserve">Neuenfeldt, Stefan, et al. "Feeding and growth of Atlantic cod (Gadus morhua L.) in the eastern Baltic Sea under environmental change." </w:t>
      </w:r>
      <w:r w:rsidRPr="007800AA">
        <w:rPr>
          <w:i/>
          <w:iCs/>
        </w:rPr>
        <w:t>ICES Journal of Marine Science</w:t>
      </w:r>
      <w:r>
        <w:t xml:space="preserve"> 77.2 (2020): 624-632.</w:t>
      </w:r>
    </w:p>
    <w:p w14:paraId="3FEA8EFC" w14:textId="77777777" w:rsidR="007800AA" w:rsidRDefault="007800AA" w:rsidP="007800AA">
      <w:pPr>
        <w:pStyle w:val="Liststycke"/>
        <w:numPr>
          <w:ilvl w:val="1"/>
          <w:numId w:val="2"/>
        </w:numPr>
      </w:pPr>
      <w:r>
        <w:t xml:space="preserve">Messmer, Vanessa, et al. "Global warming may disproportionately affect larger adults in a predatory coral reef fish." </w:t>
      </w:r>
      <w:r w:rsidRPr="007800AA">
        <w:rPr>
          <w:i/>
          <w:iCs/>
        </w:rPr>
        <w:t>Global Change Biology</w:t>
      </w:r>
      <w:r>
        <w:t xml:space="preserve"> 23.6 (2017): 2230-2240.</w:t>
      </w:r>
    </w:p>
    <w:p w14:paraId="0408845C" w14:textId="77777777" w:rsidR="007800AA" w:rsidRDefault="007800AA" w:rsidP="00E204F2">
      <w:pPr>
        <w:pStyle w:val="Liststycke"/>
        <w:numPr>
          <w:ilvl w:val="0"/>
          <w:numId w:val="2"/>
        </w:numPr>
        <w:jc w:val="both"/>
      </w:pPr>
    </w:p>
    <w:p w14:paraId="2B3DE3C3" w14:textId="62987955" w:rsidR="002E32ED" w:rsidRDefault="002E32ED" w:rsidP="00F92084">
      <w:pPr>
        <w:jc w:val="both"/>
        <w:rPr>
          <w:b/>
          <w:bCs/>
        </w:rPr>
      </w:pPr>
    </w:p>
    <w:p w14:paraId="0E739A2F" w14:textId="03EEAA8F" w:rsidR="00B762CC" w:rsidRDefault="00B762CC" w:rsidP="00F92084">
      <w:pPr>
        <w:jc w:val="both"/>
        <w:rPr>
          <w:b/>
          <w:bCs/>
        </w:rPr>
      </w:pPr>
    </w:p>
    <w:p w14:paraId="7611ED3D" w14:textId="79E0AF98" w:rsidR="00B762CC" w:rsidRDefault="001E6BDA" w:rsidP="00F92084">
      <w:pPr>
        <w:jc w:val="both"/>
        <w:rPr>
          <w:b/>
          <w:bCs/>
        </w:rPr>
      </w:pPr>
      <w:r>
        <w:rPr>
          <w:b/>
          <w:bCs/>
          <w:noProof/>
          <w:lang w:eastAsia="sv-SE"/>
        </w:rPr>
        <w:drawing>
          <wp:inline distT="0" distB="0" distL="0" distR="0" wp14:anchorId="3BBD454B" wp14:editId="7D330FF9">
            <wp:extent cx="5731156" cy="194503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t="32989" b="33073"/>
                    <a:stretch/>
                  </pic:blipFill>
                  <pic:spPr bwMode="auto">
                    <a:xfrm>
                      <a:off x="0" y="0"/>
                      <a:ext cx="5731510" cy="1945157"/>
                    </a:xfrm>
                    <a:prstGeom prst="rect">
                      <a:avLst/>
                    </a:prstGeom>
                    <a:ln>
                      <a:noFill/>
                    </a:ln>
                    <a:extLst>
                      <a:ext uri="{53640926-AAD7-44D8-BBD7-CCE9431645EC}">
                        <a14:shadowObscured xmlns:a14="http://schemas.microsoft.com/office/drawing/2010/main"/>
                      </a:ext>
                    </a:extLst>
                  </pic:spPr>
                </pic:pic>
              </a:graphicData>
            </a:graphic>
          </wp:inline>
        </w:drawing>
      </w:r>
    </w:p>
    <w:p w14:paraId="5265F4DB" w14:textId="0CC885EE" w:rsidR="00D75BE8" w:rsidRDefault="00D75BE8" w:rsidP="00F92084">
      <w:pPr>
        <w:jc w:val="both"/>
        <w:rPr>
          <w:b/>
          <w:bCs/>
        </w:rPr>
      </w:pPr>
    </w:p>
    <w:p w14:paraId="3857D0AA" w14:textId="2982F8C1" w:rsidR="00B762CC" w:rsidRPr="005E0371" w:rsidRDefault="00B762CC" w:rsidP="00F92084">
      <w:pPr>
        <w:jc w:val="both"/>
        <w:rPr>
          <w:lang w:val="en-US"/>
          <w:rPrChange w:id="59" w:author="Anna Gårdmark" w:date="2021-10-28T13:34:00Z">
            <w:rPr/>
          </w:rPrChange>
        </w:rPr>
      </w:pPr>
      <w:commentRangeStart w:id="60"/>
      <w:commentRangeStart w:id="61"/>
      <w:commentRangeStart w:id="62"/>
      <w:r w:rsidRPr="005E0371">
        <w:rPr>
          <w:lang w:val="en-US"/>
          <w:rPrChange w:id="63" w:author="Anna Gårdmark" w:date="2021-10-28T13:34:00Z">
            <w:rPr/>
          </w:rPrChange>
        </w:rPr>
        <w:t xml:space="preserve">New </w:t>
      </w:r>
      <w:r w:rsidR="000C155E" w:rsidRPr="005E0371">
        <w:rPr>
          <w:lang w:val="en-US"/>
          <w:rPrChange w:id="64" w:author="Anna Gårdmark" w:date="2021-10-28T13:34:00Z">
            <w:rPr/>
          </w:rPrChange>
        </w:rPr>
        <w:t>i</w:t>
      </w:r>
      <w:r w:rsidRPr="005E0371">
        <w:rPr>
          <w:lang w:val="en-US"/>
          <w:rPrChange w:id="65" w:author="Anna Gårdmark" w:date="2021-10-28T13:34:00Z">
            <w:rPr/>
          </w:rPrChange>
        </w:rPr>
        <w:t>dea for Fig. 3</w:t>
      </w:r>
      <w:commentRangeEnd w:id="60"/>
      <w:r w:rsidR="00B006B8">
        <w:rPr>
          <w:rStyle w:val="Kommentarsreferens"/>
          <w:rFonts w:eastAsiaTheme="minorHAnsi"/>
          <w:lang w:val="en-US" w:eastAsia="en-US"/>
        </w:rPr>
        <w:commentReference w:id="60"/>
      </w:r>
      <w:commentRangeEnd w:id="61"/>
      <w:r w:rsidR="009C2B92">
        <w:rPr>
          <w:rStyle w:val="Kommentarsreferens"/>
          <w:rFonts w:eastAsiaTheme="minorHAnsi"/>
          <w:lang w:val="en-US" w:eastAsia="en-US"/>
        </w:rPr>
        <w:commentReference w:id="61"/>
      </w:r>
      <w:commentRangeEnd w:id="62"/>
      <w:r w:rsidR="005E0371">
        <w:rPr>
          <w:rStyle w:val="Kommentarsreferens"/>
          <w:rFonts w:eastAsiaTheme="minorHAnsi"/>
          <w:lang w:val="en-US" w:eastAsia="en-US"/>
        </w:rPr>
        <w:commentReference w:id="62"/>
      </w:r>
      <w:r w:rsidRPr="005E0371">
        <w:rPr>
          <w:lang w:val="en-US"/>
          <w:rPrChange w:id="66" w:author="Anna Gårdmark" w:date="2021-10-28T13:34:00Z">
            <w:rPr/>
          </w:rPrChange>
        </w:rPr>
        <w:t xml:space="preserve">. Basically, I find it difficult to address the sensitivity related to translating from </w:t>
      </w:r>
      <w:r w:rsidR="00744936" w:rsidRPr="005E0371">
        <w:rPr>
          <w:lang w:val="en-US"/>
          <w:rPrChange w:id="67" w:author="Anna Gårdmark" w:date="2021-10-28T13:34:00Z">
            <w:rPr/>
          </w:rPrChange>
        </w:rPr>
        <w:t>maximum consumption rates</w:t>
      </w:r>
      <w:r w:rsidRPr="005E0371">
        <w:rPr>
          <w:lang w:val="en-US"/>
          <w:rPrChange w:id="68" w:author="Anna Gårdmark" w:date="2021-10-28T13:34:00Z">
            <w:rPr/>
          </w:rPrChange>
        </w:rPr>
        <w:t xml:space="preserve"> to wild consumption rates</w:t>
      </w:r>
      <w:r w:rsidR="00A0240C" w:rsidRPr="005E0371">
        <w:rPr>
          <w:lang w:val="en-US"/>
          <w:rPrChange w:id="69" w:author="Anna Gårdmark" w:date="2021-10-28T13:34:00Z">
            <w:rPr/>
          </w:rPrChange>
        </w:rPr>
        <w:t xml:space="preserve">, because I’m not aware of any study that looks into that specifically (i.e., if/how these </w:t>
      </w:r>
      <w:proofErr w:type="spellStart"/>
      <w:r w:rsidR="00A0240C" w:rsidRPr="005E0371">
        <w:rPr>
          <w:lang w:val="en-US"/>
          <w:rPrChange w:id="70" w:author="Anna Gårdmark" w:date="2021-10-28T13:34:00Z">
            <w:rPr/>
          </w:rPrChange>
        </w:rPr>
        <w:t>allometries</w:t>
      </w:r>
      <w:proofErr w:type="spellEnd"/>
      <w:r w:rsidR="00A0240C" w:rsidRPr="005E0371">
        <w:rPr>
          <w:lang w:val="en-US"/>
          <w:rPrChange w:id="71" w:author="Anna Gårdmark" w:date="2021-10-28T13:34:00Z">
            <w:rPr/>
          </w:rPrChange>
        </w:rPr>
        <w:t xml:space="preserve"> differ). </w:t>
      </w:r>
      <w:r w:rsidR="002A2C0F" w:rsidRPr="005E0371">
        <w:rPr>
          <w:lang w:val="en-US"/>
          <w:rPrChange w:id="72" w:author="Anna Gårdmark" w:date="2021-10-28T13:34:00Z">
            <w:rPr/>
          </w:rPrChange>
        </w:rPr>
        <w:t xml:space="preserve">We could however address uncertainty in the parameters we estimate. Instead of using the median of the posteriors to make 1 average line per rate and size, I now do 500. Because the specific question was about the mass-scaling, I here kept all the other parameters at their medians, like before, but the mass-scaling exponents were 500 draws from the normal distribution that is their posterior (i.e., our </w:t>
      </w:r>
      <w:r w:rsidR="002A2C0F" w:rsidRPr="005E0371">
        <w:rPr>
          <w:lang w:val="en-US"/>
          <w:rPrChange w:id="73" w:author="Anna Gårdmark" w:date="2021-10-28T13:34:00Z">
            <w:rPr/>
          </w:rPrChange>
        </w:rPr>
        <w:lastRenderedPageBreak/>
        <w:t xml:space="preserve">mean and estimated </w:t>
      </w:r>
      <w:proofErr w:type="spellStart"/>
      <w:proofErr w:type="gramStart"/>
      <w:r w:rsidR="002A2C0F" w:rsidRPr="005E0371">
        <w:rPr>
          <w:lang w:val="en-US"/>
          <w:rPrChange w:id="74" w:author="Anna Gårdmark" w:date="2021-10-28T13:34:00Z">
            <w:rPr/>
          </w:rPrChange>
        </w:rPr>
        <w:t>sd</w:t>
      </w:r>
      <w:proofErr w:type="spellEnd"/>
      <w:proofErr w:type="gramEnd"/>
      <w:r w:rsidR="002A2C0F" w:rsidRPr="005E0371">
        <w:rPr>
          <w:lang w:val="en-US"/>
          <w:rPrChange w:id="75" w:author="Anna Gårdmark" w:date="2021-10-28T13:34:00Z">
            <w:rPr/>
          </w:rPrChange>
        </w:rPr>
        <w:t xml:space="preserve"> from the posterior samples). I then added a new panel, which shows the distribution of the optimum temperatures (that was previously a single arrow</w:t>
      </w:r>
      <w:r w:rsidR="00F37BF9" w:rsidRPr="005E0371">
        <w:rPr>
          <w:lang w:val="en-US"/>
          <w:rPrChange w:id="76" w:author="Anna Gårdmark" w:date="2021-10-28T13:34:00Z">
            <w:rPr/>
          </w:rPrChange>
        </w:rPr>
        <w:t>, note the arrows are replaced by rugs and that is what the new panel c shows</w:t>
      </w:r>
      <w:r w:rsidR="002A2C0F" w:rsidRPr="005E0371">
        <w:rPr>
          <w:lang w:val="en-US"/>
          <w:rPrChange w:id="77" w:author="Anna Gårdmark" w:date="2021-10-28T13:34:00Z">
            <w:rPr/>
          </w:rPrChange>
        </w:rPr>
        <w:t>). Plotting the distributions rather than medians side-by-side gives a completely different impression, I think. First, they are clearly different, second</w:t>
      </w:r>
      <w:r w:rsidR="00853917" w:rsidRPr="005E0371">
        <w:rPr>
          <w:lang w:val="en-US"/>
          <w:rPrChange w:id="78" w:author="Anna Gårdmark" w:date="2021-10-28T13:34:00Z">
            <w:rPr/>
          </w:rPrChange>
        </w:rPr>
        <w:t xml:space="preserve">, </w:t>
      </w:r>
      <w:r w:rsidR="002A2C0F" w:rsidRPr="005E0371">
        <w:rPr>
          <w:lang w:val="en-US"/>
          <w:rPrChange w:id="79" w:author="Anna Gårdmark" w:date="2021-10-28T13:34:00Z">
            <w:rPr/>
          </w:rPrChange>
        </w:rPr>
        <w:t xml:space="preserve">the </w:t>
      </w:r>
      <w:r w:rsidR="00853917" w:rsidRPr="005E0371">
        <w:rPr>
          <w:lang w:val="en-US"/>
          <w:rPrChange w:id="80" w:author="Anna Gårdmark" w:date="2021-10-28T13:34:00Z">
            <w:rPr/>
          </w:rPrChange>
        </w:rPr>
        <w:t>uncertainty is much larger the bigger they are with the additional variation, and lastly, in the previous plot, it was a bit difficult to see exactly where the arrows were on x since we had to compare across plots (not in the same plot)</w:t>
      </w:r>
      <w:r w:rsidR="00BF0A72" w:rsidRPr="005E0371">
        <w:rPr>
          <w:lang w:val="en-US"/>
          <w:rPrChange w:id="81" w:author="Anna Gårdmark" w:date="2021-10-28T13:34:00Z">
            <w:rPr/>
          </w:rPrChange>
        </w:rPr>
        <w:t>.</w:t>
      </w:r>
    </w:p>
    <w:p w14:paraId="2C19F3F6" w14:textId="7AB0EA59" w:rsidR="00BF0A72" w:rsidRPr="005E0371" w:rsidRDefault="00BF0A72" w:rsidP="00F92084">
      <w:pPr>
        <w:jc w:val="both"/>
        <w:rPr>
          <w:lang w:val="en-US"/>
          <w:rPrChange w:id="82" w:author="Anna Gårdmark" w:date="2021-10-28T13:34:00Z">
            <w:rPr/>
          </w:rPrChange>
        </w:rPr>
      </w:pPr>
    </w:p>
    <w:p w14:paraId="701B4B32" w14:textId="2FE2A59F" w:rsidR="00BF0A72" w:rsidRPr="005E0371" w:rsidRDefault="00BF0A72" w:rsidP="00F92084">
      <w:pPr>
        <w:jc w:val="both"/>
        <w:rPr>
          <w:lang w:val="en-US"/>
          <w:rPrChange w:id="83" w:author="Anna Gårdmark" w:date="2021-10-28T13:34:00Z">
            <w:rPr/>
          </w:rPrChange>
        </w:rPr>
      </w:pPr>
      <w:commentRangeStart w:id="84"/>
      <w:r w:rsidRPr="005E0371">
        <w:rPr>
          <w:lang w:val="en-US"/>
          <w:rPrChange w:id="85" w:author="Anna Gårdmark" w:date="2021-10-28T13:34:00Z">
            <w:rPr/>
          </w:rPrChange>
        </w:rPr>
        <w:t xml:space="preserve">Now, of course we cannot address this uncertainty to different </w:t>
      </w:r>
      <w:proofErr w:type="spellStart"/>
      <w:r w:rsidRPr="005E0371">
        <w:rPr>
          <w:lang w:val="en-US"/>
          <w:rPrChange w:id="86" w:author="Anna Gårdmark" w:date="2021-10-28T13:34:00Z">
            <w:rPr/>
          </w:rPrChange>
        </w:rPr>
        <w:t>allometries</w:t>
      </w:r>
      <w:proofErr w:type="spellEnd"/>
      <w:r w:rsidRPr="005E0371">
        <w:rPr>
          <w:lang w:val="en-US"/>
          <w:rPrChange w:id="87" w:author="Anna Gårdmark" w:date="2021-10-28T13:34:00Z">
            <w:rPr/>
          </w:rPrChange>
        </w:rPr>
        <w:t xml:space="preserve"> of natural vs maximum feeding rates, but maybe that’s impossible if we don’t have anything to base that sensitivity analysis on? And either way, I think I prefer this over the old one! </w:t>
      </w:r>
      <w:commentRangeEnd w:id="84"/>
      <w:r w:rsidR="0068313D">
        <w:rPr>
          <w:rStyle w:val="Kommentarsreferens"/>
          <w:rFonts w:eastAsiaTheme="minorHAnsi"/>
          <w:lang w:val="en-US" w:eastAsia="en-US"/>
        </w:rPr>
        <w:commentReference w:id="84"/>
      </w:r>
    </w:p>
    <w:p w14:paraId="028C7819" w14:textId="77777777" w:rsidR="00B762CC" w:rsidRPr="005E0371" w:rsidRDefault="00B762CC" w:rsidP="00F92084">
      <w:pPr>
        <w:jc w:val="both"/>
        <w:rPr>
          <w:lang w:val="en-US"/>
          <w:rPrChange w:id="88" w:author="Anna Gårdmark" w:date="2021-10-28T13:34:00Z">
            <w:rPr/>
          </w:rPrChange>
        </w:rPr>
      </w:pPr>
    </w:p>
    <w:p w14:paraId="4731579D" w14:textId="77777777" w:rsidR="00D75BE8" w:rsidRPr="005E0371" w:rsidRDefault="00D75BE8" w:rsidP="00F92084">
      <w:pPr>
        <w:jc w:val="both"/>
        <w:rPr>
          <w:b/>
          <w:bCs/>
          <w:lang w:val="en-US"/>
          <w:rPrChange w:id="89" w:author="Anna Gårdmark" w:date="2021-10-28T13:34:00Z">
            <w:rPr>
              <w:b/>
              <w:bCs/>
            </w:rPr>
          </w:rPrChange>
        </w:rPr>
      </w:pPr>
    </w:p>
    <w:p w14:paraId="732C47EA" w14:textId="2C6F5C36" w:rsidR="0097466C" w:rsidRPr="005E0371" w:rsidRDefault="0097466C" w:rsidP="00F92084">
      <w:pPr>
        <w:jc w:val="both"/>
        <w:rPr>
          <w:b/>
          <w:bCs/>
          <w:lang w:val="en-US"/>
          <w:rPrChange w:id="90" w:author="Anna Gårdmark" w:date="2021-10-28T13:34:00Z">
            <w:rPr>
              <w:b/>
              <w:bCs/>
            </w:rPr>
          </w:rPrChange>
        </w:rPr>
      </w:pPr>
      <w:r w:rsidRPr="005E0371">
        <w:rPr>
          <w:b/>
          <w:bCs/>
          <w:lang w:val="en-US"/>
          <w:rPrChange w:id="91" w:author="Anna Gårdmark" w:date="2021-10-28T13:34:00Z">
            <w:rPr>
              <w:b/>
              <w:bCs/>
            </w:rPr>
          </w:rPrChange>
        </w:rPr>
        <w:t>Reviewer: 2</w:t>
      </w:r>
    </w:p>
    <w:p w14:paraId="04CFCFA0" w14:textId="77777777" w:rsidR="0097466C" w:rsidRPr="005E0371" w:rsidRDefault="0097466C" w:rsidP="00F92084">
      <w:pPr>
        <w:jc w:val="both"/>
        <w:rPr>
          <w:lang w:val="en-US"/>
          <w:rPrChange w:id="92" w:author="Anna Gårdmark" w:date="2021-10-28T13:34:00Z">
            <w:rPr/>
          </w:rPrChange>
        </w:rPr>
      </w:pPr>
    </w:p>
    <w:p w14:paraId="335CEB18" w14:textId="77777777" w:rsidR="0097466C" w:rsidRPr="005E0371" w:rsidRDefault="0097466C" w:rsidP="00F92084">
      <w:pPr>
        <w:jc w:val="both"/>
        <w:rPr>
          <w:lang w:val="en-US"/>
          <w:rPrChange w:id="93" w:author="Anna Gårdmark" w:date="2021-10-28T13:34:00Z">
            <w:rPr/>
          </w:rPrChange>
        </w:rPr>
      </w:pPr>
      <w:r w:rsidRPr="005E0371">
        <w:rPr>
          <w:lang w:val="en-US"/>
          <w:rPrChange w:id="94" w:author="Anna Gårdmark" w:date="2021-10-28T13:34:00Z">
            <w:rPr/>
          </w:rPrChange>
        </w:rPr>
        <w:t>Comments to the Author</w:t>
      </w:r>
    </w:p>
    <w:p w14:paraId="0EB3B384" w14:textId="39D87DA4" w:rsidR="0097466C" w:rsidRPr="005E0371" w:rsidRDefault="0097466C" w:rsidP="00F92084">
      <w:pPr>
        <w:jc w:val="both"/>
        <w:rPr>
          <w:lang w:val="en-US"/>
          <w:rPrChange w:id="95" w:author="Anna Gårdmark" w:date="2021-10-28T13:34:00Z">
            <w:rPr/>
          </w:rPrChange>
        </w:rPr>
      </w:pPr>
      <w:r w:rsidRPr="005E0371">
        <w:rPr>
          <w:lang w:val="en-US"/>
          <w:rPrChange w:id="96" w:author="Anna Gårdmark" w:date="2021-10-28T13:34:00Z">
            <w:rPr/>
          </w:rPrChange>
        </w:rPr>
        <w:t xml:space="preserve">Using intraspecific data of fish, the authors found that maximum consumption rates and metabolic rate scales positively with body size but the former with a lower slope. Considering that optimal maximum consumptions rates are unimodal over the full temperature range the authors predict that optimum growth rate should scale negatively with size. This prediction is supported with an independent dataset. These results certainty improve our understanding of the adaptive mechanism behind adult fish-size-reduction under warmer temperatures. I only have a few suggestions and </w:t>
      </w:r>
      <w:proofErr w:type="gramStart"/>
      <w:r w:rsidRPr="005E0371">
        <w:rPr>
          <w:lang w:val="en-US"/>
          <w:rPrChange w:id="97" w:author="Anna Gårdmark" w:date="2021-10-28T13:34:00Z">
            <w:rPr/>
          </w:rPrChange>
        </w:rPr>
        <w:t>questions, that</w:t>
      </w:r>
      <w:proofErr w:type="gramEnd"/>
      <w:r w:rsidRPr="005E0371">
        <w:rPr>
          <w:lang w:val="en-US"/>
          <w:rPrChange w:id="98" w:author="Anna Gårdmark" w:date="2021-10-28T13:34:00Z">
            <w:rPr/>
          </w:rPrChange>
        </w:rPr>
        <w:t xml:space="preserve"> might help to improve the clarity of the working hypothesis/prediction and the scope of the study.</w:t>
      </w:r>
    </w:p>
    <w:p w14:paraId="4158E148" w14:textId="77777777" w:rsidR="00621715" w:rsidRPr="005E0371" w:rsidRDefault="00621715" w:rsidP="00F92084">
      <w:pPr>
        <w:jc w:val="both"/>
        <w:rPr>
          <w:lang w:val="en-US"/>
          <w:rPrChange w:id="99" w:author="Anna Gårdmark" w:date="2021-10-28T13:34:00Z">
            <w:rPr/>
          </w:rPrChange>
        </w:rPr>
      </w:pPr>
    </w:p>
    <w:p w14:paraId="1EFA807C" w14:textId="3D0FB489" w:rsidR="0097466C" w:rsidRPr="005E0371" w:rsidRDefault="0097466C" w:rsidP="00F92084">
      <w:pPr>
        <w:jc w:val="both"/>
        <w:rPr>
          <w:lang w:val="en-US"/>
          <w:rPrChange w:id="100" w:author="Anna Gårdmark" w:date="2021-10-28T13:34:00Z">
            <w:rPr/>
          </w:rPrChange>
        </w:rPr>
      </w:pPr>
      <w:commentRangeStart w:id="101"/>
      <w:commentRangeStart w:id="102"/>
      <w:r w:rsidRPr="005E0371">
        <w:rPr>
          <w:lang w:val="en-US"/>
          <w:rPrChange w:id="103" w:author="Anna Gårdmark" w:date="2021-10-28T13:34:00Z">
            <w:rPr/>
          </w:rPrChange>
        </w:rPr>
        <w:t>Lines 93-117</w:t>
      </w:r>
      <w:commentRangeEnd w:id="101"/>
      <w:r w:rsidR="001D2E99">
        <w:rPr>
          <w:rStyle w:val="Kommentarsreferens"/>
        </w:rPr>
        <w:commentReference w:id="101"/>
      </w:r>
      <w:commentRangeEnd w:id="102"/>
      <w:r w:rsidR="00130578">
        <w:rPr>
          <w:rStyle w:val="Kommentarsreferens"/>
          <w:rFonts w:eastAsiaTheme="minorHAnsi"/>
          <w:lang w:val="en-US" w:eastAsia="en-US"/>
        </w:rPr>
        <w:commentReference w:id="102"/>
      </w:r>
      <w:r w:rsidRPr="005E0371">
        <w:rPr>
          <w:lang w:val="en-US"/>
          <w:rPrChange w:id="104" w:author="Anna Gårdmark" w:date="2021-10-28T13:34:00Z">
            <w:rPr/>
          </w:rPrChange>
        </w:rPr>
        <w:t>. This section points to a novel relationship between growth rate, body mass, and temperature, only when evaluated at the intraspecific level. However, there is no information or a logical argument to expect such novel relationships. I think the authors should include, if possible, the logical argument that allows them to make predictions about the relationship (including the different slopes) between maximum consumption and size, and the relationship between metabolic rate and size, at the intraspecific level. This logical explanation should include, as a consequence, the predicted relationship between optimum growth rate and body size. Preferably, these expectations should be supported with a figure. This can help the general readers of Global Change Biology to understand the biological basis of the study.</w:t>
      </w:r>
    </w:p>
    <w:p w14:paraId="1E8DB20E" w14:textId="0CCC169E" w:rsidR="002E32ED" w:rsidRPr="005E0371" w:rsidRDefault="002E32ED" w:rsidP="00F92084">
      <w:pPr>
        <w:jc w:val="both"/>
        <w:rPr>
          <w:lang w:val="en-US"/>
          <w:rPrChange w:id="105" w:author="Anna Gårdmark" w:date="2021-10-28T13:34:00Z">
            <w:rPr/>
          </w:rPrChange>
        </w:rPr>
      </w:pPr>
    </w:p>
    <w:p w14:paraId="0BA2EAE6" w14:textId="4F52A621" w:rsidR="002E32ED" w:rsidRPr="0097466C" w:rsidRDefault="00211B27" w:rsidP="00F92084">
      <w:pPr>
        <w:pStyle w:val="Liststycke"/>
        <w:numPr>
          <w:ilvl w:val="0"/>
          <w:numId w:val="2"/>
        </w:numPr>
        <w:jc w:val="both"/>
      </w:pPr>
      <w:r>
        <w:t>We would like to clarify that we in this paragraph do not claim these relationships are novel</w:t>
      </w:r>
      <w:r w:rsidR="009B0EF9">
        <w:t xml:space="preserve">. Rather, we briefly review some of the differences </w:t>
      </w:r>
      <w:r w:rsidR="00C573CE">
        <w:t xml:space="preserve">between intra- and interspecific relationships, </w:t>
      </w:r>
      <w:r w:rsidR="00A5659F">
        <w:t xml:space="preserve">mainly the unimodal relationship between a rate and temperature due to de-activation </w:t>
      </w:r>
      <w:r w:rsidR="00F354E7">
        <w:t>and the number of studies showing deviations from the predicted ¾ mass exponent (which seem to fit interspecific</w:t>
      </w:r>
      <w:r w:rsidR="008A3CDF">
        <w:t xml:space="preserve">, but not intraspecific, </w:t>
      </w:r>
      <w:r w:rsidR="00F354E7">
        <w:t xml:space="preserve">data well). We do not make </w:t>
      </w:r>
      <w:r w:rsidR="009B0EF9">
        <w:t>any explicit predictions based on the literature we cite</w:t>
      </w:r>
      <w:r w:rsidR="00F354E7">
        <w:t xml:space="preserve"> here. </w:t>
      </w:r>
      <w:r w:rsidR="004834BF">
        <w:t>We also wish to clarify that our study is purely empirically driven</w:t>
      </w:r>
      <w:r w:rsidR="00082FB4">
        <w:t xml:space="preserve"> –</w:t>
      </w:r>
      <w:r w:rsidR="004834BF">
        <w:t xml:space="preserve"> </w:t>
      </w:r>
      <w:r w:rsidR="00082FB4">
        <w:t xml:space="preserve">the predictions about the slopes of consumption and metabolism </w:t>
      </w:r>
      <w:r w:rsidR="0065681E">
        <w:t>vs mass are entirely driven by data and our estimates.</w:t>
      </w:r>
    </w:p>
    <w:p w14:paraId="1C0EBF18" w14:textId="77777777" w:rsidR="00D7041A" w:rsidRPr="005E0371" w:rsidRDefault="00D7041A" w:rsidP="00F92084">
      <w:pPr>
        <w:jc w:val="both"/>
        <w:rPr>
          <w:lang w:val="en-US"/>
          <w:rPrChange w:id="106" w:author="Anna Gårdmark" w:date="2021-10-28T13:34:00Z">
            <w:rPr/>
          </w:rPrChange>
        </w:rPr>
      </w:pPr>
    </w:p>
    <w:p w14:paraId="0B1FCB00" w14:textId="3916A80A" w:rsidR="0097466C" w:rsidRPr="005E0371" w:rsidRDefault="0097466C" w:rsidP="00F92084">
      <w:pPr>
        <w:jc w:val="both"/>
        <w:rPr>
          <w:lang w:val="en-US"/>
          <w:rPrChange w:id="107" w:author="Anna Gårdmark" w:date="2021-10-28T13:34:00Z">
            <w:rPr/>
          </w:rPrChange>
        </w:rPr>
      </w:pPr>
      <w:r w:rsidRPr="005E0371">
        <w:rPr>
          <w:lang w:val="en-US"/>
          <w:rPrChange w:id="108" w:author="Anna Gårdmark" w:date="2021-10-28T13:34:00Z">
            <w:rPr/>
          </w:rPrChange>
        </w:rPr>
        <w:t>Lines 95-97. Why do the authors not expect an interspecific relationship between optimum growth temperature and body mass? In other words, why bigger fish should not have lower optimum growth temperatures?</w:t>
      </w:r>
    </w:p>
    <w:p w14:paraId="353948BF" w14:textId="71A89B4E" w:rsidR="008D52EC" w:rsidRPr="005E0371" w:rsidRDefault="008D52EC" w:rsidP="00F92084">
      <w:pPr>
        <w:jc w:val="both"/>
        <w:rPr>
          <w:lang w:val="en-US"/>
          <w:rPrChange w:id="109" w:author="Anna Gårdmark" w:date="2021-10-28T13:34:00Z">
            <w:rPr/>
          </w:rPrChange>
        </w:rPr>
      </w:pPr>
    </w:p>
    <w:p w14:paraId="01E8906C" w14:textId="4423AEDE" w:rsidR="00947E69" w:rsidRDefault="000547BE" w:rsidP="00947E69">
      <w:pPr>
        <w:pStyle w:val="Liststycke"/>
        <w:numPr>
          <w:ilvl w:val="0"/>
          <w:numId w:val="2"/>
        </w:numPr>
        <w:jc w:val="both"/>
      </w:pPr>
      <w:commentRangeStart w:id="110"/>
      <w:r>
        <w:lastRenderedPageBreak/>
        <w:t>The context of this sentence (and the expectation) is that we wished to highlight one of the key differences between intra- and interspecific data</w:t>
      </w:r>
      <w:r w:rsidR="00947E69">
        <w:t xml:space="preserve">, it is not an expectation that affects our analysis. </w:t>
      </w:r>
    </w:p>
    <w:p w14:paraId="5D975EC2" w14:textId="77777777" w:rsidR="00947E69" w:rsidRDefault="00947E69" w:rsidP="00947E69">
      <w:pPr>
        <w:pStyle w:val="Liststycke"/>
        <w:jc w:val="both"/>
      </w:pPr>
    </w:p>
    <w:p w14:paraId="457298EB" w14:textId="40900468" w:rsidR="00947E69" w:rsidDel="005E0371" w:rsidRDefault="000547BE" w:rsidP="00947E69">
      <w:pPr>
        <w:pStyle w:val="Liststycke"/>
        <w:jc w:val="both"/>
        <w:rPr>
          <w:del w:id="111" w:author="Anna Gårdmark" w:date="2021-10-28T13:44:00Z"/>
        </w:rPr>
      </w:pPr>
      <w:del w:id="112" w:author="Anna Gårdmark" w:date="2021-10-28T13:44:00Z">
        <w:r w:rsidDel="005E0371">
          <w:delText xml:space="preserve">Intraspecific data (or temperature experiments over a large range of temperature for a given species) will result in growth rates eventually reaching an optimum. However, </w:delText>
        </w:r>
        <w:r w:rsidR="00947E69" w:rsidDel="005E0371">
          <w:delText xml:space="preserve">to the best of our knowledge, </w:delText>
        </w:r>
        <w:r w:rsidDel="005E0371">
          <w:delText>the</w:delText>
        </w:r>
        <w:r w:rsidR="00947E69" w:rsidDel="005E0371">
          <w:delText xml:space="preserve">re is neither a clear theoretical basis or empirical </w:delText>
        </w:r>
        <w:r w:rsidDel="005E0371">
          <w:delText xml:space="preserve">relationship between optimum </w:delText>
        </w:r>
        <w:r w:rsidR="00947E69" w:rsidDel="005E0371">
          <w:delText xml:space="preserve">growth rate and the size of a species (e.g., a species’ asymptotic size). </w:delText>
        </w:r>
        <w:commentRangeEnd w:id="110"/>
        <w:r w:rsidR="00E0437B" w:rsidDel="005E0371">
          <w:rPr>
            <w:rStyle w:val="Kommentarsreferens"/>
          </w:rPr>
          <w:commentReference w:id="110"/>
        </w:r>
      </w:del>
    </w:p>
    <w:p w14:paraId="24E3E994" w14:textId="77777777" w:rsidR="00947E69" w:rsidRDefault="00947E69" w:rsidP="00947E69">
      <w:pPr>
        <w:pStyle w:val="Liststycke"/>
        <w:jc w:val="both"/>
      </w:pPr>
    </w:p>
    <w:p w14:paraId="34224801" w14:textId="278A047B" w:rsidR="007A268B" w:rsidRDefault="00947E69" w:rsidP="00947E69">
      <w:pPr>
        <w:pStyle w:val="Liststycke"/>
        <w:jc w:val="both"/>
      </w:pPr>
      <w:commentRangeStart w:id="113"/>
      <w:del w:id="114" w:author="Anna Gårdmark" w:date="2021-10-28T13:44:00Z">
        <w:r w:rsidDel="005E0371">
          <w:delText>Further, w</w:delText>
        </w:r>
      </w:del>
      <w:ins w:id="115" w:author="Anna Gårdmark" w:date="2021-10-28T13:44:00Z">
        <w:r w:rsidR="005E0371">
          <w:t>W</w:t>
        </w:r>
      </w:ins>
      <w:r w:rsidR="00620606">
        <w:t xml:space="preserve">e share the view of </w:t>
      </w:r>
      <w:proofErr w:type="gramStart"/>
      <w:r w:rsidR="00620606">
        <w:t>Marshall &amp;</w:t>
      </w:r>
      <w:proofErr w:type="gramEnd"/>
      <w:r w:rsidR="00620606">
        <w:t xml:space="preserve"> White (2019), that body size </w:t>
      </w:r>
      <w:r w:rsidR="0060366B">
        <w:t>a</w:t>
      </w:r>
      <w:r w:rsidR="00620606">
        <w:t xml:space="preserve">s a trait </w:t>
      </w:r>
      <w:r w:rsidR="00D626C0">
        <w:t>(</w:t>
      </w:r>
      <w:r w:rsidR="00620606">
        <w:t xml:space="preserve">at a given location and </w:t>
      </w:r>
      <w:r w:rsidR="000B6543">
        <w:t>time</w:t>
      </w:r>
      <w:r w:rsidR="00D626C0">
        <w:t>)</w:t>
      </w:r>
      <w:r w:rsidR="000B6543">
        <w:t xml:space="preserve"> </w:t>
      </w:r>
      <w:r w:rsidR="00620606">
        <w:t>on a species level</w:t>
      </w:r>
      <w:r w:rsidR="00D626C0">
        <w:t xml:space="preserve"> is the result of </w:t>
      </w:r>
      <w:r w:rsidR="00CA5D0E">
        <w:t xml:space="preserve">multiple </w:t>
      </w:r>
      <w:r w:rsidR="00D626C0">
        <w:t xml:space="preserve">tradeoffs to maximize fitness. </w:t>
      </w:r>
      <w:r w:rsidR="0054780C">
        <w:t>For instance,</w:t>
      </w:r>
      <w:r w:rsidR="00341274">
        <w:t xml:space="preserve"> </w:t>
      </w:r>
      <w:r w:rsidR="00487369">
        <w:t xml:space="preserve">some of the largest marine fishes, such as </w:t>
      </w:r>
      <w:r w:rsidR="00341274">
        <w:t>whale sharks (</w:t>
      </w:r>
      <w:r w:rsidR="00341274" w:rsidRPr="00947E69">
        <w:rPr>
          <w:i/>
          <w:iCs/>
        </w:rPr>
        <w:t xml:space="preserve">Rhincodon </w:t>
      </w:r>
      <w:proofErr w:type="spellStart"/>
      <w:r w:rsidR="00341274" w:rsidRPr="00947E69">
        <w:rPr>
          <w:i/>
          <w:iCs/>
        </w:rPr>
        <w:t>typus</w:t>
      </w:r>
      <w:proofErr w:type="spellEnd"/>
      <w:r w:rsidR="00341274">
        <w:t>)</w:t>
      </w:r>
      <w:r w:rsidR="00285D37">
        <w:t>,</w:t>
      </w:r>
      <w:r w:rsidR="0054780C">
        <w:t xml:space="preserve"> </w:t>
      </w:r>
      <w:r w:rsidR="00086278">
        <w:t>sunfishes (</w:t>
      </w:r>
      <w:proofErr w:type="spellStart"/>
      <w:r w:rsidR="00F40B5D" w:rsidRPr="00947E69">
        <w:rPr>
          <w:i/>
          <w:iCs/>
        </w:rPr>
        <w:t>Mola</w:t>
      </w:r>
      <w:proofErr w:type="spellEnd"/>
      <w:r w:rsidR="00F40B5D">
        <w:t xml:space="preserve"> genus</w:t>
      </w:r>
      <w:r w:rsidR="00086278">
        <w:t>)</w:t>
      </w:r>
      <w:r w:rsidR="000A4B18">
        <w:t xml:space="preserve"> </w:t>
      </w:r>
      <w:r w:rsidR="00BA5CFD">
        <w:t xml:space="preserve">and </w:t>
      </w:r>
      <w:proofErr w:type="spellStart"/>
      <w:r w:rsidR="000A4B18">
        <w:t>bluefin</w:t>
      </w:r>
      <w:proofErr w:type="spellEnd"/>
      <w:r w:rsidR="000A4B18">
        <w:t xml:space="preserve"> tuna (</w:t>
      </w:r>
      <w:proofErr w:type="spellStart"/>
      <w:r w:rsidR="00B675C7" w:rsidRPr="00947E69">
        <w:rPr>
          <w:i/>
          <w:iCs/>
        </w:rPr>
        <w:t>Thunnus</w:t>
      </w:r>
      <w:proofErr w:type="spellEnd"/>
      <w:r w:rsidR="00B675C7" w:rsidRPr="00947E69">
        <w:rPr>
          <w:i/>
          <w:iCs/>
        </w:rPr>
        <w:t xml:space="preserve"> </w:t>
      </w:r>
      <w:proofErr w:type="spellStart"/>
      <w:r w:rsidR="00B675C7" w:rsidRPr="00947E69">
        <w:rPr>
          <w:i/>
          <w:iCs/>
        </w:rPr>
        <w:t>thynnus</w:t>
      </w:r>
      <w:proofErr w:type="spellEnd"/>
      <w:r w:rsidR="000A4B18">
        <w:t>)</w:t>
      </w:r>
      <w:r w:rsidR="00086278">
        <w:t>, all occupy warm waters</w:t>
      </w:r>
      <w:r w:rsidR="00440AA4">
        <w:t xml:space="preserve"> </w:t>
      </w:r>
      <w:r w:rsidR="00BB7FB6">
        <w:t>(tropical to temperate</w:t>
      </w:r>
      <w:r w:rsidR="00916CC7">
        <w:t xml:space="preserve"> oceans</w:t>
      </w:r>
      <w:r w:rsidR="00435E86">
        <w:t>) and</w:t>
      </w:r>
      <w:r w:rsidR="00440AA4">
        <w:t xml:space="preserve"> have </w:t>
      </w:r>
      <w:r w:rsidR="000A4B18">
        <w:t xml:space="preserve">lifestyles and adaptations that allow them the grow to big sizes in warm waters (e.g., </w:t>
      </w:r>
      <w:r w:rsidR="00E858C8">
        <w:t xml:space="preserve">low activity and feeding on small prey, or </w:t>
      </w:r>
      <w:r w:rsidR="00F8388A">
        <w:t>large mass-exponents of relative gill surface area)</w:t>
      </w:r>
      <w:r w:rsidR="00CE16A4">
        <w:t xml:space="preserve"> (</w:t>
      </w:r>
      <w:proofErr w:type="spellStart"/>
      <w:r w:rsidR="00CE16A4">
        <w:t>Pauly</w:t>
      </w:r>
      <w:proofErr w:type="spellEnd"/>
      <w:r w:rsidR="00CE16A4">
        <w:t>, 2021)</w:t>
      </w:r>
      <w:r w:rsidR="00144841">
        <w:t xml:space="preserve">. </w:t>
      </w:r>
      <w:r>
        <w:t xml:space="preserve">Thus, all the different tradeoffs that shape the size of a species could make it challenging to find a signal of optimum growth temperature and species’ body size, if there even is one. </w:t>
      </w:r>
      <w:commentRangeEnd w:id="113"/>
      <w:r w:rsidR="00E70B31">
        <w:rPr>
          <w:rStyle w:val="Kommentarsreferens"/>
        </w:rPr>
        <w:commentReference w:id="113"/>
      </w:r>
    </w:p>
    <w:p w14:paraId="4491A636" w14:textId="22A237F7" w:rsidR="007A4F1A" w:rsidRDefault="007A4F1A" w:rsidP="00947E69">
      <w:pPr>
        <w:pStyle w:val="Liststycke"/>
        <w:jc w:val="both"/>
      </w:pPr>
    </w:p>
    <w:p w14:paraId="4449CA1C" w14:textId="10CD0B74" w:rsidR="007A4F1A" w:rsidDel="005E0371" w:rsidRDefault="00495FB2" w:rsidP="00947E69">
      <w:pPr>
        <w:pStyle w:val="Liststycke"/>
        <w:jc w:val="both"/>
        <w:rPr>
          <w:del w:id="116" w:author="Anna Gårdmark" w:date="2021-10-28T13:45:00Z"/>
        </w:rPr>
      </w:pPr>
      <w:commentRangeStart w:id="117"/>
      <w:del w:id="118" w:author="Anna Gårdmark" w:date="2021-10-28T13:45:00Z">
        <w:r w:rsidDel="005E0371">
          <w:delText xml:space="preserve">We also wish to clarify that we </w:delText>
        </w:r>
        <w:r w:rsidR="007A4F1A" w:rsidDel="005E0371">
          <w:delText xml:space="preserve">use the same argument </w:delText>
        </w:r>
        <w:r w:rsidDel="005E0371">
          <w:delText xml:space="preserve">on line 426 </w:delText>
        </w:r>
        <w:r w:rsidR="007A4F1A" w:rsidDel="005E0371">
          <w:delText>for our centering of body masses when exploring the relations</w:delText>
        </w:r>
        <w:r w:rsidR="00701340" w:rsidDel="005E0371">
          <w:delText>hip between optimum growth temperature and mass.</w:delText>
        </w:r>
        <w:r w:rsidR="002E7B1B" w:rsidDel="005E0371">
          <w:delText xml:space="preserve"> Here we do it to control for species having different sizes (i.e., the species have different asymptotic </w:delText>
        </w:r>
        <w:r w:rsidR="00F54FE6" w:rsidDel="005E0371">
          <w:delText>size</w:delText>
        </w:r>
        <w:r w:rsidR="002E7B1B" w:rsidDel="005E0371">
          <w:delText>)</w:delText>
        </w:r>
        <w:r w:rsidR="00E62BFA" w:rsidDel="005E0371">
          <w:delText>. W</w:delText>
        </w:r>
        <w:r w:rsidR="002E7B1B" w:rsidDel="005E0371">
          <w:delText>ithout centering</w:delText>
        </w:r>
        <w:r w:rsidR="00165B50" w:rsidDel="005E0371">
          <w:delText xml:space="preserve">, </w:delText>
        </w:r>
        <w:r w:rsidR="00D86602" w:rsidDel="005E0371">
          <w:delText xml:space="preserve">the </w:delText>
        </w:r>
        <w:r w:rsidR="002E7B1B" w:rsidDel="005E0371">
          <w:delText xml:space="preserve">regression (the mass coefficient) would </w:delText>
        </w:r>
        <w:r w:rsidR="00A17ADD" w:rsidDel="005E0371">
          <w:delText>not have</w:delText>
        </w:r>
        <w:r w:rsidR="001C7E1A" w:rsidDel="005E0371">
          <w:delText xml:space="preserve"> </w:delText>
        </w:r>
        <w:r w:rsidR="00A17ADD" w:rsidDel="005E0371">
          <w:delText>the</w:delText>
        </w:r>
        <w:r w:rsidR="00B42C8E" w:rsidDel="005E0371">
          <w:delText xml:space="preserve"> desired interpretation (which is </w:delText>
        </w:r>
        <w:r w:rsidR="002E7B1B" w:rsidDel="005E0371">
          <w:delText xml:space="preserve">the effect of </w:delText>
        </w:r>
        <w:r w:rsidR="00CC352E" w:rsidDel="005E0371">
          <w:delText xml:space="preserve">mass </w:delText>
        </w:r>
        <w:r w:rsidR="002E7B1B" w:rsidDel="005E0371">
          <w:delText xml:space="preserve">on </w:delText>
        </w:r>
        <w:r w:rsidR="00C23503" w:rsidDel="005E0371">
          <w:delText xml:space="preserve">a </w:delText>
        </w:r>
        <w:r w:rsidR="00C23503" w:rsidRPr="0060366B" w:rsidDel="005E0371">
          <w:rPr>
            <w:i/>
            <w:iCs/>
          </w:rPr>
          <w:delText>species</w:delText>
        </w:r>
        <w:r w:rsidR="0060366B" w:rsidDel="005E0371">
          <w:rPr>
            <w:i/>
            <w:iCs/>
          </w:rPr>
          <w:delText>’</w:delText>
        </w:r>
        <w:r w:rsidR="00C23503" w:rsidDel="005E0371">
          <w:delText xml:space="preserve"> </w:delText>
        </w:r>
        <w:r w:rsidR="002E7B1B" w:rsidDel="005E0371">
          <w:delText>T_opt)</w:delText>
        </w:r>
        <w:r w:rsidR="009A5368" w:rsidDel="005E0371">
          <w:delText>. Instead, it would confound this</w:delText>
        </w:r>
        <w:r w:rsidR="0037265F" w:rsidDel="005E0371">
          <w:delText xml:space="preserve"> with the interspecific response (which in this case may simply be a spurious correlation since we have only 13 species in this analysis). </w:delText>
        </w:r>
      </w:del>
    </w:p>
    <w:p w14:paraId="36243668" w14:textId="253D2B06" w:rsidR="0022681E" w:rsidDel="005E0371" w:rsidRDefault="0022681E" w:rsidP="00947E69">
      <w:pPr>
        <w:pStyle w:val="Liststycke"/>
        <w:jc w:val="both"/>
        <w:rPr>
          <w:del w:id="119" w:author="Anna Gårdmark" w:date="2021-10-28T13:45:00Z"/>
        </w:rPr>
      </w:pPr>
    </w:p>
    <w:p w14:paraId="324B6073" w14:textId="0124CC4A" w:rsidR="0022681E" w:rsidRDefault="00F65BAA" w:rsidP="00947E69">
      <w:pPr>
        <w:pStyle w:val="Liststycke"/>
        <w:jc w:val="both"/>
      </w:pPr>
      <w:r>
        <w:t xml:space="preserve">To clarify our reasoning, </w:t>
      </w:r>
      <w:del w:id="120" w:author="Anna Gårdmark" w:date="2021-10-28T13:46:00Z">
        <w:r w:rsidR="0022681E" w:rsidDel="005E0371">
          <w:delText xml:space="preserve">on line 86, </w:delText>
        </w:r>
      </w:del>
      <w:r w:rsidR="0022681E">
        <w:t xml:space="preserve">we </w:t>
      </w:r>
      <w:ins w:id="121" w:author="Anna Gårdmark" w:date="2021-10-28T13:46:00Z">
        <w:r w:rsidR="005E0371">
          <w:t xml:space="preserve">have revised the text </w:t>
        </w:r>
      </w:ins>
      <w:del w:id="122" w:author="Anna Gårdmark" w:date="2021-10-28T13:46:00Z">
        <w:r w:rsidR="0022681E" w:rsidDel="005E0371">
          <w:delText xml:space="preserve">changed from “do not expect” </w:delText>
        </w:r>
      </w:del>
      <w:r w:rsidR="0022681E">
        <w:t>to “are not aware of”</w:t>
      </w:r>
      <w:ins w:id="123" w:author="Anna Gårdmark" w:date="2021-10-28T13:46:00Z">
        <w:r w:rsidR="005E0371">
          <w:t xml:space="preserve"> (line 86)</w:t>
        </w:r>
      </w:ins>
      <w:r w:rsidR="00464B8B">
        <w:t>, and</w:t>
      </w:r>
      <w:del w:id="124" w:author="Anna Gårdmark" w:date="2021-10-28T13:46:00Z">
        <w:r w:rsidR="00464B8B" w:rsidDel="005E0371">
          <w:delText xml:space="preserve"> on line </w:delText>
        </w:r>
        <w:r w:rsidR="00D028BA" w:rsidDel="005E0371">
          <w:delText>426</w:delText>
        </w:r>
        <w:r w:rsidR="007D4395" w:rsidDel="005E0371">
          <w:delText>, we changed</w:delText>
        </w:r>
      </w:del>
      <w:r w:rsidR="007D4395">
        <w:t xml:space="preserve"> to “</w:t>
      </w:r>
      <w:r w:rsidR="007D4395">
        <w:rPr>
          <w:rFonts w:eastAsiaTheme="minorEastAsia"/>
        </w:rPr>
        <w:t xml:space="preserve">want to confound that effect with any relationship that might occur </w:t>
      </w:r>
      <w:commentRangeStart w:id="125"/>
      <w:r w:rsidR="007D4395">
        <w:rPr>
          <w:rFonts w:eastAsiaTheme="minorEastAsia"/>
        </w:rPr>
        <w:t xml:space="preserve">across species </w:t>
      </w:r>
      <w:del w:id="126" w:author="Anna Gårdmark" w:date="2021-10-28T13:47:00Z">
        <w:r w:rsidR="007D4395" w:rsidDel="000F3D45">
          <w:rPr>
            <w:rFonts w:eastAsiaTheme="minorEastAsia"/>
          </w:rPr>
          <w:delText>in our data which</w:delText>
        </w:r>
      </w:del>
      <w:ins w:id="127" w:author="Anna Gårdmark" w:date="2021-10-28T13:47:00Z">
        <w:r w:rsidR="000F3D45">
          <w:rPr>
            <w:rFonts w:eastAsiaTheme="minorEastAsia"/>
          </w:rPr>
          <w:t>that</w:t>
        </w:r>
      </w:ins>
      <w:r w:rsidR="007D4395">
        <w:rPr>
          <w:rFonts w:eastAsiaTheme="minorEastAsia"/>
        </w:rPr>
        <w:t xml:space="preserve"> hav</w:t>
      </w:r>
      <w:commentRangeEnd w:id="125"/>
      <w:r w:rsidR="000F3D45">
        <w:rPr>
          <w:rStyle w:val="Kommentarsreferens"/>
        </w:rPr>
        <w:commentReference w:id="125"/>
      </w:r>
      <w:r w:rsidR="007D4395">
        <w:rPr>
          <w:rFonts w:eastAsiaTheme="minorEastAsia"/>
        </w:rPr>
        <w:t>e different asymptotic sizes</w:t>
      </w:r>
      <w:r w:rsidR="007D4395">
        <w:t>”</w:t>
      </w:r>
      <w:ins w:id="128" w:author="Anna Gårdmark" w:date="2021-10-28T13:46:00Z">
        <w:r w:rsidR="005E0371" w:rsidRPr="005E0371">
          <w:t xml:space="preserve"> </w:t>
        </w:r>
        <w:r w:rsidR="005E0371">
          <w:t>(on line 426)</w:t>
        </w:r>
      </w:ins>
      <w:del w:id="129" w:author="Anna Gårdmark" w:date="2021-10-28T13:46:00Z">
        <w:r w:rsidR="00C85415" w:rsidDel="005E0371">
          <w:delText xml:space="preserve">, from </w:delText>
        </w:r>
        <w:r w:rsidR="004E4D18" w:rsidDel="005E0371">
          <w:delText>“</w:delText>
        </w:r>
        <w:r w:rsidR="004E4D18" w:rsidRPr="00B37A74" w:rsidDel="005E0371">
          <w:rPr>
            <w:rFonts w:eastAsiaTheme="minorEastAsia"/>
          </w:rPr>
          <w:delText>expect an interspecific relationship between optimum growth temperature and body mass because species are adapted to different thermal regimes</w:delText>
        </w:r>
        <w:r w:rsidR="004E4D18" w:rsidDel="005E0371">
          <w:delText>”</w:delText>
        </w:r>
      </w:del>
      <w:r w:rsidR="004E4D18">
        <w:t>.</w:t>
      </w:r>
      <w:commentRangeEnd w:id="117"/>
      <w:r w:rsidR="00A610A9">
        <w:rPr>
          <w:rStyle w:val="Kommentarsreferens"/>
        </w:rPr>
        <w:commentReference w:id="117"/>
      </w:r>
    </w:p>
    <w:p w14:paraId="160007FA" w14:textId="1A3ECB67" w:rsidR="0099723C" w:rsidRDefault="0099723C" w:rsidP="00947E69">
      <w:pPr>
        <w:pStyle w:val="Liststycke"/>
        <w:jc w:val="both"/>
      </w:pPr>
    </w:p>
    <w:p w14:paraId="6510E5D9" w14:textId="77777777" w:rsidR="00EA017D" w:rsidRDefault="00EA017D" w:rsidP="00EA017D">
      <w:pPr>
        <w:pStyle w:val="Liststycke"/>
        <w:numPr>
          <w:ilvl w:val="0"/>
          <w:numId w:val="1"/>
        </w:numPr>
        <w:jc w:val="both"/>
      </w:pPr>
      <w:r>
        <w:t>References:</w:t>
      </w:r>
    </w:p>
    <w:p w14:paraId="544E96A3" w14:textId="77777777" w:rsidR="00EA017D" w:rsidRPr="00DF6473" w:rsidRDefault="00EA017D" w:rsidP="00EA017D">
      <w:pPr>
        <w:pStyle w:val="Liststycke"/>
        <w:numPr>
          <w:ilvl w:val="1"/>
          <w:numId w:val="1"/>
        </w:numPr>
        <w:rPr>
          <w:rFonts w:eastAsia="Times New Roman"/>
          <w:lang w:eastAsia="en-GB"/>
        </w:rPr>
      </w:pPr>
      <w:r w:rsidRPr="00DF6473">
        <w:rPr>
          <w:rFonts w:eastAsia="Times New Roman"/>
          <w:lang w:eastAsia="en-GB"/>
        </w:rPr>
        <w:t xml:space="preserve">Marshall, Dustin J., and Craig R. White. "Aquatic life history trajectories are shaped by selection, not oxygen limitation." </w:t>
      </w:r>
      <w:r w:rsidRPr="00DF6473">
        <w:rPr>
          <w:rFonts w:eastAsia="Times New Roman"/>
          <w:i/>
          <w:iCs/>
          <w:lang w:eastAsia="en-GB"/>
        </w:rPr>
        <w:t>Trends in ecology &amp; evolution</w:t>
      </w:r>
      <w:r w:rsidRPr="00DF6473">
        <w:rPr>
          <w:rFonts w:eastAsia="Times New Roman"/>
          <w:lang w:eastAsia="en-GB"/>
        </w:rPr>
        <w:t xml:space="preserve"> 34.3 (2019): 182-184.</w:t>
      </w:r>
    </w:p>
    <w:p w14:paraId="65F5DF20" w14:textId="77777777" w:rsidR="00EA017D" w:rsidRPr="00E30B20" w:rsidRDefault="00EA017D" w:rsidP="00EA017D">
      <w:pPr>
        <w:pStyle w:val="Liststycke"/>
        <w:numPr>
          <w:ilvl w:val="1"/>
          <w:numId w:val="1"/>
        </w:numPr>
      </w:pPr>
      <w:r w:rsidRPr="0093353B">
        <w:rPr>
          <w:rFonts w:eastAsia="Times New Roman"/>
          <w:lang w:eastAsia="en-GB"/>
        </w:rPr>
        <w:t xml:space="preserve">Pauly, Daniel. "The gill-oxygen limitation theory (GOLT) and its critics." </w:t>
      </w:r>
      <w:r w:rsidRPr="0093353B">
        <w:rPr>
          <w:rFonts w:eastAsia="Times New Roman"/>
          <w:i/>
          <w:iCs/>
          <w:lang w:eastAsia="en-GB"/>
        </w:rPr>
        <w:t>Science advances</w:t>
      </w:r>
      <w:r w:rsidRPr="0093353B">
        <w:rPr>
          <w:rFonts w:eastAsia="Times New Roman"/>
          <w:lang w:eastAsia="en-GB"/>
        </w:rPr>
        <w:t xml:space="preserve"> 7.2 (2021): eabc6050.</w:t>
      </w:r>
    </w:p>
    <w:p w14:paraId="21692AD6" w14:textId="77777777" w:rsidR="00257E37" w:rsidRDefault="00257E37" w:rsidP="00F92084">
      <w:pPr>
        <w:jc w:val="both"/>
      </w:pPr>
    </w:p>
    <w:p w14:paraId="5DBB6A15" w14:textId="41551187" w:rsidR="0097466C" w:rsidRDefault="0097466C" w:rsidP="00F92084">
      <w:pPr>
        <w:jc w:val="both"/>
      </w:pPr>
      <w:r w:rsidRPr="005E0371">
        <w:rPr>
          <w:lang w:val="en-US"/>
          <w:rPrChange w:id="130" w:author="Anna Gårdmark" w:date="2021-10-28T13:34:00Z">
            <w:rPr/>
          </w:rPrChange>
        </w:rPr>
        <w:t xml:space="preserve">Line 179. Why do the authors consider the 92% of negative slopes as statistical evidence for an effect of size on optimum growth temperature? </w:t>
      </w:r>
      <w:proofErr w:type="spellStart"/>
      <w:r w:rsidRPr="0097466C">
        <w:t>What</w:t>
      </w:r>
      <w:proofErr w:type="spellEnd"/>
      <w:r w:rsidRPr="0097466C">
        <w:t xml:space="preserve"> is the </w:t>
      </w:r>
      <w:proofErr w:type="spellStart"/>
      <w:r w:rsidRPr="0097466C">
        <w:t>criterion</w:t>
      </w:r>
      <w:proofErr w:type="spellEnd"/>
      <w:r w:rsidRPr="0097466C">
        <w:t xml:space="preserve"> to use such a threshold?</w:t>
      </w:r>
    </w:p>
    <w:p w14:paraId="79C5750B" w14:textId="77777777" w:rsidR="0015355E" w:rsidRDefault="0015355E" w:rsidP="00345AC1">
      <w:pPr>
        <w:jc w:val="both"/>
      </w:pPr>
    </w:p>
    <w:p w14:paraId="778E3DC2" w14:textId="04905787" w:rsidR="00E167B8" w:rsidRDefault="006420F1" w:rsidP="008942DE">
      <w:pPr>
        <w:pStyle w:val="Liststycke"/>
        <w:numPr>
          <w:ilvl w:val="0"/>
          <w:numId w:val="1"/>
        </w:numPr>
        <w:jc w:val="both"/>
      </w:pPr>
      <w:r>
        <w:t>We do not mean to say that 92% is a threshold for a strong effect</w:t>
      </w:r>
      <w:r w:rsidR="00116FFF">
        <w:t xml:space="preserve">. In fact, we aim to avoid using </w:t>
      </w:r>
      <w:r w:rsidR="00CC475D">
        <w:t xml:space="preserve">arbitrary </w:t>
      </w:r>
      <w:r w:rsidR="00116FFF">
        <w:t xml:space="preserve">thresholds </w:t>
      </w:r>
      <w:r w:rsidR="00A401AE">
        <w:t xml:space="preserve">that are based on convenience </w:t>
      </w:r>
      <w:r w:rsidR="00CC475D">
        <w:t>(</w:t>
      </w:r>
      <w:r w:rsidR="0094419D">
        <w:t>e.g.,</w:t>
      </w:r>
      <w:r w:rsidR="00CC475D">
        <w:t xml:space="preserve"> 95% confidence interval)</w:t>
      </w:r>
      <w:r w:rsidR="0094419D">
        <w:t xml:space="preserve">. </w:t>
      </w:r>
      <w:r w:rsidR="00615F94">
        <w:t xml:space="preserve">The role of an interval is to communicate the width of a distribution (which </w:t>
      </w:r>
      <w:r w:rsidR="00615F94">
        <w:lastRenderedPageBreak/>
        <w:t xml:space="preserve">is why we use </w:t>
      </w:r>
      <w:r w:rsidR="004965BF">
        <w:t xml:space="preserve">more than one </w:t>
      </w:r>
      <w:r w:rsidR="00615F94">
        <w:t>interval in our figures</w:t>
      </w:r>
      <w:r w:rsidR="001536F8">
        <w:t>, 80% and 95%</w:t>
      </w:r>
      <w:r w:rsidR="00615F94">
        <w:t xml:space="preserve">). </w:t>
      </w:r>
      <w:r w:rsidR="00B578C7">
        <w:t>I</w:t>
      </w:r>
      <w:r w:rsidR="0094419D">
        <w:t>n this specific case</w:t>
      </w:r>
      <w:r w:rsidR="0049349B">
        <w:t>,</w:t>
      </w:r>
      <w:r w:rsidR="005C1085">
        <w:t xml:space="preserve"> </w:t>
      </w:r>
      <w:r w:rsidR="0049349B">
        <w:t xml:space="preserve">where we want to communicate </w:t>
      </w:r>
      <w:r w:rsidR="00C40966">
        <w:t xml:space="preserve">the probability </w:t>
      </w:r>
      <w:r w:rsidR="008163B5">
        <w:t xml:space="preserve">that </w:t>
      </w:r>
      <w:r w:rsidR="00C40966">
        <w:t xml:space="preserve">optimum growth temperature </w:t>
      </w:r>
      <w:r w:rsidR="008163B5">
        <w:t xml:space="preserve">declines with </w:t>
      </w:r>
      <w:r w:rsidR="00C40966">
        <w:t>size</w:t>
      </w:r>
      <w:r w:rsidR="008163B5">
        <w:t xml:space="preserve"> (i.e., that the slope is smaller than zero)</w:t>
      </w:r>
      <w:r w:rsidR="000114A3">
        <w:t xml:space="preserve">, we believe it is much more informative to use the widest interval that does not include </w:t>
      </w:r>
      <w:del w:id="131" w:author="Anna Gårdmark" w:date="2021-10-28T13:48:00Z">
        <w:r w:rsidR="000114A3" w:rsidDel="000F3D45">
          <w:delText xml:space="preserve">that </w:delText>
        </w:r>
        <w:commentRangeStart w:id="132"/>
        <w:r w:rsidR="000114A3" w:rsidDel="000F3D45">
          <w:delText>value</w:delText>
        </w:r>
      </w:del>
      <w:ins w:id="133" w:author="Anna Gårdmark" w:date="2021-10-28T13:48:00Z">
        <w:r w:rsidR="000F3D45">
          <w:t>zero</w:t>
        </w:r>
        <w:commentRangeEnd w:id="132"/>
        <w:r w:rsidR="000F3D45">
          <w:rPr>
            <w:rStyle w:val="Kommentarsreferens"/>
          </w:rPr>
          <w:commentReference w:id="132"/>
        </w:r>
      </w:ins>
      <w:r w:rsidR="00267178">
        <w:t xml:space="preserve"> (</w:t>
      </w:r>
      <w:proofErr w:type="spellStart"/>
      <w:r w:rsidR="00267178" w:rsidRPr="00E30B20">
        <w:rPr>
          <w:rFonts w:eastAsia="Times New Roman"/>
          <w:lang w:eastAsia="en-GB"/>
        </w:rPr>
        <w:t>McElreath</w:t>
      </w:r>
      <w:proofErr w:type="spellEnd"/>
      <w:r w:rsidR="00267178" w:rsidRPr="005E0371">
        <w:rPr>
          <w:rFonts w:eastAsia="Times New Roman"/>
          <w:lang w:eastAsia="en-GB"/>
          <w:rPrChange w:id="134" w:author="Anna Gårdmark" w:date="2021-10-28T13:34:00Z">
            <w:rPr>
              <w:rFonts w:eastAsia="Times New Roman"/>
              <w:lang w:val="sv-SE" w:eastAsia="en-GB"/>
            </w:rPr>
          </w:rPrChange>
        </w:rPr>
        <w:t>, 2018)</w:t>
      </w:r>
      <w:r w:rsidR="000114A3">
        <w:t xml:space="preserve">, rather than an arbitrary interval (e.g., 95%) that may cross the value a little bit. We also think that a </w:t>
      </w:r>
      <w:r>
        <w:t>92% chance that the slope is indeed smaller than 0</w:t>
      </w:r>
      <w:r w:rsidR="00472747">
        <w:t xml:space="preserve"> is a clear statistical signal, given the relatively small sample size of different species</w:t>
      </w:r>
      <w:commentRangeStart w:id="135"/>
      <w:commentRangeStart w:id="136"/>
      <w:r w:rsidR="00F420D1">
        <w:t>.</w:t>
      </w:r>
      <w:commentRangeEnd w:id="135"/>
      <w:r w:rsidR="004C0B68">
        <w:rPr>
          <w:rStyle w:val="Kommentarsreferens"/>
        </w:rPr>
        <w:commentReference w:id="135"/>
      </w:r>
      <w:commentRangeEnd w:id="136"/>
      <w:r w:rsidR="000F3D45">
        <w:rPr>
          <w:rStyle w:val="Kommentarsreferens"/>
        </w:rPr>
        <w:commentReference w:id="136"/>
      </w:r>
    </w:p>
    <w:p w14:paraId="1B8F676D" w14:textId="77777777" w:rsidR="00166CC7" w:rsidRPr="005E0371" w:rsidRDefault="00166CC7" w:rsidP="00166CC7">
      <w:pPr>
        <w:jc w:val="both"/>
        <w:rPr>
          <w:lang w:val="en-US"/>
          <w:rPrChange w:id="137" w:author="Anna Gårdmark" w:date="2021-10-28T13:34:00Z">
            <w:rPr/>
          </w:rPrChange>
        </w:rPr>
      </w:pPr>
    </w:p>
    <w:p w14:paraId="677F7485" w14:textId="77777777" w:rsidR="00166CC7" w:rsidRDefault="00166CC7" w:rsidP="00166CC7">
      <w:pPr>
        <w:pStyle w:val="Liststycke"/>
        <w:numPr>
          <w:ilvl w:val="0"/>
          <w:numId w:val="1"/>
        </w:numPr>
        <w:jc w:val="both"/>
      </w:pPr>
      <w:r>
        <w:t>References:</w:t>
      </w:r>
    </w:p>
    <w:p w14:paraId="11CC3931" w14:textId="77777777" w:rsidR="00166CC7" w:rsidRPr="00E30B20" w:rsidRDefault="00166CC7" w:rsidP="00166CC7">
      <w:pPr>
        <w:pStyle w:val="Liststycke"/>
        <w:numPr>
          <w:ilvl w:val="1"/>
          <w:numId w:val="1"/>
        </w:numPr>
        <w:rPr>
          <w:rFonts w:eastAsia="Times New Roman"/>
          <w:lang w:eastAsia="en-GB"/>
        </w:rPr>
      </w:pPr>
      <w:r w:rsidRPr="00E30B20">
        <w:rPr>
          <w:rFonts w:eastAsia="Times New Roman"/>
          <w:lang w:eastAsia="en-GB"/>
        </w:rPr>
        <w:t xml:space="preserve">McElreath, Richard. </w:t>
      </w:r>
      <w:r w:rsidRPr="00E30B20">
        <w:rPr>
          <w:rFonts w:eastAsia="Times New Roman"/>
          <w:i/>
          <w:iCs/>
          <w:lang w:eastAsia="en-GB"/>
        </w:rPr>
        <w:t>Statistical rethinking: A Bayesian course with examples in R and Stan</w:t>
      </w:r>
      <w:r w:rsidRPr="00E30B20">
        <w:rPr>
          <w:rFonts w:eastAsia="Times New Roman"/>
          <w:lang w:eastAsia="en-GB"/>
        </w:rPr>
        <w:t>. Chapman and Hall/CRC, 2018.</w:t>
      </w:r>
    </w:p>
    <w:p w14:paraId="3BF75BF4" w14:textId="77777777" w:rsidR="00166CC7" w:rsidRPr="0097466C" w:rsidRDefault="00166CC7" w:rsidP="00166CC7">
      <w:pPr>
        <w:pStyle w:val="Liststycke"/>
        <w:jc w:val="both"/>
      </w:pPr>
    </w:p>
    <w:p w14:paraId="1AC17156" w14:textId="77777777" w:rsidR="004B4010" w:rsidRDefault="004B4010" w:rsidP="00F92084">
      <w:pPr>
        <w:jc w:val="both"/>
      </w:pPr>
    </w:p>
    <w:p w14:paraId="79E19279" w14:textId="5D2CCD00" w:rsidR="0097466C" w:rsidRPr="005E0371" w:rsidRDefault="0097466C" w:rsidP="00F92084">
      <w:pPr>
        <w:jc w:val="both"/>
        <w:rPr>
          <w:lang w:val="en-US"/>
          <w:rPrChange w:id="138" w:author="Anna Gårdmark" w:date="2021-10-28T13:34:00Z">
            <w:rPr/>
          </w:rPrChange>
        </w:rPr>
      </w:pPr>
      <w:r w:rsidRPr="005E0371">
        <w:rPr>
          <w:lang w:val="en-US"/>
          <w:rPrChange w:id="139" w:author="Anna Gårdmark" w:date="2021-10-28T13:34:00Z">
            <w:rPr/>
          </w:rPrChange>
        </w:rPr>
        <w:t>Discussion. A recent article written by Peralta-</w:t>
      </w:r>
      <w:proofErr w:type="spellStart"/>
      <w:r w:rsidRPr="005E0371">
        <w:rPr>
          <w:lang w:val="en-US"/>
          <w:rPrChange w:id="140" w:author="Anna Gårdmark" w:date="2021-10-28T13:34:00Z">
            <w:rPr/>
          </w:rPrChange>
        </w:rPr>
        <w:t>Maraver</w:t>
      </w:r>
      <w:proofErr w:type="spellEnd"/>
      <w:r w:rsidRPr="005E0371">
        <w:rPr>
          <w:lang w:val="en-US"/>
          <w:rPrChange w:id="141" w:author="Anna Gårdmark" w:date="2021-10-28T13:34:00Z">
            <w:rPr/>
          </w:rPrChange>
        </w:rPr>
        <w:t xml:space="preserve"> &amp; </w:t>
      </w:r>
      <w:proofErr w:type="spellStart"/>
      <w:r w:rsidRPr="005E0371">
        <w:rPr>
          <w:lang w:val="en-US"/>
          <w:rPrChange w:id="142" w:author="Anna Gårdmark" w:date="2021-10-28T13:34:00Z">
            <w:rPr/>
          </w:rPrChange>
        </w:rPr>
        <w:t>Rezende</w:t>
      </w:r>
      <w:proofErr w:type="spellEnd"/>
      <w:r w:rsidRPr="005E0371">
        <w:rPr>
          <w:lang w:val="en-US"/>
          <w:rPrChange w:id="143" w:author="Anna Gårdmark" w:date="2021-10-28T13:34:00Z">
            <w:rPr/>
          </w:rPrChange>
        </w:rPr>
        <w:t xml:space="preserve"> (2021) demonstrates that smaller ectotherms (including fish) can maintain higher body temperatures than larger ones but for shorter times. The article also demonstrates that, with increasing size, thermal death occurs at lower metabolic rates. Like the manuscript submitted by the authors, the article of Peralta-</w:t>
      </w:r>
      <w:proofErr w:type="spellStart"/>
      <w:r w:rsidRPr="005E0371">
        <w:rPr>
          <w:lang w:val="en-US"/>
          <w:rPrChange w:id="144" w:author="Anna Gårdmark" w:date="2021-10-28T13:34:00Z">
            <w:rPr/>
          </w:rPrChange>
        </w:rPr>
        <w:t>Maraver</w:t>
      </w:r>
      <w:proofErr w:type="spellEnd"/>
      <w:r w:rsidRPr="005E0371">
        <w:rPr>
          <w:lang w:val="en-US"/>
          <w:rPrChange w:id="145" w:author="Anna Gårdmark" w:date="2021-10-28T13:34:00Z">
            <w:rPr/>
          </w:rPrChange>
        </w:rPr>
        <w:t xml:space="preserve"> &amp; </w:t>
      </w:r>
      <w:proofErr w:type="spellStart"/>
      <w:r w:rsidRPr="005E0371">
        <w:rPr>
          <w:lang w:val="en-US"/>
          <w:rPrChange w:id="146" w:author="Anna Gårdmark" w:date="2021-10-28T13:34:00Z">
            <w:rPr/>
          </w:rPrChange>
        </w:rPr>
        <w:t>Rezende</w:t>
      </w:r>
      <w:proofErr w:type="spellEnd"/>
      <w:r w:rsidRPr="005E0371">
        <w:rPr>
          <w:lang w:val="en-US"/>
          <w:rPrChange w:id="147" w:author="Anna Gårdmark" w:date="2021-10-28T13:34:00Z">
            <w:rPr/>
          </w:rPrChange>
        </w:rPr>
        <w:t xml:space="preserve"> reveals important mechanisms behind the pattern of size reduction under warming. I think the authors should discuss whether the findings of Peralta-</w:t>
      </w:r>
      <w:proofErr w:type="spellStart"/>
      <w:r w:rsidRPr="005E0371">
        <w:rPr>
          <w:lang w:val="en-US"/>
          <w:rPrChange w:id="148" w:author="Anna Gårdmark" w:date="2021-10-28T13:34:00Z">
            <w:rPr/>
          </w:rPrChange>
        </w:rPr>
        <w:t>Maraver</w:t>
      </w:r>
      <w:proofErr w:type="spellEnd"/>
      <w:r w:rsidRPr="005E0371">
        <w:rPr>
          <w:lang w:val="en-US"/>
          <w:rPrChange w:id="149" w:author="Anna Gårdmark" w:date="2021-10-28T13:34:00Z">
            <w:rPr/>
          </w:rPrChange>
        </w:rPr>
        <w:t xml:space="preserve"> &amp; </w:t>
      </w:r>
      <w:proofErr w:type="spellStart"/>
      <w:r w:rsidRPr="005E0371">
        <w:rPr>
          <w:lang w:val="en-US"/>
          <w:rPrChange w:id="150" w:author="Anna Gårdmark" w:date="2021-10-28T13:34:00Z">
            <w:rPr/>
          </w:rPrChange>
        </w:rPr>
        <w:t>Rezende</w:t>
      </w:r>
      <w:proofErr w:type="spellEnd"/>
      <w:r w:rsidRPr="005E0371">
        <w:rPr>
          <w:lang w:val="en-US"/>
          <w:rPrChange w:id="151" w:author="Anna Gårdmark" w:date="2021-10-28T13:34:00Z">
            <w:rPr/>
          </w:rPrChange>
        </w:rPr>
        <w:t xml:space="preserve"> support, complement, or contradict their results.</w:t>
      </w:r>
    </w:p>
    <w:p w14:paraId="5DBD2CE8" w14:textId="11DF45BE" w:rsidR="0097466C" w:rsidRPr="005E0371" w:rsidRDefault="0097466C" w:rsidP="00F92084">
      <w:pPr>
        <w:jc w:val="both"/>
        <w:rPr>
          <w:lang w:val="en-US"/>
          <w:rPrChange w:id="152" w:author="Anna Gårdmark" w:date="2021-10-28T13:34:00Z">
            <w:rPr/>
          </w:rPrChange>
        </w:rPr>
      </w:pPr>
    </w:p>
    <w:p w14:paraId="17C2F816" w14:textId="24A0298F" w:rsidR="000B3987" w:rsidRDefault="007A4F1A" w:rsidP="00737210">
      <w:pPr>
        <w:pStyle w:val="Liststycke"/>
        <w:numPr>
          <w:ilvl w:val="0"/>
          <w:numId w:val="1"/>
        </w:numPr>
        <w:jc w:val="both"/>
      </w:pPr>
      <w:r>
        <w:t xml:space="preserve">As we write on line 73, the </w:t>
      </w:r>
      <w:r w:rsidR="00A17ADD">
        <w:t xml:space="preserve">underlying mechanisms </w:t>
      </w:r>
      <w:r w:rsidR="002C2C0D">
        <w:t>behind the TSR are not well understood. TSR</w:t>
      </w:r>
      <w:r w:rsidR="000D72E9">
        <w:t xml:space="preserve"> </w:t>
      </w:r>
      <w:r w:rsidR="002C2C0D">
        <w:t>describes the change in size-at-age</w:t>
      </w:r>
      <w:r w:rsidR="000D72E9">
        <w:t xml:space="preserve"> or life stage </w:t>
      </w:r>
      <w:r w:rsidR="002C2C0D">
        <w:t xml:space="preserve">with </w:t>
      </w:r>
      <w:r w:rsidR="008C2605">
        <w:t>warming and</w:t>
      </w:r>
      <w:r w:rsidR="00601C40">
        <w:t xml:space="preserve"> is one of several rules/patterns</w:t>
      </w:r>
      <w:del w:id="153" w:author="Jan Ohlberger" w:date="2021-10-20T11:28:00Z">
        <w:r w:rsidR="00601C40" w:rsidDel="003A5900">
          <w:delText>/</w:delText>
        </w:r>
        <w:r w:rsidR="008C2605" w:rsidDel="003A5900">
          <w:delText>hypotheses</w:delText>
        </w:r>
      </w:del>
      <w:r w:rsidR="00601C40">
        <w:t xml:space="preserve"> </w:t>
      </w:r>
      <w:r w:rsidR="008C2605">
        <w:t xml:space="preserve">that </w:t>
      </w:r>
      <w:commentRangeStart w:id="154"/>
      <w:r w:rsidR="008C2605">
        <w:t xml:space="preserve">could partly explain </w:t>
      </w:r>
      <w:r w:rsidR="00601C40">
        <w:t xml:space="preserve">why ectotherm populations are predicted to shrink </w:t>
      </w:r>
      <w:commentRangeEnd w:id="154"/>
      <w:r w:rsidR="003A5900">
        <w:rPr>
          <w:rStyle w:val="Kommentarsreferens"/>
        </w:rPr>
        <w:commentReference w:id="154"/>
      </w:r>
      <w:r w:rsidR="00601C40">
        <w:t>(usually, what is meant is a decline in mean or adult size)</w:t>
      </w:r>
      <w:r w:rsidR="0093142F">
        <w:t xml:space="preserve">. The paper by </w:t>
      </w:r>
      <w:r w:rsidR="0093142F" w:rsidRPr="0097466C">
        <w:t>Peralta-</w:t>
      </w:r>
      <w:proofErr w:type="spellStart"/>
      <w:r w:rsidR="0093142F" w:rsidRPr="0097466C">
        <w:t>Maraver</w:t>
      </w:r>
      <w:proofErr w:type="spellEnd"/>
      <w:r w:rsidR="0093142F" w:rsidRPr="0097466C">
        <w:t xml:space="preserve"> &amp; </w:t>
      </w:r>
      <w:proofErr w:type="spellStart"/>
      <w:r w:rsidR="0093142F" w:rsidRPr="0097466C">
        <w:t>Rezende</w:t>
      </w:r>
      <w:proofErr w:type="spellEnd"/>
      <w:r w:rsidR="0093142F">
        <w:t xml:space="preserve"> shows that </w:t>
      </w:r>
      <w:r w:rsidR="008C2605">
        <w:t xml:space="preserve">size-dependent </w:t>
      </w:r>
      <w:r w:rsidR="002B15AD">
        <w:t>heat</w:t>
      </w:r>
      <w:r w:rsidR="00E31298">
        <w:t xml:space="preserve"> tolerance </w:t>
      </w:r>
      <w:r w:rsidR="00A86F88">
        <w:t>could contribute to changes in size-distribution (and hence the broader question about shrinking)</w:t>
      </w:r>
      <w:r w:rsidR="00D44302">
        <w:t>.</w:t>
      </w:r>
      <w:r w:rsidR="00A86F88">
        <w:t xml:space="preserve"> </w:t>
      </w:r>
      <w:r w:rsidR="00D44302">
        <w:t>B</w:t>
      </w:r>
      <w:r w:rsidR="00A86F88">
        <w:t>ut</w:t>
      </w:r>
      <w:r w:rsidR="00D44302">
        <w:t>,</w:t>
      </w:r>
      <w:r w:rsidR="00A86F88">
        <w:t xml:space="preserve"> this is a</w:t>
      </w:r>
      <w:r w:rsidR="001C2F4E">
        <w:t>n</w:t>
      </w:r>
      <w:r w:rsidR="00A86F88">
        <w:t xml:space="preserve"> abundance-at-size</w:t>
      </w:r>
      <w:r w:rsidR="00447365">
        <w:t xml:space="preserve"> </w:t>
      </w:r>
      <w:r w:rsidR="00A86F88">
        <w:t>change, rather than the size-</w:t>
      </w:r>
      <w:commentRangeStart w:id="155"/>
      <w:commentRangeStart w:id="156"/>
      <w:commentRangeStart w:id="157"/>
      <w:r w:rsidR="00A86F88">
        <w:t xml:space="preserve">at-age change that we focus on. </w:t>
      </w:r>
      <w:commentRangeEnd w:id="155"/>
      <w:commentRangeEnd w:id="156"/>
      <w:commentRangeEnd w:id="157"/>
      <w:r w:rsidR="00FE0681">
        <w:t xml:space="preserve">Even though the finding is very interesting, we find it hard to motivate </w:t>
      </w:r>
      <w:r w:rsidR="0061381E">
        <w:t xml:space="preserve">including this paper and a discussion around it </w:t>
      </w:r>
      <w:r w:rsidR="00F16DCF">
        <w:rPr>
          <w:rStyle w:val="Kommentarsreferens"/>
        </w:rPr>
        <w:commentReference w:id="155"/>
      </w:r>
      <w:r w:rsidR="00884E07">
        <w:rPr>
          <w:rStyle w:val="Kommentarsreferens"/>
        </w:rPr>
        <w:commentReference w:id="156"/>
      </w:r>
      <w:r w:rsidR="000F3D45">
        <w:rPr>
          <w:rStyle w:val="Kommentarsreferens"/>
        </w:rPr>
        <w:commentReference w:id="157"/>
      </w:r>
      <w:r w:rsidR="0061381E">
        <w:t>s</w:t>
      </w:r>
      <w:r w:rsidR="00F16DCF">
        <w:t xml:space="preserve">ince we already have an extensive </w:t>
      </w:r>
      <w:r w:rsidR="00FD6764">
        <w:t>bibliography (111 references)</w:t>
      </w:r>
      <w:r w:rsidR="00205A3C">
        <w:t>,</w:t>
      </w:r>
      <w:r w:rsidR="0061381E">
        <w:t xml:space="preserve"> and it concerns a slightly different topic.</w:t>
      </w:r>
      <w:r w:rsidR="00205A3C">
        <w:t xml:space="preserve"> </w:t>
      </w:r>
    </w:p>
    <w:p w14:paraId="79375336" w14:textId="77777777" w:rsidR="00AC1BB9" w:rsidRPr="005E0371" w:rsidRDefault="00AC1BB9" w:rsidP="00AC1BB9">
      <w:pPr>
        <w:jc w:val="both"/>
        <w:rPr>
          <w:lang w:val="en-US"/>
          <w:rPrChange w:id="158" w:author="Anna Gårdmark" w:date="2021-10-28T13:34:00Z">
            <w:rPr/>
          </w:rPrChange>
        </w:rPr>
      </w:pPr>
    </w:p>
    <w:p w14:paraId="3D70B159" w14:textId="77777777" w:rsidR="0097466C" w:rsidRPr="005E0371" w:rsidRDefault="0097466C" w:rsidP="00F92084">
      <w:pPr>
        <w:jc w:val="both"/>
        <w:rPr>
          <w:lang w:val="en-US"/>
          <w:rPrChange w:id="159" w:author="Anna Gårdmark" w:date="2021-10-28T13:34:00Z">
            <w:rPr/>
          </w:rPrChange>
        </w:rPr>
      </w:pPr>
      <w:r w:rsidRPr="005E0371">
        <w:rPr>
          <w:lang w:val="en-US"/>
          <w:rPrChange w:id="160" w:author="Anna Gårdmark" w:date="2021-10-28T13:34:00Z">
            <w:rPr/>
          </w:rPrChange>
        </w:rPr>
        <w:t>Peralta-</w:t>
      </w:r>
      <w:proofErr w:type="spellStart"/>
      <w:r w:rsidRPr="005E0371">
        <w:rPr>
          <w:lang w:val="en-US"/>
          <w:rPrChange w:id="161" w:author="Anna Gårdmark" w:date="2021-10-28T13:34:00Z">
            <w:rPr/>
          </w:rPrChange>
        </w:rPr>
        <w:t>Maraver</w:t>
      </w:r>
      <w:proofErr w:type="spellEnd"/>
      <w:r w:rsidRPr="005E0371">
        <w:rPr>
          <w:lang w:val="en-US"/>
          <w:rPrChange w:id="162" w:author="Anna Gårdmark" w:date="2021-10-28T13:34:00Z">
            <w:rPr/>
          </w:rPrChange>
        </w:rPr>
        <w:t xml:space="preserve">, T. &amp; </w:t>
      </w:r>
      <w:proofErr w:type="spellStart"/>
      <w:r w:rsidRPr="005E0371">
        <w:rPr>
          <w:lang w:val="en-US"/>
          <w:rPrChange w:id="163" w:author="Anna Gårdmark" w:date="2021-10-28T13:34:00Z">
            <w:rPr/>
          </w:rPrChange>
        </w:rPr>
        <w:t>Rezende</w:t>
      </w:r>
      <w:proofErr w:type="spellEnd"/>
      <w:r w:rsidRPr="005E0371">
        <w:rPr>
          <w:lang w:val="en-US"/>
          <w:rPrChange w:id="164" w:author="Anna Gårdmark" w:date="2021-10-28T13:34:00Z">
            <w:rPr/>
          </w:rPrChange>
        </w:rPr>
        <w:t>, E., L. Heat tolerance in ectotherms scales predictably</w:t>
      </w:r>
    </w:p>
    <w:p w14:paraId="275080D8" w14:textId="77777777" w:rsidR="0097466C" w:rsidRPr="0097466C" w:rsidRDefault="0097466C" w:rsidP="00F92084">
      <w:pPr>
        <w:jc w:val="both"/>
      </w:pPr>
      <w:proofErr w:type="gramStart"/>
      <w:r w:rsidRPr="005E0371">
        <w:rPr>
          <w:lang w:val="en-US"/>
          <w:rPrChange w:id="165" w:author="Anna Gårdmark" w:date="2021-10-28T13:34:00Z">
            <w:rPr/>
          </w:rPrChange>
        </w:rPr>
        <w:t>with</w:t>
      </w:r>
      <w:proofErr w:type="gramEnd"/>
      <w:r w:rsidRPr="005E0371">
        <w:rPr>
          <w:lang w:val="en-US"/>
          <w:rPrChange w:id="166" w:author="Anna Gårdmark" w:date="2021-10-28T13:34:00Z">
            <w:rPr/>
          </w:rPrChange>
        </w:rPr>
        <w:t xml:space="preserve"> body size. Nature Climate Change. </w:t>
      </w:r>
      <w:r w:rsidRPr="0097466C">
        <w:t>11, 58–63. 2021.</w:t>
      </w:r>
    </w:p>
    <w:p w14:paraId="566BAC51" w14:textId="77777777" w:rsidR="0097466C" w:rsidRPr="0097466C" w:rsidRDefault="0097466C" w:rsidP="00F92084">
      <w:pPr>
        <w:jc w:val="both"/>
      </w:pPr>
    </w:p>
    <w:p w14:paraId="1B886834" w14:textId="6B04E912" w:rsidR="009276AC" w:rsidRDefault="0097466C" w:rsidP="009276AC">
      <w:pPr>
        <w:jc w:val="both"/>
      </w:pPr>
      <w:r w:rsidRPr="0097466C">
        <w:t>Jorge Avaria Llautureo.</w:t>
      </w:r>
    </w:p>
    <w:p w14:paraId="366E50D9" w14:textId="412071AB" w:rsidR="009276AC" w:rsidRDefault="009276AC" w:rsidP="009276AC">
      <w:pPr>
        <w:jc w:val="both"/>
      </w:pPr>
    </w:p>
    <w:p w14:paraId="14B588FC" w14:textId="1354F98D" w:rsidR="009276AC" w:rsidRDefault="009276AC" w:rsidP="009276AC">
      <w:pPr>
        <w:jc w:val="both"/>
      </w:pPr>
    </w:p>
    <w:p w14:paraId="3DF64D12" w14:textId="27A3A070" w:rsidR="009276AC" w:rsidRDefault="009276AC" w:rsidP="009276AC">
      <w:pPr>
        <w:pStyle w:val="Liststycke"/>
        <w:numPr>
          <w:ilvl w:val="0"/>
          <w:numId w:val="1"/>
        </w:numPr>
        <w:jc w:val="both"/>
      </w:pPr>
      <w:commentRangeStart w:id="167"/>
      <w:r>
        <w:t>Additional changes</w:t>
      </w:r>
      <w:commentRangeEnd w:id="167"/>
      <w:r w:rsidR="002D425C">
        <w:rPr>
          <w:rStyle w:val="Kommentarsreferens"/>
        </w:rPr>
        <w:commentReference w:id="167"/>
      </w:r>
      <w:r>
        <w:t>:</w:t>
      </w:r>
    </w:p>
    <w:p w14:paraId="4B4EA468" w14:textId="099A0E5A" w:rsidR="009276AC" w:rsidRDefault="009276AC" w:rsidP="009276AC">
      <w:pPr>
        <w:pStyle w:val="Liststycke"/>
        <w:numPr>
          <w:ilvl w:val="1"/>
          <w:numId w:val="1"/>
        </w:numPr>
        <w:jc w:val="both"/>
      </w:pPr>
      <w:r>
        <w:t>On line 149, we also provide the estimate for the intercept for maximum consumption rate (instead of only for metabolic rate)</w:t>
      </w:r>
    </w:p>
    <w:sectPr w:rsidR="009276A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4" w:author="Jan Ohlberger" w:date="2021-10-20T10:18:00Z" w:initials="Ca">
    <w:p w14:paraId="419D4098" w14:textId="69F10024" w:rsidR="008F2B61" w:rsidRDefault="008F2B61">
      <w:pPr>
        <w:pStyle w:val="Kommentarer"/>
      </w:pPr>
      <w:r>
        <w:rPr>
          <w:rStyle w:val="Kommentarsreferens"/>
        </w:rPr>
        <w:annotationRef/>
      </w:r>
      <w:r>
        <w:t>Let’s not repeat old</w:t>
      </w:r>
      <w:r w:rsidR="00A51D59">
        <w:t xml:space="preserve">/previous </w:t>
      </w:r>
      <w:r>
        <w:t xml:space="preserve">text in a response letter. Just say ‘previous line 262, as mentioned by the reviewer. </w:t>
      </w:r>
    </w:p>
    <w:p w14:paraId="1C955A06" w14:textId="77777777" w:rsidR="008F2B61" w:rsidRDefault="008F2B61">
      <w:pPr>
        <w:pStyle w:val="Kommentarer"/>
      </w:pPr>
    </w:p>
    <w:p w14:paraId="441DB94A" w14:textId="3D2CE569" w:rsidR="008F2B61" w:rsidRDefault="008F2B61">
      <w:pPr>
        <w:pStyle w:val="Kommentarer"/>
      </w:pPr>
      <w:r>
        <w:t>More generally, I suggest focusing on the changes we made.</w:t>
      </w:r>
    </w:p>
  </w:comment>
  <w:comment w:id="45" w:author="Jan Ohlberger" w:date="2021-10-20T10:17:00Z" w:initials="Ca">
    <w:p w14:paraId="2840C5C2" w14:textId="198D7F44" w:rsidR="00ED4708" w:rsidRDefault="00ED4708">
      <w:pPr>
        <w:pStyle w:val="Kommentarer"/>
      </w:pPr>
      <w:r>
        <w:rPr>
          <w:rStyle w:val="Kommentarsreferens"/>
        </w:rPr>
        <w:annotationRef/>
      </w:r>
      <w:r>
        <w:t>?</w:t>
      </w:r>
    </w:p>
  </w:comment>
  <w:comment w:id="46" w:author="Jan Ohlberger" w:date="2021-10-20T10:17:00Z" w:initials="Ca">
    <w:p w14:paraId="76373F9C" w14:textId="23E554A0" w:rsidR="008F2B61" w:rsidRDefault="008F2B61">
      <w:pPr>
        <w:pStyle w:val="Kommentarer"/>
      </w:pPr>
      <w:r>
        <w:rPr>
          <w:rStyle w:val="Kommentarsreferens"/>
        </w:rPr>
        <w:annotationRef/>
      </w:r>
      <w:r>
        <w:t>Maybe we don’t need to describe them in detail then – let’s shorten the text above and focus on the changes, as follows</w:t>
      </w:r>
    </w:p>
  </w:comment>
  <w:comment w:id="47" w:author="Anna Gårdmark" w:date="2021-10-28T13:34:00Z" w:initials="AG">
    <w:p w14:paraId="4AAB9236" w14:textId="1C13E323" w:rsidR="005E0371" w:rsidRDefault="005E0371">
      <w:pPr>
        <w:pStyle w:val="Kommentarer"/>
      </w:pPr>
      <w:r>
        <w:rPr>
          <w:rStyle w:val="Kommentarsreferens"/>
        </w:rPr>
        <w:annotationRef/>
      </w:r>
      <w:proofErr w:type="gramStart"/>
      <w:r>
        <w:t>agree</w:t>
      </w:r>
      <w:proofErr w:type="gramEnd"/>
    </w:p>
  </w:comment>
  <w:comment w:id="52" w:author="Jan Ohlberger" w:date="2021-10-20T10:24:00Z" w:initials="Ca">
    <w:p w14:paraId="22E257C4" w14:textId="6B5849EA" w:rsidR="008F2B61" w:rsidRDefault="008F2B61">
      <w:pPr>
        <w:pStyle w:val="Kommentarer"/>
      </w:pPr>
      <w:r>
        <w:rPr>
          <w:rStyle w:val="Kommentarsreferens"/>
        </w:rPr>
        <w:annotationRef/>
      </w:r>
      <w:r>
        <w:t>Same argument as above – I think the old can be dropped.</w:t>
      </w:r>
    </w:p>
  </w:comment>
  <w:comment w:id="53" w:author="Jan Ohlberger" w:date="2021-10-20T10:26:00Z" w:initials="Ca">
    <w:p w14:paraId="5B9E3CAF" w14:textId="5E245395" w:rsidR="009C2B92" w:rsidRDefault="009C2B92">
      <w:pPr>
        <w:pStyle w:val="Kommentarer"/>
      </w:pPr>
      <w:r>
        <w:rPr>
          <w:rStyle w:val="Kommentarsreferens"/>
        </w:rPr>
        <w:annotationRef/>
      </w:r>
      <w:r>
        <w:t xml:space="preserve">See my in-text edits and suggestions in the </w:t>
      </w:r>
      <w:r w:rsidR="006C73BC">
        <w:t>manuscript</w:t>
      </w:r>
      <w:r>
        <w:t xml:space="preserve"> file</w:t>
      </w:r>
    </w:p>
  </w:comment>
  <w:comment w:id="54" w:author="Anna Gårdmark" w:date="2021-10-28T13:36:00Z" w:initials="AG">
    <w:p w14:paraId="5A823A99" w14:textId="64CBC8A3" w:rsidR="005E0371" w:rsidRDefault="005E0371">
      <w:pPr>
        <w:pStyle w:val="Kommentarer"/>
      </w:pPr>
      <w:r>
        <w:rPr>
          <w:rStyle w:val="Kommentarsreferens"/>
        </w:rPr>
        <w:annotationRef/>
      </w:r>
      <w:proofErr w:type="gramStart"/>
      <w:r>
        <w:t>this</w:t>
      </w:r>
      <w:proofErr w:type="gramEnd"/>
      <w:r>
        <w:t xml:space="preserve"> is the most important part of the response, and it would be good to come to this sooner. Suggest you go for all the shortenings that Jan suggests, and, already in the first bullet point say that “We have therefore redone the prediction and redrawn Fig 3 to account for uncertainty in the scaling of the rates that </w:t>
      </w:r>
      <w:proofErr w:type="spellStart"/>
      <w:r>
        <w:t>underly</w:t>
      </w:r>
      <w:proofErr w:type="spellEnd"/>
      <w:r>
        <w:t xml:space="preserve"> the prediction (for details see below).”</w:t>
      </w:r>
    </w:p>
  </w:comment>
  <w:comment w:id="60" w:author="Max Lindmark" w:date="2021-10-20T14:03:00Z" w:initials="MOU">
    <w:p w14:paraId="5D7A1847" w14:textId="683AE445" w:rsidR="00B006B8" w:rsidRDefault="00B006B8">
      <w:pPr>
        <w:pStyle w:val="Kommentarer"/>
      </w:pPr>
      <w:r>
        <w:rPr>
          <w:rStyle w:val="Kommentarsreferens"/>
        </w:rPr>
        <w:annotationRef/>
      </w:r>
      <w:r>
        <w:t xml:space="preserve">I </w:t>
      </w:r>
      <w:r w:rsidR="00FE6165">
        <w:t>will decreases the temperature steps so that the distributions look better, it’s a bit rough now</w:t>
      </w:r>
    </w:p>
  </w:comment>
  <w:comment w:id="61" w:author="Jan Ohlberger" w:date="2021-10-20T10:34:00Z" w:initials="Ca">
    <w:p w14:paraId="7FBC3070" w14:textId="6297BD33" w:rsidR="006C73BC" w:rsidRDefault="009C2B92">
      <w:pPr>
        <w:pStyle w:val="Kommentarer"/>
      </w:pPr>
      <w:r>
        <w:rPr>
          <w:rStyle w:val="Kommentarsreferens"/>
        </w:rPr>
        <w:annotationRef/>
      </w:r>
      <w:r w:rsidR="006C73BC">
        <w:t>I like the figure. Interesting to see the much higher spread/uncertainty for large sizes.</w:t>
      </w:r>
    </w:p>
    <w:p w14:paraId="2D8DB34F" w14:textId="77777777" w:rsidR="006C73BC" w:rsidRDefault="006C73BC">
      <w:pPr>
        <w:pStyle w:val="Kommentarer"/>
      </w:pPr>
    </w:p>
    <w:p w14:paraId="3E57F308" w14:textId="2065E2D8" w:rsidR="009C2B92" w:rsidRDefault="009C2B92">
      <w:pPr>
        <w:pStyle w:val="Kommentarer"/>
      </w:pPr>
      <w:r>
        <w:t>Here are a few thoughts</w:t>
      </w:r>
      <w:r w:rsidR="00A97C35">
        <w:t xml:space="preserve"> on the new figure</w:t>
      </w:r>
      <w:r>
        <w:t>:</w:t>
      </w:r>
    </w:p>
    <w:p w14:paraId="321C2819" w14:textId="77777777" w:rsidR="009C2B92" w:rsidRDefault="009C2B92">
      <w:pPr>
        <w:pStyle w:val="Kommentarer"/>
      </w:pPr>
    </w:p>
    <w:p w14:paraId="0D9B4CE4" w14:textId="0D5D246F" w:rsidR="009C2B92" w:rsidRDefault="009C2B92" w:rsidP="009C2B92">
      <w:pPr>
        <w:pStyle w:val="Kommentarer"/>
        <w:numPr>
          <w:ilvl w:val="0"/>
          <w:numId w:val="3"/>
        </w:numPr>
      </w:pPr>
      <w:r>
        <w:t xml:space="preserve"> I suggest to start both y-axis ranges at zero</w:t>
      </w:r>
    </w:p>
    <w:p w14:paraId="7D0372A3" w14:textId="77777777" w:rsidR="009C2B92" w:rsidRDefault="009C2B92">
      <w:pPr>
        <w:pStyle w:val="Kommentarer"/>
      </w:pPr>
    </w:p>
    <w:p w14:paraId="793E2A89" w14:textId="0A837749" w:rsidR="009C2B92" w:rsidRDefault="009C2B92" w:rsidP="00A97C35">
      <w:pPr>
        <w:pStyle w:val="Kommentarer"/>
        <w:numPr>
          <w:ilvl w:val="0"/>
          <w:numId w:val="3"/>
        </w:numPr>
      </w:pPr>
      <w:r>
        <w:t xml:space="preserve"> Why draw from the estimated mean and sd instead of directly from the posterior samples? </w:t>
      </w:r>
    </w:p>
    <w:p w14:paraId="60F2B1FE" w14:textId="77777777" w:rsidR="009C2B92" w:rsidRDefault="009C2B92" w:rsidP="009C2B92">
      <w:pPr>
        <w:pStyle w:val="Liststycke"/>
      </w:pPr>
    </w:p>
    <w:p w14:paraId="6FB42396" w14:textId="0FC8B234" w:rsidR="009C2B92" w:rsidRDefault="009C2B92" w:rsidP="00874190">
      <w:pPr>
        <w:pStyle w:val="Kommentarer"/>
        <w:numPr>
          <w:ilvl w:val="0"/>
          <w:numId w:val="3"/>
        </w:numPr>
      </w:pPr>
      <w:r>
        <w:t xml:space="preserve"> How about showing the</w:t>
      </w:r>
      <w:r w:rsidR="00A97C35">
        <w:t xml:space="preserve"> prediction for the</w:t>
      </w:r>
      <w:r>
        <w:t xml:space="preserve"> median mass-scaling exponent as a thick like, and</w:t>
      </w:r>
      <w:r w:rsidR="00A97C35">
        <w:t> </w:t>
      </w:r>
      <w:r>
        <w:t>making the other draws thinner</w:t>
      </w:r>
      <w:r w:rsidR="00A97C35">
        <w:t>/</w:t>
      </w:r>
      <w:r>
        <w:t xml:space="preserve"> transparent? </w:t>
      </w:r>
    </w:p>
  </w:comment>
  <w:comment w:id="62" w:author="Anna Gårdmark" w:date="2021-10-28T13:38:00Z" w:initials="AG">
    <w:p w14:paraId="5D41FC39" w14:textId="1C3F173D" w:rsidR="005E0371" w:rsidRDefault="005E0371">
      <w:pPr>
        <w:pStyle w:val="Kommentarer"/>
      </w:pPr>
      <w:r>
        <w:rPr>
          <w:rStyle w:val="Kommentarsreferens"/>
        </w:rPr>
        <w:annotationRef/>
      </w:r>
      <w:r>
        <w:t>I really like the figure and the message it sends, and like Jan’s suggestion iii above.</w:t>
      </w:r>
    </w:p>
  </w:comment>
  <w:comment w:id="84" w:author="Jan Ohlberger" w:date="2021-10-20T10:50:00Z" w:initials="Ca">
    <w:p w14:paraId="62E6C50D" w14:textId="4ECD541A" w:rsidR="0068313D" w:rsidRDefault="0068313D">
      <w:pPr>
        <w:pStyle w:val="Kommentarer"/>
      </w:pPr>
      <w:r>
        <w:rPr>
          <w:rStyle w:val="Kommentarsreferens"/>
        </w:rPr>
        <w:annotationRef/>
      </w:r>
      <w:r>
        <w:t>I think th</w:t>
      </w:r>
      <w:r w:rsidR="006C73BC">
        <w:t>e</w:t>
      </w:r>
      <w:r>
        <w:t xml:space="preserve"> sensitivity analysis partly addresses the comment by Dustin, but I think in the text we should acknowledge that this assumption may </w:t>
      </w:r>
      <w:r w:rsidR="00097FC6">
        <w:t>be violated</w:t>
      </w:r>
      <w:r>
        <w:t xml:space="preserve"> (see comments in the manuscript file).</w:t>
      </w:r>
    </w:p>
  </w:comment>
  <w:comment w:id="101" w:author="Max Lindmark" w:date="2021-10-20T10:01:00Z" w:initials="MOU">
    <w:p w14:paraId="529B98CC" w14:textId="17E67D96" w:rsidR="001D2E99" w:rsidRDefault="001D2E99">
      <w:pPr>
        <w:pStyle w:val="Kommentarer"/>
      </w:pPr>
      <w:r>
        <w:rPr>
          <w:rStyle w:val="Kommentarsreferens"/>
        </w:rPr>
        <w:annotationRef/>
      </w:r>
      <w:r>
        <w:t>I’m actually not sure I understand this comment, tried to reply though, let me know if you interpret it differently!</w:t>
      </w:r>
    </w:p>
  </w:comment>
  <w:comment w:id="102" w:author="Jan Ohlberger" w:date="2021-10-20T11:48:00Z" w:initials="Ca">
    <w:p w14:paraId="781B46BC" w14:textId="3BCC9F41" w:rsidR="00130578" w:rsidRDefault="00130578">
      <w:pPr>
        <w:pStyle w:val="Kommentarer"/>
      </w:pPr>
      <w:r>
        <w:rPr>
          <w:rStyle w:val="Kommentarsreferens"/>
        </w:rPr>
        <w:annotationRef/>
      </w:r>
      <w:r>
        <w:t>Yeah – hard to respond with actual changes here, but maybe we can try to explain this better in the text as well, and then refer to those improvements here?</w:t>
      </w:r>
    </w:p>
  </w:comment>
  <w:comment w:id="110" w:author="Jan Ohlberger" w:date="2021-10-20T11:07:00Z" w:initials="Ca">
    <w:p w14:paraId="76683936" w14:textId="1DB1B95B" w:rsidR="00E0437B" w:rsidRDefault="00E0437B">
      <w:pPr>
        <w:pStyle w:val="Kommentarer"/>
      </w:pPr>
      <w:r>
        <w:rPr>
          <w:rStyle w:val="Kommentarsreferens"/>
        </w:rPr>
        <w:annotationRef/>
      </w:r>
      <w:r>
        <w:t xml:space="preserve">The question is about </w:t>
      </w:r>
      <w:r w:rsidR="004F2287">
        <w:t xml:space="preserve">the </w:t>
      </w:r>
      <w:r>
        <w:t>interspecific relationship though – I think in reference to our statement that “</w:t>
      </w:r>
      <w:r w:rsidRPr="00E0437B">
        <w:rPr>
          <w:rFonts w:eastAsiaTheme="minorEastAsia"/>
          <w:i/>
        </w:rPr>
        <w:t>we do not expect an interspecific relationship between optimum growth temperature and body mass</w:t>
      </w:r>
      <w:r>
        <w:t>”.</w:t>
      </w:r>
    </w:p>
    <w:p w14:paraId="01778514" w14:textId="77777777" w:rsidR="00E0437B" w:rsidRDefault="00E0437B">
      <w:pPr>
        <w:pStyle w:val="Kommentarer"/>
      </w:pPr>
    </w:p>
    <w:p w14:paraId="6CF9F162" w14:textId="77777777" w:rsidR="004F2287" w:rsidRDefault="00E0437B">
      <w:pPr>
        <w:pStyle w:val="Kommentarer"/>
      </w:pPr>
      <w:r>
        <w:t xml:space="preserve">We could add a general explanation to the manuscript, like: </w:t>
      </w:r>
    </w:p>
    <w:p w14:paraId="73C49A95" w14:textId="77777777" w:rsidR="004F2287" w:rsidRDefault="004F2287">
      <w:pPr>
        <w:pStyle w:val="Kommentarer"/>
        <w:rPr>
          <w:i/>
        </w:rPr>
      </w:pPr>
    </w:p>
    <w:p w14:paraId="296D4F5D" w14:textId="4CD26DD5" w:rsidR="00E0437B" w:rsidRDefault="00E0437B">
      <w:pPr>
        <w:pStyle w:val="Kommentarer"/>
      </w:pPr>
      <w:r w:rsidRPr="004F2287">
        <w:rPr>
          <w:i/>
        </w:rPr>
        <w:t xml:space="preserve">“…, because differences in optimum growth temperatures between species largely depend on </w:t>
      </w:r>
      <w:r w:rsidR="00D52474">
        <w:rPr>
          <w:i/>
        </w:rPr>
        <w:t>past</w:t>
      </w:r>
      <w:r w:rsidRPr="004F2287">
        <w:rPr>
          <w:i/>
        </w:rPr>
        <w:t xml:space="preserve"> adaptations to</w:t>
      </w:r>
      <w:r w:rsidR="00D52474">
        <w:rPr>
          <w:i/>
        </w:rPr>
        <w:t xml:space="preserve"> </w:t>
      </w:r>
      <w:r w:rsidRPr="004F2287">
        <w:rPr>
          <w:i/>
        </w:rPr>
        <w:t>experienced environmental conditions…”</w:t>
      </w:r>
      <w:r w:rsidR="00D52474">
        <w:rPr>
          <w:i/>
        </w:rPr>
        <w:t xml:space="preserve"> </w:t>
      </w:r>
      <w:r w:rsidR="00D52474" w:rsidRPr="00901BC6">
        <w:t>???</w:t>
      </w:r>
    </w:p>
    <w:p w14:paraId="16ED6E0B" w14:textId="77777777" w:rsidR="00E70B31" w:rsidRDefault="00E70B31">
      <w:pPr>
        <w:pStyle w:val="Kommentarer"/>
      </w:pPr>
    </w:p>
    <w:p w14:paraId="3C8A7CB7" w14:textId="7D7FA088" w:rsidR="00E70B31" w:rsidRDefault="00E70B31">
      <w:pPr>
        <w:pStyle w:val="Kommentarer"/>
      </w:pPr>
      <w:r>
        <w:t xml:space="preserve">Or a more detailed explanation based on your next paragraph </w:t>
      </w:r>
    </w:p>
  </w:comment>
  <w:comment w:id="113" w:author="Jan Ohlberger" w:date="2021-10-20T11:14:00Z" w:initials="Ca">
    <w:p w14:paraId="48256D4D" w14:textId="29C7972F" w:rsidR="00E70B31" w:rsidRDefault="00E70B31">
      <w:pPr>
        <w:pStyle w:val="Kommentarer"/>
      </w:pPr>
      <w:r>
        <w:rPr>
          <w:rStyle w:val="Kommentarsreferens"/>
        </w:rPr>
        <w:annotationRef/>
      </w:r>
      <w:r>
        <w:t>That better addresses the question – in my view.</w:t>
      </w:r>
    </w:p>
  </w:comment>
  <w:comment w:id="125" w:author="Anna Gårdmark" w:date="2021-10-28T13:47:00Z" w:initials="AG">
    <w:p w14:paraId="7BBDD3EC" w14:textId="6BC7C641" w:rsidR="000F3D45" w:rsidRDefault="000F3D45">
      <w:pPr>
        <w:pStyle w:val="Kommentarer"/>
      </w:pPr>
      <w:r>
        <w:rPr>
          <w:rStyle w:val="Kommentarsreferens"/>
        </w:rPr>
        <w:annotationRef/>
      </w:r>
      <w:proofErr w:type="gramStart"/>
      <w:r>
        <w:t>check</w:t>
      </w:r>
      <w:proofErr w:type="gramEnd"/>
      <w:r>
        <w:t xml:space="preserve"> t6hat it becomes the same as the re-edited text in the main doc</w:t>
      </w:r>
    </w:p>
  </w:comment>
  <w:comment w:id="117" w:author="Jan Ohlberger" w:date="2021-10-20T11:16:00Z" w:initials="Ca">
    <w:p w14:paraId="32CBBE8A" w14:textId="1475593D" w:rsidR="00A610A9" w:rsidRDefault="00A610A9">
      <w:pPr>
        <w:pStyle w:val="Kommentarer"/>
      </w:pPr>
      <w:r>
        <w:rPr>
          <w:rStyle w:val="Kommentarsreferens"/>
        </w:rPr>
        <w:annotationRef/>
      </w:r>
      <w:r>
        <w:t>Not sure we need to add these sections</w:t>
      </w:r>
    </w:p>
  </w:comment>
  <w:comment w:id="132" w:author="Anna Gårdmark" w:date="2021-10-28T13:48:00Z" w:initials="AG">
    <w:p w14:paraId="307A99DB" w14:textId="49C3149C" w:rsidR="000F3D45" w:rsidRDefault="000F3D45">
      <w:pPr>
        <w:pStyle w:val="Kommentarer"/>
      </w:pPr>
      <w:r>
        <w:rPr>
          <w:rStyle w:val="Kommentarsreferens"/>
        </w:rPr>
        <w:annotationRef/>
      </w:r>
      <w:r>
        <w:t xml:space="preserve">I presume you mean? </w:t>
      </w:r>
      <w:proofErr w:type="gramStart"/>
      <w:r>
        <w:t>better</w:t>
      </w:r>
      <w:proofErr w:type="gramEnd"/>
      <w:r>
        <w:t xml:space="preserve"> specify</w:t>
      </w:r>
    </w:p>
  </w:comment>
  <w:comment w:id="135" w:author="Jan Ohlberger" w:date="2021-10-20T11:21:00Z" w:initials="Ca">
    <w:p w14:paraId="791E979D" w14:textId="6FCF25C1" w:rsidR="004C0B68" w:rsidRDefault="004C0B68">
      <w:pPr>
        <w:pStyle w:val="Kommentarer"/>
      </w:pPr>
      <w:r>
        <w:rPr>
          <w:rStyle w:val="Kommentarsreferens"/>
        </w:rPr>
        <w:annotationRef/>
      </w:r>
      <w:r>
        <w:t>I think this is good. I do wonder if we should drop the word ‘strong’ form that sentence in the manuscript – that seems in line with this argument, i.e. to provide the probability of a negative effect (92%) rather than giving it a qualifier (such as weak/marginal/strong/etc)</w:t>
      </w:r>
    </w:p>
  </w:comment>
  <w:comment w:id="136" w:author="Anna Gårdmark" w:date="2021-10-28T13:49:00Z" w:initials="AG">
    <w:p w14:paraId="5BFA93B7" w14:textId="264A14C2" w:rsidR="000F3D45" w:rsidRDefault="000F3D45">
      <w:pPr>
        <w:pStyle w:val="Kommentarer"/>
      </w:pPr>
      <w:r>
        <w:rPr>
          <w:rStyle w:val="Kommentarsreferens"/>
        </w:rPr>
        <w:annotationRef/>
      </w:r>
      <w:proofErr w:type="gramStart"/>
      <w:r>
        <w:t>agree</w:t>
      </w:r>
      <w:proofErr w:type="gramEnd"/>
      <w:r>
        <w:t xml:space="preserve">, skip strong; then you can </w:t>
      </w:r>
      <w:proofErr w:type="spellStart"/>
      <w:r>
        <w:t>here</w:t>
      </w:r>
      <w:proofErr w:type="spellEnd"/>
      <w:r>
        <w:t xml:space="preserve"> also say you revised the text </w:t>
      </w:r>
      <w:r>
        <w:sym w:font="Wingdings" w:char="F04A"/>
      </w:r>
    </w:p>
  </w:comment>
  <w:comment w:id="154" w:author="Jan Ohlberger" w:date="2021-10-20T11:30:00Z" w:initials="Ca">
    <w:p w14:paraId="576A0509" w14:textId="4D1F88B5" w:rsidR="003A5900" w:rsidRDefault="003A5900">
      <w:pPr>
        <w:pStyle w:val="Kommentarer"/>
      </w:pPr>
      <w:r>
        <w:rPr>
          <w:rStyle w:val="Kommentarsreferens"/>
        </w:rPr>
        <w:annotationRef/>
      </w:r>
      <w:r>
        <w:t xml:space="preserve">I would say ‘could explain why they are predicted’ but </w:t>
      </w:r>
      <w:proofErr w:type="spellStart"/>
      <w:r>
        <w:t>rther</w:t>
      </w:r>
      <w:proofErr w:type="spellEnd"/>
      <w:r>
        <w:t xml:space="preserve"> ‘is used to predict smaller sizes of ectotherms’ or ‘is used to explain why ectotherms may be shrinking with warming’</w:t>
      </w:r>
    </w:p>
  </w:comment>
  <w:comment w:id="155" w:author="Max Lindmark" w:date="2021-10-19T16:29:00Z" w:initials="MOU">
    <w:p w14:paraId="615D0666" w14:textId="784D150E" w:rsidR="00F16DCF" w:rsidRDefault="00F16DCF">
      <w:pPr>
        <w:pStyle w:val="Kommentarer"/>
      </w:pPr>
      <w:r>
        <w:rPr>
          <w:rStyle w:val="Kommentarsreferens"/>
        </w:rPr>
        <w:annotationRef/>
      </w:r>
      <w:r>
        <w:t>We could cite it where we say mechanisms are poorly understood, but I also feel there are several other more relevant papers we could cite.</w:t>
      </w:r>
    </w:p>
  </w:comment>
  <w:comment w:id="156" w:author="Jan Ohlberger" w:date="2021-10-20T11:33:00Z" w:initials="Ca">
    <w:p w14:paraId="38C20CA6" w14:textId="32B535E0" w:rsidR="0015607C" w:rsidRDefault="00884E07">
      <w:pPr>
        <w:pStyle w:val="Kommentarer"/>
      </w:pPr>
      <w:r>
        <w:rPr>
          <w:rStyle w:val="Kommentarsreferens"/>
        </w:rPr>
        <w:annotationRef/>
      </w:r>
      <w:r>
        <w:t xml:space="preserve">Yeah, I agree, though we might as well find a place to include it. </w:t>
      </w:r>
    </w:p>
    <w:p w14:paraId="55B79C59" w14:textId="77777777" w:rsidR="0015607C" w:rsidRDefault="0015607C">
      <w:pPr>
        <w:pStyle w:val="Kommentarer"/>
      </w:pPr>
    </w:p>
    <w:p w14:paraId="47EDC7B3" w14:textId="6BA92DD0" w:rsidR="00884E07" w:rsidRDefault="00884E07">
      <w:pPr>
        <w:pStyle w:val="Kommentarer"/>
      </w:pPr>
      <w:r>
        <w:t xml:space="preserve">I think we could add a sentence </w:t>
      </w:r>
      <w:r w:rsidR="0015607C">
        <w:t>(or part of a sentence) to</w:t>
      </w:r>
      <w:r>
        <w:t xml:space="preserve"> the discussion</w:t>
      </w:r>
      <w:r w:rsidR="0015607C">
        <w:t xml:space="preserve"> (~ line 290) </w:t>
      </w:r>
      <w:r>
        <w:t>where we write that “</w:t>
      </w:r>
      <w:r w:rsidR="0015607C">
        <w:rPr>
          <w:i/>
        </w:rPr>
        <w:t>there is a</w:t>
      </w:r>
      <w:r w:rsidRPr="00884E07">
        <w:rPr>
          <w:i/>
        </w:rPr>
        <w:t>lready empirical evidence of the largest individuals in natural populations being the first to suffer from negative impacts of warming</w:t>
      </w:r>
      <w:r>
        <w:t>…”</w:t>
      </w:r>
    </w:p>
    <w:p w14:paraId="5AB051D6" w14:textId="77777777" w:rsidR="00F3114D" w:rsidRDefault="00F3114D">
      <w:pPr>
        <w:pStyle w:val="Kommentarer"/>
      </w:pPr>
    </w:p>
    <w:p w14:paraId="356C7AC6" w14:textId="7C0701A0" w:rsidR="00F3114D" w:rsidRDefault="00F3114D">
      <w:pPr>
        <w:pStyle w:val="Kommentarer"/>
      </w:pPr>
      <w:r>
        <w:t xml:space="preserve">Then in the response, we can write we included it, though without a more detailed discussion, because it is concerned with a different aspect of size responses to warming (as you write here) </w:t>
      </w:r>
    </w:p>
  </w:comment>
  <w:comment w:id="157" w:author="Anna Gårdmark" w:date="2021-10-28T13:50:00Z" w:initials="AG">
    <w:p w14:paraId="780DD7E4" w14:textId="63DDA4CC" w:rsidR="000F3D45" w:rsidRDefault="000F3D45">
      <w:pPr>
        <w:pStyle w:val="Kommentarer"/>
      </w:pPr>
      <w:r>
        <w:rPr>
          <w:rStyle w:val="Kommentarsreferens"/>
        </w:rPr>
        <w:annotationRef/>
      </w:r>
      <w:proofErr w:type="gramStart"/>
      <w:r>
        <w:t>good</w:t>
      </w:r>
      <w:proofErr w:type="gramEnd"/>
      <w:r>
        <w:t xml:space="preserve"> solution Jan!</w:t>
      </w:r>
    </w:p>
  </w:comment>
  <w:comment w:id="167" w:author="Anna Gårdmark" w:date="2021-10-28T13:51:00Z" w:initials="AG">
    <w:p w14:paraId="3500F32F" w14:textId="16CD2623" w:rsidR="002D425C" w:rsidRDefault="002D425C">
      <w:pPr>
        <w:pStyle w:val="Kommentarer"/>
      </w:pPr>
      <w:r>
        <w:rPr>
          <w:rStyle w:val="Kommentarsreferens"/>
        </w:rPr>
        <w:annotationRef/>
      </w:r>
      <w:r>
        <w:t xml:space="preserve">didn’t you also add a supplementary </w:t>
      </w:r>
      <w:r>
        <w:t>table?</w:t>
      </w:r>
      <w:bookmarkStart w:id="168" w:name="_GoBack"/>
      <w:bookmarkEnd w:id="16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1DB94A" w15:done="0"/>
  <w15:commentEx w15:paraId="2840C5C2" w15:done="0"/>
  <w15:commentEx w15:paraId="76373F9C" w15:done="0"/>
  <w15:commentEx w15:paraId="4AAB9236" w15:paraIdParent="76373F9C" w15:done="0"/>
  <w15:commentEx w15:paraId="22E257C4" w15:done="0"/>
  <w15:commentEx w15:paraId="5B9E3CAF" w15:done="0"/>
  <w15:commentEx w15:paraId="5A823A99" w15:done="0"/>
  <w15:commentEx w15:paraId="5D7A1847" w15:done="0"/>
  <w15:commentEx w15:paraId="6FB42396" w15:paraIdParent="5D7A1847" w15:done="0"/>
  <w15:commentEx w15:paraId="5D41FC39" w15:paraIdParent="5D7A1847" w15:done="0"/>
  <w15:commentEx w15:paraId="62E6C50D" w15:done="0"/>
  <w15:commentEx w15:paraId="529B98CC" w15:done="0"/>
  <w15:commentEx w15:paraId="781B46BC" w15:paraIdParent="529B98CC" w15:done="0"/>
  <w15:commentEx w15:paraId="3C8A7CB7" w15:done="0"/>
  <w15:commentEx w15:paraId="48256D4D" w15:done="0"/>
  <w15:commentEx w15:paraId="7BBDD3EC" w15:done="0"/>
  <w15:commentEx w15:paraId="32CBBE8A" w15:done="0"/>
  <w15:commentEx w15:paraId="307A99DB" w15:done="0"/>
  <w15:commentEx w15:paraId="791E979D" w15:done="0"/>
  <w15:commentEx w15:paraId="5BFA93B7" w15:paraIdParent="791E979D" w15:done="0"/>
  <w15:commentEx w15:paraId="576A0509" w15:done="0"/>
  <w15:commentEx w15:paraId="615D0666" w15:done="0"/>
  <w15:commentEx w15:paraId="356C7AC6" w15:paraIdParent="615D0666" w15:done="0"/>
  <w15:commentEx w15:paraId="780DD7E4" w15:paraIdParent="615D0666" w15:done="0"/>
  <w15:commentEx w15:paraId="3500F3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A030" w16cex:dateUtc="2021-10-20T12:03:00Z"/>
  <w16cex:commentExtensible w16cex:durableId="251A675C" w16cex:dateUtc="2021-10-20T08:01:00Z"/>
  <w16cex:commentExtensible w16cex:durableId="251970FE" w16cex:dateUtc="2021-10-19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1DB94A" w16cid:durableId="251A6B8A"/>
  <w16cid:commentId w16cid:paraId="2840C5C2" w16cid:durableId="251A6B2D"/>
  <w16cid:commentId w16cid:paraId="76373F9C" w16cid:durableId="251A6B56"/>
  <w16cid:commentId w16cid:paraId="22E257C4" w16cid:durableId="251A6CE3"/>
  <w16cid:commentId w16cid:paraId="5B9E3CAF" w16cid:durableId="251A6D72"/>
  <w16cid:commentId w16cid:paraId="5D7A1847" w16cid:durableId="251AA030"/>
  <w16cid:commentId w16cid:paraId="6FB42396" w16cid:durableId="251A6F3F"/>
  <w16cid:commentId w16cid:paraId="62E6C50D" w16cid:durableId="251A72DD"/>
  <w16cid:commentId w16cid:paraId="529B98CC" w16cid:durableId="251A675C"/>
  <w16cid:commentId w16cid:paraId="781B46BC" w16cid:durableId="251A809F"/>
  <w16cid:commentId w16cid:paraId="3C8A7CB7" w16cid:durableId="251A76E7"/>
  <w16cid:commentId w16cid:paraId="48256D4D" w16cid:durableId="251A7883"/>
  <w16cid:commentId w16cid:paraId="32CBBE8A" w16cid:durableId="251A7910"/>
  <w16cid:commentId w16cid:paraId="791E979D" w16cid:durableId="251A7A2E"/>
  <w16cid:commentId w16cid:paraId="576A0509" w16cid:durableId="251A7C51"/>
  <w16cid:commentId w16cid:paraId="615D0666" w16cid:durableId="251970FE"/>
  <w16cid:commentId w16cid:paraId="356C7AC6" w16cid:durableId="251A7C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572"/>
    <w:multiLevelType w:val="hybridMultilevel"/>
    <w:tmpl w:val="AEF2EC88"/>
    <w:lvl w:ilvl="0" w:tplc="1A6C2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C675C"/>
    <w:multiLevelType w:val="hybridMultilevel"/>
    <w:tmpl w:val="CC348DB0"/>
    <w:lvl w:ilvl="0" w:tplc="F87E983A">
      <w:start w:val="150"/>
      <w:numFmt w:val="bullet"/>
      <w:lvlText w:val="-"/>
      <w:lvlJc w:val="left"/>
      <w:pPr>
        <w:ind w:left="720" w:hanging="360"/>
      </w:pPr>
      <w:rPr>
        <w:rFonts w:ascii="Times New Roman" w:eastAsiaTheme="minorHAnsi" w:hAnsi="Times New Roman" w:cs="Times New Roman"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12360"/>
    <w:multiLevelType w:val="hybridMultilevel"/>
    <w:tmpl w:val="1EE0F092"/>
    <w:lvl w:ilvl="0" w:tplc="5C2C66BE">
      <w:start w:val="15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a Gårdmark">
    <w15:presenceInfo w15:providerId="AD" w15:userId="S-1-5-21-1060284298-1343024091-682003330-100775"/>
  </w15:person>
  <w15:person w15:author="Jan Ohlberger">
    <w15:presenceInfo w15:providerId="None" w15:userId="Jan Oh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36"/>
    <w:rsid w:val="0000628D"/>
    <w:rsid w:val="000114A3"/>
    <w:rsid w:val="0001794B"/>
    <w:rsid w:val="00030ACB"/>
    <w:rsid w:val="000350F7"/>
    <w:rsid w:val="00042046"/>
    <w:rsid w:val="00050303"/>
    <w:rsid w:val="000547BE"/>
    <w:rsid w:val="0005780E"/>
    <w:rsid w:val="00082DB7"/>
    <w:rsid w:val="00082FB4"/>
    <w:rsid w:val="00086278"/>
    <w:rsid w:val="00087376"/>
    <w:rsid w:val="00097FC6"/>
    <w:rsid w:val="000A4B18"/>
    <w:rsid w:val="000A6B6D"/>
    <w:rsid w:val="000B3987"/>
    <w:rsid w:val="000B647D"/>
    <w:rsid w:val="000B6543"/>
    <w:rsid w:val="000C155E"/>
    <w:rsid w:val="000C1655"/>
    <w:rsid w:val="000D4F49"/>
    <w:rsid w:val="000D72E9"/>
    <w:rsid w:val="000D7952"/>
    <w:rsid w:val="000E0625"/>
    <w:rsid w:val="000F16B7"/>
    <w:rsid w:val="000F3D45"/>
    <w:rsid w:val="000F47D2"/>
    <w:rsid w:val="000F5003"/>
    <w:rsid w:val="00116EC1"/>
    <w:rsid w:val="00116FFF"/>
    <w:rsid w:val="00130578"/>
    <w:rsid w:val="001431B2"/>
    <w:rsid w:val="00144841"/>
    <w:rsid w:val="00150F71"/>
    <w:rsid w:val="0015355E"/>
    <w:rsid w:val="001536F8"/>
    <w:rsid w:val="0015607C"/>
    <w:rsid w:val="00165B50"/>
    <w:rsid w:val="001668CA"/>
    <w:rsid w:val="00166CC7"/>
    <w:rsid w:val="00171C3C"/>
    <w:rsid w:val="00173864"/>
    <w:rsid w:val="0018568B"/>
    <w:rsid w:val="001A0783"/>
    <w:rsid w:val="001A3167"/>
    <w:rsid w:val="001C2F4E"/>
    <w:rsid w:val="001C7E1A"/>
    <w:rsid w:val="001D2E99"/>
    <w:rsid w:val="001D523A"/>
    <w:rsid w:val="001E6BDA"/>
    <w:rsid w:val="001F0592"/>
    <w:rsid w:val="00205A3C"/>
    <w:rsid w:val="00211B27"/>
    <w:rsid w:val="00213562"/>
    <w:rsid w:val="002156A1"/>
    <w:rsid w:val="0022681E"/>
    <w:rsid w:val="00227178"/>
    <w:rsid w:val="00237A9E"/>
    <w:rsid w:val="00257E37"/>
    <w:rsid w:val="0026454B"/>
    <w:rsid w:val="00267178"/>
    <w:rsid w:val="00285D37"/>
    <w:rsid w:val="002A2C0F"/>
    <w:rsid w:val="002B0EC3"/>
    <w:rsid w:val="002B15AD"/>
    <w:rsid w:val="002C0F30"/>
    <w:rsid w:val="002C2C0D"/>
    <w:rsid w:val="002D37B0"/>
    <w:rsid w:val="002D414C"/>
    <w:rsid w:val="002D425C"/>
    <w:rsid w:val="002E32ED"/>
    <w:rsid w:val="002E7B1B"/>
    <w:rsid w:val="00307718"/>
    <w:rsid w:val="0031289D"/>
    <w:rsid w:val="003204FE"/>
    <w:rsid w:val="00333893"/>
    <w:rsid w:val="00341274"/>
    <w:rsid w:val="00345AC1"/>
    <w:rsid w:val="00355EFC"/>
    <w:rsid w:val="0037238E"/>
    <w:rsid w:val="0037265F"/>
    <w:rsid w:val="003A1E74"/>
    <w:rsid w:val="003A5900"/>
    <w:rsid w:val="003C1650"/>
    <w:rsid w:val="003C3EB1"/>
    <w:rsid w:val="003F3497"/>
    <w:rsid w:val="003F59FF"/>
    <w:rsid w:val="004055AF"/>
    <w:rsid w:val="004058FC"/>
    <w:rsid w:val="00426698"/>
    <w:rsid w:val="00435E86"/>
    <w:rsid w:val="00440AA4"/>
    <w:rsid w:val="00447365"/>
    <w:rsid w:val="00464B8B"/>
    <w:rsid w:val="0047007B"/>
    <w:rsid w:val="00472747"/>
    <w:rsid w:val="004759A5"/>
    <w:rsid w:val="004834BF"/>
    <w:rsid w:val="00487369"/>
    <w:rsid w:val="00487D7D"/>
    <w:rsid w:val="0049349B"/>
    <w:rsid w:val="00495FB2"/>
    <w:rsid w:val="004965BF"/>
    <w:rsid w:val="004B4010"/>
    <w:rsid w:val="004C0B68"/>
    <w:rsid w:val="004E0DC6"/>
    <w:rsid w:val="004E4D18"/>
    <w:rsid w:val="004F2287"/>
    <w:rsid w:val="004F6163"/>
    <w:rsid w:val="00504807"/>
    <w:rsid w:val="005214F5"/>
    <w:rsid w:val="00523A83"/>
    <w:rsid w:val="0054780C"/>
    <w:rsid w:val="005764A0"/>
    <w:rsid w:val="00584BD6"/>
    <w:rsid w:val="00587F36"/>
    <w:rsid w:val="005951A9"/>
    <w:rsid w:val="005A115C"/>
    <w:rsid w:val="005A6FDA"/>
    <w:rsid w:val="005C1085"/>
    <w:rsid w:val="005C2648"/>
    <w:rsid w:val="005D507B"/>
    <w:rsid w:val="005E0371"/>
    <w:rsid w:val="005E0D98"/>
    <w:rsid w:val="005E6DCD"/>
    <w:rsid w:val="00601C40"/>
    <w:rsid w:val="0060366B"/>
    <w:rsid w:val="0061381E"/>
    <w:rsid w:val="00615F94"/>
    <w:rsid w:val="00620606"/>
    <w:rsid w:val="00621715"/>
    <w:rsid w:val="006376CD"/>
    <w:rsid w:val="006420F1"/>
    <w:rsid w:val="00650F21"/>
    <w:rsid w:val="0065681E"/>
    <w:rsid w:val="0067094E"/>
    <w:rsid w:val="0068313D"/>
    <w:rsid w:val="006A29F2"/>
    <w:rsid w:val="006C73BC"/>
    <w:rsid w:val="00701340"/>
    <w:rsid w:val="00744936"/>
    <w:rsid w:val="00755FCA"/>
    <w:rsid w:val="0075779B"/>
    <w:rsid w:val="00762BEE"/>
    <w:rsid w:val="0077594C"/>
    <w:rsid w:val="00777EC7"/>
    <w:rsid w:val="007800AA"/>
    <w:rsid w:val="007A268B"/>
    <w:rsid w:val="007A4E0B"/>
    <w:rsid w:val="007A4F1A"/>
    <w:rsid w:val="007B232C"/>
    <w:rsid w:val="007B3386"/>
    <w:rsid w:val="007B6050"/>
    <w:rsid w:val="007B609E"/>
    <w:rsid w:val="007C1466"/>
    <w:rsid w:val="007C2489"/>
    <w:rsid w:val="007C4157"/>
    <w:rsid w:val="007D4395"/>
    <w:rsid w:val="007E57D7"/>
    <w:rsid w:val="007E5B8C"/>
    <w:rsid w:val="007E72B5"/>
    <w:rsid w:val="007F1430"/>
    <w:rsid w:val="007F3D1B"/>
    <w:rsid w:val="007F68A3"/>
    <w:rsid w:val="00810EF7"/>
    <w:rsid w:val="008163B5"/>
    <w:rsid w:val="00853917"/>
    <w:rsid w:val="00874190"/>
    <w:rsid w:val="00884E07"/>
    <w:rsid w:val="00886C36"/>
    <w:rsid w:val="008908D1"/>
    <w:rsid w:val="00890C70"/>
    <w:rsid w:val="008931FB"/>
    <w:rsid w:val="008A3CDF"/>
    <w:rsid w:val="008A4C88"/>
    <w:rsid w:val="008B3482"/>
    <w:rsid w:val="008B5C31"/>
    <w:rsid w:val="008B6589"/>
    <w:rsid w:val="008C2605"/>
    <w:rsid w:val="008C3642"/>
    <w:rsid w:val="008D52EC"/>
    <w:rsid w:val="008D61D7"/>
    <w:rsid w:val="008F2B61"/>
    <w:rsid w:val="00901BC6"/>
    <w:rsid w:val="00916CC7"/>
    <w:rsid w:val="00924992"/>
    <w:rsid w:val="009276AC"/>
    <w:rsid w:val="0093142F"/>
    <w:rsid w:val="0093353B"/>
    <w:rsid w:val="0094419D"/>
    <w:rsid w:val="00946C22"/>
    <w:rsid w:val="00947E69"/>
    <w:rsid w:val="0097466C"/>
    <w:rsid w:val="00982972"/>
    <w:rsid w:val="0099723C"/>
    <w:rsid w:val="009A4DE2"/>
    <w:rsid w:val="009A5368"/>
    <w:rsid w:val="009A5E7F"/>
    <w:rsid w:val="009B0EF9"/>
    <w:rsid w:val="009B444F"/>
    <w:rsid w:val="009C2B92"/>
    <w:rsid w:val="009D5D9C"/>
    <w:rsid w:val="009F1F69"/>
    <w:rsid w:val="009F2D83"/>
    <w:rsid w:val="00A0240C"/>
    <w:rsid w:val="00A17ADD"/>
    <w:rsid w:val="00A27FF1"/>
    <w:rsid w:val="00A37A5B"/>
    <w:rsid w:val="00A401AE"/>
    <w:rsid w:val="00A51D59"/>
    <w:rsid w:val="00A5659F"/>
    <w:rsid w:val="00A610A9"/>
    <w:rsid w:val="00A64584"/>
    <w:rsid w:val="00A67DE5"/>
    <w:rsid w:val="00A72720"/>
    <w:rsid w:val="00A82B36"/>
    <w:rsid w:val="00A86F88"/>
    <w:rsid w:val="00A90097"/>
    <w:rsid w:val="00A97C35"/>
    <w:rsid w:val="00AC198E"/>
    <w:rsid w:val="00AC1BB9"/>
    <w:rsid w:val="00AC3077"/>
    <w:rsid w:val="00AD1A8B"/>
    <w:rsid w:val="00AD2455"/>
    <w:rsid w:val="00AE1D46"/>
    <w:rsid w:val="00AF785E"/>
    <w:rsid w:val="00AF7AE7"/>
    <w:rsid w:val="00B006B8"/>
    <w:rsid w:val="00B02C89"/>
    <w:rsid w:val="00B15152"/>
    <w:rsid w:val="00B42C8E"/>
    <w:rsid w:val="00B448A2"/>
    <w:rsid w:val="00B54A80"/>
    <w:rsid w:val="00B578C7"/>
    <w:rsid w:val="00B675C7"/>
    <w:rsid w:val="00B71E48"/>
    <w:rsid w:val="00B762CC"/>
    <w:rsid w:val="00B83CDB"/>
    <w:rsid w:val="00B95A94"/>
    <w:rsid w:val="00BA5CFD"/>
    <w:rsid w:val="00BB7FB6"/>
    <w:rsid w:val="00BC4F26"/>
    <w:rsid w:val="00BC6457"/>
    <w:rsid w:val="00BE002C"/>
    <w:rsid w:val="00BE64FA"/>
    <w:rsid w:val="00BF0A72"/>
    <w:rsid w:val="00BF0E7C"/>
    <w:rsid w:val="00C22780"/>
    <w:rsid w:val="00C23503"/>
    <w:rsid w:val="00C2474A"/>
    <w:rsid w:val="00C40966"/>
    <w:rsid w:val="00C572CD"/>
    <w:rsid w:val="00C573CE"/>
    <w:rsid w:val="00C85415"/>
    <w:rsid w:val="00CA5D0E"/>
    <w:rsid w:val="00CC331E"/>
    <w:rsid w:val="00CC352E"/>
    <w:rsid w:val="00CC475D"/>
    <w:rsid w:val="00CC4937"/>
    <w:rsid w:val="00CD47F9"/>
    <w:rsid w:val="00CE16A4"/>
    <w:rsid w:val="00CF5515"/>
    <w:rsid w:val="00CF7725"/>
    <w:rsid w:val="00D028BA"/>
    <w:rsid w:val="00D034C6"/>
    <w:rsid w:val="00D213E4"/>
    <w:rsid w:val="00D25BE8"/>
    <w:rsid w:val="00D40F23"/>
    <w:rsid w:val="00D44302"/>
    <w:rsid w:val="00D453AC"/>
    <w:rsid w:val="00D520AB"/>
    <w:rsid w:val="00D52474"/>
    <w:rsid w:val="00D626C0"/>
    <w:rsid w:val="00D7041A"/>
    <w:rsid w:val="00D71719"/>
    <w:rsid w:val="00D75BE8"/>
    <w:rsid w:val="00D80783"/>
    <w:rsid w:val="00D86568"/>
    <w:rsid w:val="00D86602"/>
    <w:rsid w:val="00D90D0E"/>
    <w:rsid w:val="00DA3B65"/>
    <w:rsid w:val="00DA5EA9"/>
    <w:rsid w:val="00DB78C0"/>
    <w:rsid w:val="00DD1255"/>
    <w:rsid w:val="00DF6473"/>
    <w:rsid w:val="00E0437B"/>
    <w:rsid w:val="00E167B8"/>
    <w:rsid w:val="00E30B20"/>
    <w:rsid w:val="00E31298"/>
    <w:rsid w:val="00E31C51"/>
    <w:rsid w:val="00E40842"/>
    <w:rsid w:val="00E532FE"/>
    <w:rsid w:val="00E62BFA"/>
    <w:rsid w:val="00E654F0"/>
    <w:rsid w:val="00E70B31"/>
    <w:rsid w:val="00E858C8"/>
    <w:rsid w:val="00EA017D"/>
    <w:rsid w:val="00ED4708"/>
    <w:rsid w:val="00ED60B0"/>
    <w:rsid w:val="00EF0314"/>
    <w:rsid w:val="00F01214"/>
    <w:rsid w:val="00F0448E"/>
    <w:rsid w:val="00F13350"/>
    <w:rsid w:val="00F16DCF"/>
    <w:rsid w:val="00F3114D"/>
    <w:rsid w:val="00F354E7"/>
    <w:rsid w:val="00F37BF9"/>
    <w:rsid w:val="00F40B5D"/>
    <w:rsid w:val="00F420D1"/>
    <w:rsid w:val="00F428DE"/>
    <w:rsid w:val="00F54FE6"/>
    <w:rsid w:val="00F55EA1"/>
    <w:rsid w:val="00F65BAA"/>
    <w:rsid w:val="00F67528"/>
    <w:rsid w:val="00F8388A"/>
    <w:rsid w:val="00F8784B"/>
    <w:rsid w:val="00F92084"/>
    <w:rsid w:val="00FC46A5"/>
    <w:rsid w:val="00FC6591"/>
    <w:rsid w:val="00FD4056"/>
    <w:rsid w:val="00FD6764"/>
    <w:rsid w:val="00FE0681"/>
    <w:rsid w:val="00FE61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6F6B"/>
  <w15:chartTrackingRefBased/>
  <w15:docId w15:val="{B2DA0653-6167-CA47-8D4B-416E89BE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0AA"/>
    <w:rPr>
      <w:rFonts w:eastAsia="Times New Roman"/>
      <w:lang w:eastAsia="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167B8"/>
    <w:pPr>
      <w:ind w:left="720"/>
      <w:contextualSpacing/>
    </w:pPr>
    <w:rPr>
      <w:rFonts w:eastAsiaTheme="minorHAnsi"/>
      <w:lang w:val="en-US" w:eastAsia="en-US"/>
    </w:rPr>
  </w:style>
  <w:style w:type="character" w:styleId="Kommentarsreferens">
    <w:name w:val="annotation reference"/>
    <w:basedOn w:val="Standardstycketeckensnitt"/>
    <w:uiPriority w:val="99"/>
    <w:semiHidden/>
    <w:unhideWhenUsed/>
    <w:rsid w:val="00F16DCF"/>
    <w:rPr>
      <w:sz w:val="16"/>
      <w:szCs w:val="16"/>
    </w:rPr>
  </w:style>
  <w:style w:type="paragraph" w:styleId="Kommentarer">
    <w:name w:val="annotation text"/>
    <w:basedOn w:val="Normal"/>
    <w:link w:val="KommentarerChar"/>
    <w:uiPriority w:val="99"/>
    <w:semiHidden/>
    <w:unhideWhenUsed/>
    <w:rsid w:val="00F16DCF"/>
    <w:rPr>
      <w:rFonts w:eastAsiaTheme="minorHAnsi"/>
      <w:sz w:val="20"/>
      <w:szCs w:val="20"/>
      <w:lang w:val="en-US" w:eastAsia="en-US"/>
    </w:rPr>
  </w:style>
  <w:style w:type="character" w:customStyle="1" w:styleId="KommentarerChar">
    <w:name w:val="Kommentarer Char"/>
    <w:basedOn w:val="Standardstycketeckensnitt"/>
    <w:link w:val="Kommentarer"/>
    <w:uiPriority w:val="99"/>
    <w:semiHidden/>
    <w:rsid w:val="00F16DCF"/>
    <w:rPr>
      <w:sz w:val="20"/>
      <w:szCs w:val="20"/>
      <w:lang w:val="en-US"/>
    </w:rPr>
  </w:style>
  <w:style w:type="paragraph" w:styleId="Kommentarsmne">
    <w:name w:val="annotation subject"/>
    <w:basedOn w:val="Kommentarer"/>
    <w:next w:val="Kommentarer"/>
    <w:link w:val="KommentarsmneChar"/>
    <w:uiPriority w:val="99"/>
    <w:semiHidden/>
    <w:unhideWhenUsed/>
    <w:rsid w:val="00F16DCF"/>
    <w:rPr>
      <w:b/>
      <w:bCs/>
    </w:rPr>
  </w:style>
  <w:style w:type="character" w:customStyle="1" w:styleId="KommentarsmneChar">
    <w:name w:val="Kommentarsämne Char"/>
    <w:basedOn w:val="KommentarerChar"/>
    <w:link w:val="Kommentarsmne"/>
    <w:uiPriority w:val="99"/>
    <w:semiHidden/>
    <w:rsid w:val="00F16DCF"/>
    <w:rPr>
      <w:b/>
      <w:bCs/>
      <w:sz w:val="20"/>
      <w:szCs w:val="20"/>
      <w:lang w:val="en-US"/>
    </w:rPr>
  </w:style>
  <w:style w:type="paragraph" w:styleId="Ballongtext">
    <w:name w:val="Balloon Text"/>
    <w:basedOn w:val="Normal"/>
    <w:link w:val="BallongtextChar"/>
    <w:uiPriority w:val="99"/>
    <w:semiHidden/>
    <w:unhideWhenUsed/>
    <w:rsid w:val="00D80783"/>
    <w:rPr>
      <w:sz w:val="18"/>
      <w:szCs w:val="18"/>
    </w:rPr>
  </w:style>
  <w:style w:type="character" w:customStyle="1" w:styleId="BallongtextChar">
    <w:name w:val="Ballongtext Char"/>
    <w:basedOn w:val="Standardstycketeckensnitt"/>
    <w:link w:val="Ballongtext"/>
    <w:uiPriority w:val="99"/>
    <w:semiHidden/>
    <w:rsid w:val="00D80783"/>
    <w:rPr>
      <w:rFonts w:eastAsia="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3734">
      <w:bodyDiv w:val="1"/>
      <w:marLeft w:val="0"/>
      <w:marRight w:val="0"/>
      <w:marTop w:val="0"/>
      <w:marBottom w:val="0"/>
      <w:divBdr>
        <w:top w:val="none" w:sz="0" w:space="0" w:color="auto"/>
        <w:left w:val="none" w:sz="0" w:space="0" w:color="auto"/>
        <w:bottom w:val="none" w:sz="0" w:space="0" w:color="auto"/>
        <w:right w:val="none" w:sz="0" w:space="0" w:color="auto"/>
      </w:divBdr>
    </w:div>
    <w:div w:id="239339029">
      <w:bodyDiv w:val="1"/>
      <w:marLeft w:val="0"/>
      <w:marRight w:val="0"/>
      <w:marTop w:val="0"/>
      <w:marBottom w:val="0"/>
      <w:divBdr>
        <w:top w:val="none" w:sz="0" w:space="0" w:color="auto"/>
        <w:left w:val="none" w:sz="0" w:space="0" w:color="auto"/>
        <w:bottom w:val="none" w:sz="0" w:space="0" w:color="auto"/>
        <w:right w:val="none" w:sz="0" w:space="0" w:color="auto"/>
      </w:divBdr>
      <w:divsChild>
        <w:div w:id="1810241044">
          <w:marLeft w:val="0"/>
          <w:marRight w:val="0"/>
          <w:marTop w:val="0"/>
          <w:marBottom w:val="0"/>
          <w:divBdr>
            <w:top w:val="none" w:sz="0" w:space="0" w:color="auto"/>
            <w:left w:val="none" w:sz="0" w:space="0" w:color="auto"/>
            <w:bottom w:val="none" w:sz="0" w:space="0" w:color="auto"/>
            <w:right w:val="none" w:sz="0" w:space="0" w:color="auto"/>
          </w:divBdr>
        </w:div>
      </w:divsChild>
    </w:div>
    <w:div w:id="335615871">
      <w:bodyDiv w:val="1"/>
      <w:marLeft w:val="0"/>
      <w:marRight w:val="0"/>
      <w:marTop w:val="0"/>
      <w:marBottom w:val="0"/>
      <w:divBdr>
        <w:top w:val="none" w:sz="0" w:space="0" w:color="auto"/>
        <w:left w:val="none" w:sz="0" w:space="0" w:color="auto"/>
        <w:bottom w:val="none" w:sz="0" w:space="0" w:color="auto"/>
        <w:right w:val="none" w:sz="0" w:space="0" w:color="auto"/>
      </w:divBdr>
      <w:divsChild>
        <w:div w:id="536312041">
          <w:marLeft w:val="0"/>
          <w:marRight w:val="0"/>
          <w:marTop w:val="0"/>
          <w:marBottom w:val="0"/>
          <w:divBdr>
            <w:top w:val="none" w:sz="0" w:space="0" w:color="auto"/>
            <w:left w:val="none" w:sz="0" w:space="0" w:color="auto"/>
            <w:bottom w:val="none" w:sz="0" w:space="0" w:color="auto"/>
            <w:right w:val="none" w:sz="0" w:space="0" w:color="auto"/>
          </w:divBdr>
        </w:div>
        <w:div w:id="577641480">
          <w:marLeft w:val="0"/>
          <w:marRight w:val="0"/>
          <w:marTop w:val="0"/>
          <w:marBottom w:val="0"/>
          <w:divBdr>
            <w:top w:val="none" w:sz="0" w:space="0" w:color="auto"/>
            <w:left w:val="none" w:sz="0" w:space="0" w:color="auto"/>
            <w:bottom w:val="none" w:sz="0" w:space="0" w:color="auto"/>
            <w:right w:val="none" w:sz="0" w:space="0" w:color="auto"/>
          </w:divBdr>
        </w:div>
        <w:div w:id="1577132119">
          <w:marLeft w:val="0"/>
          <w:marRight w:val="0"/>
          <w:marTop w:val="0"/>
          <w:marBottom w:val="0"/>
          <w:divBdr>
            <w:top w:val="none" w:sz="0" w:space="0" w:color="auto"/>
            <w:left w:val="none" w:sz="0" w:space="0" w:color="auto"/>
            <w:bottom w:val="none" w:sz="0" w:space="0" w:color="auto"/>
            <w:right w:val="none" w:sz="0" w:space="0" w:color="auto"/>
          </w:divBdr>
        </w:div>
        <w:div w:id="1086994361">
          <w:marLeft w:val="0"/>
          <w:marRight w:val="0"/>
          <w:marTop w:val="0"/>
          <w:marBottom w:val="0"/>
          <w:divBdr>
            <w:top w:val="none" w:sz="0" w:space="0" w:color="auto"/>
            <w:left w:val="none" w:sz="0" w:space="0" w:color="auto"/>
            <w:bottom w:val="none" w:sz="0" w:space="0" w:color="auto"/>
            <w:right w:val="none" w:sz="0" w:space="0" w:color="auto"/>
          </w:divBdr>
        </w:div>
        <w:div w:id="1120806229">
          <w:marLeft w:val="0"/>
          <w:marRight w:val="0"/>
          <w:marTop w:val="0"/>
          <w:marBottom w:val="0"/>
          <w:divBdr>
            <w:top w:val="none" w:sz="0" w:space="0" w:color="auto"/>
            <w:left w:val="none" w:sz="0" w:space="0" w:color="auto"/>
            <w:bottom w:val="none" w:sz="0" w:space="0" w:color="auto"/>
            <w:right w:val="none" w:sz="0" w:space="0" w:color="auto"/>
          </w:divBdr>
        </w:div>
        <w:div w:id="1214734835">
          <w:marLeft w:val="0"/>
          <w:marRight w:val="0"/>
          <w:marTop w:val="0"/>
          <w:marBottom w:val="0"/>
          <w:divBdr>
            <w:top w:val="none" w:sz="0" w:space="0" w:color="auto"/>
            <w:left w:val="none" w:sz="0" w:space="0" w:color="auto"/>
            <w:bottom w:val="none" w:sz="0" w:space="0" w:color="auto"/>
            <w:right w:val="none" w:sz="0" w:space="0" w:color="auto"/>
          </w:divBdr>
        </w:div>
        <w:div w:id="1345092920">
          <w:marLeft w:val="0"/>
          <w:marRight w:val="0"/>
          <w:marTop w:val="0"/>
          <w:marBottom w:val="0"/>
          <w:divBdr>
            <w:top w:val="none" w:sz="0" w:space="0" w:color="auto"/>
            <w:left w:val="none" w:sz="0" w:space="0" w:color="auto"/>
            <w:bottom w:val="none" w:sz="0" w:space="0" w:color="auto"/>
            <w:right w:val="none" w:sz="0" w:space="0" w:color="auto"/>
          </w:divBdr>
        </w:div>
        <w:div w:id="49769140">
          <w:marLeft w:val="0"/>
          <w:marRight w:val="0"/>
          <w:marTop w:val="0"/>
          <w:marBottom w:val="0"/>
          <w:divBdr>
            <w:top w:val="none" w:sz="0" w:space="0" w:color="auto"/>
            <w:left w:val="none" w:sz="0" w:space="0" w:color="auto"/>
            <w:bottom w:val="none" w:sz="0" w:space="0" w:color="auto"/>
            <w:right w:val="none" w:sz="0" w:space="0" w:color="auto"/>
          </w:divBdr>
        </w:div>
        <w:div w:id="351684716">
          <w:marLeft w:val="0"/>
          <w:marRight w:val="0"/>
          <w:marTop w:val="0"/>
          <w:marBottom w:val="0"/>
          <w:divBdr>
            <w:top w:val="none" w:sz="0" w:space="0" w:color="auto"/>
            <w:left w:val="none" w:sz="0" w:space="0" w:color="auto"/>
            <w:bottom w:val="none" w:sz="0" w:space="0" w:color="auto"/>
            <w:right w:val="none" w:sz="0" w:space="0" w:color="auto"/>
          </w:divBdr>
        </w:div>
        <w:div w:id="52972843">
          <w:marLeft w:val="0"/>
          <w:marRight w:val="0"/>
          <w:marTop w:val="0"/>
          <w:marBottom w:val="0"/>
          <w:divBdr>
            <w:top w:val="none" w:sz="0" w:space="0" w:color="auto"/>
            <w:left w:val="none" w:sz="0" w:space="0" w:color="auto"/>
            <w:bottom w:val="none" w:sz="0" w:space="0" w:color="auto"/>
            <w:right w:val="none" w:sz="0" w:space="0" w:color="auto"/>
          </w:divBdr>
        </w:div>
        <w:div w:id="2083603730">
          <w:marLeft w:val="0"/>
          <w:marRight w:val="0"/>
          <w:marTop w:val="0"/>
          <w:marBottom w:val="0"/>
          <w:divBdr>
            <w:top w:val="none" w:sz="0" w:space="0" w:color="auto"/>
            <w:left w:val="none" w:sz="0" w:space="0" w:color="auto"/>
            <w:bottom w:val="none" w:sz="0" w:space="0" w:color="auto"/>
            <w:right w:val="none" w:sz="0" w:space="0" w:color="auto"/>
          </w:divBdr>
        </w:div>
        <w:div w:id="1769739179">
          <w:marLeft w:val="0"/>
          <w:marRight w:val="0"/>
          <w:marTop w:val="0"/>
          <w:marBottom w:val="0"/>
          <w:divBdr>
            <w:top w:val="none" w:sz="0" w:space="0" w:color="auto"/>
            <w:left w:val="none" w:sz="0" w:space="0" w:color="auto"/>
            <w:bottom w:val="none" w:sz="0" w:space="0" w:color="auto"/>
            <w:right w:val="none" w:sz="0" w:space="0" w:color="auto"/>
          </w:divBdr>
        </w:div>
        <w:div w:id="249508758">
          <w:marLeft w:val="0"/>
          <w:marRight w:val="0"/>
          <w:marTop w:val="0"/>
          <w:marBottom w:val="0"/>
          <w:divBdr>
            <w:top w:val="none" w:sz="0" w:space="0" w:color="auto"/>
            <w:left w:val="none" w:sz="0" w:space="0" w:color="auto"/>
            <w:bottom w:val="none" w:sz="0" w:space="0" w:color="auto"/>
            <w:right w:val="none" w:sz="0" w:space="0" w:color="auto"/>
          </w:divBdr>
        </w:div>
        <w:div w:id="445004310">
          <w:marLeft w:val="0"/>
          <w:marRight w:val="0"/>
          <w:marTop w:val="0"/>
          <w:marBottom w:val="0"/>
          <w:divBdr>
            <w:top w:val="none" w:sz="0" w:space="0" w:color="auto"/>
            <w:left w:val="none" w:sz="0" w:space="0" w:color="auto"/>
            <w:bottom w:val="none" w:sz="0" w:space="0" w:color="auto"/>
            <w:right w:val="none" w:sz="0" w:space="0" w:color="auto"/>
          </w:divBdr>
        </w:div>
        <w:div w:id="1938512190">
          <w:marLeft w:val="0"/>
          <w:marRight w:val="0"/>
          <w:marTop w:val="0"/>
          <w:marBottom w:val="0"/>
          <w:divBdr>
            <w:top w:val="none" w:sz="0" w:space="0" w:color="auto"/>
            <w:left w:val="none" w:sz="0" w:space="0" w:color="auto"/>
            <w:bottom w:val="none" w:sz="0" w:space="0" w:color="auto"/>
            <w:right w:val="none" w:sz="0" w:space="0" w:color="auto"/>
          </w:divBdr>
        </w:div>
        <w:div w:id="984816286">
          <w:marLeft w:val="0"/>
          <w:marRight w:val="0"/>
          <w:marTop w:val="0"/>
          <w:marBottom w:val="0"/>
          <w:divBdr>
            <w:top w:val="none" w:sz="0" w:space="0" w:color="auto"/>
            <w:left w:val="none" w:sz="0" w:space="0" w:color="auto"/>
            <w:bottom w:val="none" w:sz="0" w:space="0" w:color="auto"/>
            <w:right w:val="none" w:sz="0" w:space="0" w:color="auto"/>
          </w:divBdr>
        </w:div>
        <w:div w:id="779182417">
          <w:marLeft w:val="0"/>
          <w:marRight w:val="0"/>
          <w:marTop w:val="0"/>
          <w:marBottom w:val="0"/>
          <w:divBdr>
            <w:top w:val="none" w:sz="0" w:space="0" w:color="auto"/>
            <w:left w:val="none" w:sz="0" w:space="0" w:color="auto"/>
            <w:bottom w:val="none" w:sz="0" w:space="0" w:color="auto"/>
            <w:right w:val="none" w:sz="0" w:space="0" w:color="auto"/>
          </w:divBdr>
        </w:div>
        <w:div w:id="2121796417">
          <w:marLeft w:val="0"/>
          <w:marRight w:val="0"/>
          <w:marTop w:val="0"/>
          <w:marBottom w:val="0"/>
          <w:divBdr>
            <w:top w:val="none" w:sz="0" w:space="0" w:color="auto"/>
            <w:left w:val="none" w:sz="0" w:space="0" w:color="auto"/>
            <w:bottom w:val="none" w:sz="0" w:space="0" w:color="auto"/>
            <w:right w:val="none" w:sz="0" w:space="0" w:color="auto"/>
          </w:divBdr>
        </w:div>
        <w:div w:id="1086877246">
          <w:marLeft w:val="0"/>
          <w:marRight w:val="0"/>
          <w:marTop w:val="0"/>
          <w:marBottom w:val="0"/>
          <w:divBdr>
            <w:top w:val="none" w:sz="0" w:space="0" w:color="auto"/>
            <w:left w:val="none" w:sz="0" w:space="0" w:color="auto"/>
            <w:bottom w:val="none" w:sz="0" w:space="0" w:color="auto"/>
            <w:right w:val="none" w:sz="0" w:space="0" w:color="auto"/>
          </w:divBdr>
        </w:div>
        <w:div w:id="2050838873">
          <w:marLeft w:val="0"/>
          <w:marRight w:val="0"/>
          <w:marTop w:val="0"/>
          <w:marBottom w:val="0"/>
          <w:divBdr>
            <w:top w:val="none" w:sz="0" w:space="0" w:color="auto"/>
            <w:left w:val="none" w:sz="0" w:space="0" w:color="auto"/>
            <w:bottom w:val="none" w:sz="0" w:space="0" w:color="auto"/>
            <w:right w:val="none" w:sz="0" w:space="0" w:color="auto"/>
          </w:divBdr>
        </w:div>
        <w:div w:id="1528330301">
          <w:marLeft w:val="0"/>
          <w:marRight w:val="0"/>
          <w:marTop w:val="0"/>
          <w:marBottom w:val="0"/>
          <w:divBdr>
            <w:top w:val="none" w:sz="0" w:space="0" w:color="auto"/>
            <w:left w:val="none" w:sz="0" w:space="0" w:color="auto"/>
            <w:bottom w:val="none" w:sz="0" w:space="0" w:color="auto"/>
            <w:right w:val="none" w:sz="0" w:space="0" w:color="auto"/>
          </w:divBdr>
        </w:div>
        <w:div w:id="1942688256">
          <w:marLeft w:val="0"/>
          <w:marRight w:val="0"/>
          <w:marTop w:val="0"/>
          <w:marBottom w:val="0"/>
          <w:divBdr>
            <w:top w:val="none" w:sz="0" w:space="0" w:color="auto"/>
            <w:left w:val="none" w:sz="0" w:space="0" w:color="auto"/>
            <w:bottom w:val="none" w:sz="0" w:space="0" w:color="auto"/>
            <w:right w:val="none" w:sz="0" w:space="0" w:color="auto"/>
          </w:divBdr>
        </w:div>
        <w:div w:id="259291166">
          <w:marLeft w:val="0"/>
          <w:marRight w:val="0"/>
          <w:marTop w:val="0"/>
          <w:marBottom w:val="0"/>
          <w:divBdr>
            <w:top w:val="none" w:sz="0" w:space="0" w:color="auto"/>
            <w:left w:val="none" w:sz="0" w:space="0" w:color="auto"/>
            <w:bottom w:val="none" w:sz="0" w:space="0" w:color="auto"/>
            <w:right w:val="none" w:sz="0" w:space="0" w:color="auto"/>
          </w:divBdr>
        </w:div>
        <w:div w:id="1021006736">
          <w:marLeft w:val="0"/>
          <w:marRight w:val="0"/>
          <w:marTop w:val="0"/>
          <w:marBottom w:val="0"/>
          <w:divBdr>
            <w:top w:val="none" w:sz="0" w:space="0" w:color="auto"/>
            <w:left w:val="none" w:sz="0" w:space="0" w:color="auto"/>
            <w:bottom w:val="none" w:sz="0" w:space="0" w:color="auto"/>
            <w:right w:val="none" w:sz="0" w:space="0" w:color="auto"/>
          </w:divBdr>
        </w:div>
        <w:div w:id="1559319194">
          <w:marLeft w:val="0"/>
          <w:marRight w:val="0"/>
          <w:marTop w:val="0"/>
          <w:marBottom w:val="0"/>
          <w:divBdr>
            <w:top w:val="none" w:sz="0" w:space="0" w:color="auto"/>
            <w:left w:val="none" w:sz="0" w:space="0" w:color="auto"/>
            <w:bottom w:val="none" w:sz="0" w:space="0" w:color="auto"/>
            <w:right w:val="none" w:sz="0" w:space="0" w:color="auto"/>
          </w:divBdr>
        </w:div>
        <w:div w:id="1928345665">
          <w:marLeft w:val="0"/>
          <w:marRight w:val="0"/>
          <w:marTop w:val="0"/>
          <w:marBottom w:val="0"/>
          <w:divBdr>
            <w:top w:val="none" w:sz="0" w:space="0" w:color="auto"/>
            <w:left w:val="none" w:sz="0" w:space="0" w:color="auto"/>
            <w:bottom w:val="none" w:sz="0" w:space="0" w:color="auto"/>
            <w:right w:val="none" w:sz="0" w:space="0" w:color="auto"/>
          </w:divBdr>
        </w:div>
        <w:div w:id="530997832">
          <w:marLeft w:val="0"/>
          <w:marRight w:val="0"/>
          <w:marTop w:val="0"/>
          <w:marBottom w:val="0"/>
          <w:divBdr>
            <w:top w:val="none" w:sz="0" w:space="0" w:color="auto"/>
            <w:left w:val="none" w:sz="0" w:space="0" w:color="auto"/>
            <w:bottom w:val="none" w:sz="0" w:space="0" w:color="auto"/>
            <w:right w:val="none" w:sz="0" w:space="0" w:color="auto"/>
          </w:divBdr>
        </w:div>
        <w:div w:id="425687370">
          <w:marLeft w:val="0"/>
          <w:marRight w:val="0"/>
          <w:marTop w:val="0"/>
          <w:marBottom w:val="0"/>
          <w:divBdr>
            <w:top w:val="none" w:sz="0" w:space="0" w:color="auto"/>
            <w:left w:val="none" w:sz="0" w:space="0" w:color="auto"/>
            <w:bottom w:val="none" w:sz="0" w:space="0" w:color="auto"/>
            <w:right w:val="none" w:sz="0" w:space="0" w:color="auto"/>
          </w:divBdr>
        </w:div>
        <w:div w:id="861407031">
          <w:marLeft w:val="0"/>
          <w:marRight w:val="0"/>
          <w:marTop w:val="0"/>
          <w:marBottom w:val="0"/>
          <w:divBdr>
            <w:top w:val="none" w:sz="0" w:space="0" w:color="auto"/>
            <w:left w:val="none" w:sz="0" w:space="0" w:color="auto"/>
            <w:bottom w:val="none" w:sz="0" w:space="0" w:color="auto"/>
            <w:right w:val="none" w:sz="0" w:space="0" w:color="auto"/>
          </w:divBdr>
        </w:div>
        <w:div w:id="1345325224">
          <w:marLeft w:val="0"/>
          <w:marRight w:val="0"/>
          <w:marTop w:val="0"/>
          <w:marBottom w:val="0"/>
          <w:divBdr>
            <w:top w:val="none" w:sz="0" w:space="0" w:color="auto"/>
            <w:left w:val="none" w:sz="0" w:space="0" w:color="auto"/>
            <w:bottom w:val="none" w:sz="0" w:space="0" w:color="auto"/>
            <w:right w:val="none" w:sz="0" w:space="0" w:color="auto"/>
          </w:divBdr>
        </w:div>
        <w:div w:id="521551637">
          <w:marLeft w:val="0"/>
          <w:marRight w:val="0"/>
          <w:marTop w:val="0"/>
          <w:marBottom w:val="0"/>
          <w:divBdr>
            <w:top w:val="none" w:sz="0" w:space="0" w:color="auto"/>
            <w:left w:val="none" w:sz="0" w:space="0" w:color="auto"/>
            <w:bottom w:val="none" w:sz="0" w:space="0" w:color="auto"/>
            <w:right w:val="none" w:sz="0" w:space="0" w:color="auto"/>
          </w:divBdr>
        </w:div>
        <w:div w:id="660934278">
          <w:marLeft w:val="0"/>
          <w:marRight w:val="0"/>
          <w:marTop w:val="0"/>
          <w:marBottom w:val="0"/>
          <w:divBdr>
            <w:top w:val="none" w:sz="0" w:space="0" w:color="auto"/>
            <w:left w:val="none" w:sz="0" w:space="0" w:color="auto"/>
            <w:bottom w:val="none" w:sz="0" w:space="0" w:color="auto"/>
            <w:right w:val="none" w:sz="0" w:space="0" w:color="auto"/>
          </w:divBdr>
        </w:div>
        <w:div w:id="1083985802">
          <w:marLeft w:val="0"/>
          <w:marRight w:val="0"/>
          <w:marTop w:val="0"/>
          <w:marBottom w:val="0"/>
          <w:divBdr>
            <w:top w:val="none" w:sz="0" w:space="0" w:color="auto"/>
            <w:left w:val="none" w:sz="0" w:space="0" w:color="auto"/>
            <w:bottom w:val="none" w:sz="0" w:space="0" w:color="auto"/>
            <w:right w:val="none" w:sz="0" w:space="0" w:color="auto"/>
          </w:divBdr>
        </w:div>
        <w:div w:id="1842816767">
          <w:marLeft w:val="0"/>
          <w:marRight w:val="0"/>
          <w:marTop w:val="0"/>
          <w:marBottom w:val="0"/>
          <w:divBdr>
            <w:top w:val="none" w:sz="0" w:space="0" w:color="auto"/>
            <w:left w:val="none" w:sz="0" w:space="0" w:color="auto"/>
            <w:bottom w:val="none" w:sz="0" w:space="0" w:color="auto"/>
            <w:right w:val="none" w:sz="0" w:space="0" w:color="auto"/>
          </w:divBdr>
        </w:div>
      </w:divsChild>
    </w:div>
    <w:div w:id="490289949">
      <w:bodyDiv w:val="1"/>
      <w:marLeft w:val="0"/>
      <w:marRight w:val="0"/>
      <w:marTop w:val="0"/>
      <w:marBottom w:val="0"/>
      <w:divBdr>
        <w:top w:val="none" w:sz="0" w:space="0" w:color="auto"/>
        <w:left w:val="none" w:sz="0" w:space="0" w:color="auto"/>
        <w:bottom w:val="none" w:sz="0" w:space="0" w:color="auto"/>
        <w:right w:val="none" w:sz="0" w:space="0" w:color="auto"/>
      </w:divBdr>
      <w:divsChild>
        <w:div w:id="1488010582">
          <w:marLeft w:val="0"/>
          <w:marRight w:val="0"/>
          <w:marTop w:val="0"/>
          <w:marBottom w:val="0"/>
          <w:divBdr>
            <w:top w:val="none" w:sz="0" w:space="0" w:color="auto"/>
            <w:left w:val="none" w:sz="0" w:space="0" w:color="auto"/>
            <w:bottom w:val="none" w:sz="0" w:space="0" w:color="auto"/>
            <w:right w:val="none" w:sz="0" w:space="0" w:color="auto"/>
          </w:divBdr>
        </w:div>
      </w:divsChild>
    </w:div>
    <w:div w:id="520314561">
      <w:bodyDiv w:val="1"/>
      <w:marLeft w:val="0"/>
      <w:marRight w:val="0"/>
      <w:marTop w:val="0"/>
      <w:marBottom w:val="0"/>
      <w:divBdr>
        <w:top w:val="none" w:sz="0" w:space="0" w:color="auto"/>
        <w:left w:val="none" w:sz="0" w:space="0" w:color="auto"/>
        <w:bottom w:val="none" w:sz="0" w:space="0" w:color="auto"/>
        <w:right w:val="none" w:sz="0" w:space="0" w:color="auto"/>
      </w:divBdr>
    </w:div>
    <w:div w:id="600451582">
      <w:bodyDiv w:val="1"/>
      <w:marLeft w:val="0"/>
      <w:marRight w:val="0"/>
      <w:marTop w:val="0"/>
      <w:marBottom w:val="0"/>
      <w:divBdr>
        <w:top w:val="none" w:sz="0" w:space="0" w:color="auto"/>
        <w:left w:val="none" w:sz="0" w:space="0" w:color="auto"/>
        <w:bottom w:val="none" w:sz="0" w:space="0" w:color="auto"/>
        <w:right w:val="none" w:sz="0" w:space="0" w:color="auto"/>
      </w:divBdr>
      <w:divsChild>
        <w:div w:id="1970746549">
          <w:marLeft w:val="0"/>
          <w:marRight w:val="0"/>
          <w:marTop w:val="0"/>
          <w:marBottom w:val="0"/>
          <w:divBdr>
            <w:top w:val="none" w:sz="0" w:space="0" w:color="auto"/>
            <w:left w:val="none" w:sz="0" w:space="0" w:color="auto"/>
            <w:bottom w:val="none" w:sz="0" w:space="0" w:color="auto"/>
            <w:right w:val="none" w:sz="0" w:space="0" w:color="auto"/>
          </w:divBdr>
        </w:div>
      </w:divsChild>
    </w:div>
    <w:div w:id="779377932">
      <w:bodyDiv w:val="1"/>
      <w:marLeft w:val="0"/>
      <w:marRight w:val="0"/>
      <w:marTop w:val="0"/>
      <w:marBottom w:val="0"/>
      <w:divBdr>
        <w:top w:val="none" w:sz="0" w:space="0" w:color="auto"/>
        <w:left w:val="none" w:sz="0" w:space="0" w:color="auto"/>
        <w:bottom w:val="none" w:sz="0" w:space="0" w:color="auto"/>
        <w:right w:val="none" w:sz="0" w:space="0" w:color="auto"/>
      </w:divBdr>
      <w:divsChild>
        <w:div w:id="699085962">
          <w:marLeft w:val="0"/>
          <w:marRight w:val="0"/>
          <w:marTop w:val="0"/>
          <w:marBottom w:val="0"/>
          <w:divBdr>
            <w:top w:val="none" w:sz="0" w:space="0" w:color="auto"/>
            <w:left w:val="none" w:sz="0" w:space="0" w:color="auto"/>
            <w:bottom w:val="none" w:sz="0" w:space="0" w:color="auto"/>
            <w:right w:val="none" w:sz="0" w:space="0" w:color="auto"/>
          </w:divBdr>
        </w:div>
      </w:divsChild>
    </w:div>
    <w:div w:id="796265463">
      <w:bodyDiv w:val="1"/>
      <w:marLeft w:val="0"/>
      <w:marRight w:val="0"/>
      <w:marTop w:val="0"/>
      <w:marBottom w:val="0"/>
      <w:divBdr>
        <w:top w:val="none" w:sz="0" w:space="0" w:color="auto"/>
        <w:left w:val="none" w:sz="0" w:space="0" w:color="auto"/>
        <w:bottom w:val="none" w:sz="0" w:space="0" w:color="auto"/>
        <w:right w:val="none" w:sz="0" w:space="0" w:color="auto"/>
      </w:divBdr>
      <w:divsChild>
        <w:div w:id="1281449521">
          <w:marLeft w:val="0"/>
          <w:marRight w:val="0"/>
          <w:marTop w:val="0"/>
          <w:marBottom w:val="0"/>
          <w:divBdr>
            <w:top w:val="none" w:sz="0" w:space="0" w:color="auto"/>
            <w:left w:val="none" w:sz="0" w:space="0" w:color="auto"/>
            <w:bottom w:val="none" w:sz="0" w:space="0" w:color="auto"/>
            <w:right w:val="none" w:sz="0" w:space="0" w:color="auto"/>
          </w:divBdr>
        </w:div>
      </w:divsChild>
    </w:div>
    <w:div w:id="825782950">
      <w:bodyDiv w:val="1"/>
      <w:marLeft w:val="0"/>
      <w:marRight w:val="0"/>
      <w:marTop w:val="0"/>
      <w:marBottom w:val="0"/>
      <w:divBdr>
        <w:top w:val="none" w:sz="0" w:space="0" w:color="auto"/>
        <w:left w:val="none" w:sz="0" w:space="0" w:color="auto"/>
        <w:bottom w:val="none" w:sz="0" w:space="0" w:color="auto"/>
        <w:right w:val="none" w:sz="0" w:space="0" w:color="auto"/>
      </w:divBdr>
    </w:div>
    <w:div w:id="882212416">
      <w:bodyDiv w:val="1"/>
      <w:marLeft w:val="0"/>
      <w:marRight w:val="0"/>
      <w:marTop w:val="0"/>
      <w:marBottom w:val="0"/>
      <w:divBdr>
        <w:top w:val="none" w:sz="0" w:space="0" w:color="auto"/>
        <w:left w:val="none" w:sz="0" w:space="0" w:color="auto"/>
        <w:bottom w:val="none" w:sz="0" w:space="0" w:color="auto"/>
        <w:right w:val="none" w:sz="0" w:space="0" w:color="auto"/>
      </w:divBdr>
    </w:div>
    <w:div w:id="951857656">
      <w:bodyDiv w:val="1"/>
      <w:marLeft w:val="0"/>
      <w:marRight w:val="0"/>
      <w:marTop w:val="0"/>
      <w:marBottom w:val="0"/>
      <w:divBdr>
        <w:top w:val="none" w:sz="0" w:space="0" w:color="auto"/>
        <w:left w:val="none" w:sz="0" w:space="0" w:color="auto"/>
        <w:bottom w:val="none" w:sz="0" w:space="0" w:color="auto"/>
        <w:right w:val="none" w:sz="0" w:space="0" w:color="auto"/>
      </w:divBdr>
      <w:divsChild>
        <w:div w:id="1714575541">
          <w:marLeft w:val="0"/>
          <w:marRight w:val="0"/>
          <w:marTop w:val="0"/>
          <w:marBottom w:val="0"/>
          <w:divBdr>
            <w:top w:val="none" w:sz="0" w:space="0" w:color="auto"/>
            <w:left w:val="none" w:sz="0" w:space="0" w:color="auto"/>
            <w:bottom w:val="none" w:sz="0" w:space="0" w:color="auto"/>
            <w:right w:val="none" w:sz="0" w:space="0" w:color="auto"/>
          </w:divBdr>
        </w:div>
      </w:divsChild>
    </w:div>
    <w:div w:id="1613241165">
      <w:bodyDiv w:val="1"/>
      <w:marLeft w:val="0"/>
      <w:marRight w:val="0"/>
      <w:marTop w:val="0"/>
      <w:marBottom w:val="0"/>
      <w:divBdr>
        <w:top w:val="none" w:sz="0" w:space="0" w:color="auto"/>
        <w:left w:val="none" w:sz="0" w:space="0" w:color="auto"/>
        <w:bottom w:val="none" w:sz="0" w:space="0" w:color="auto"/>
        <w:right w:val="none" w:sz="0" w:space="0" w:color="auto"/>
      </w:divBdr>
      <w:divsChild>
        <w:div w:id="1396859993">
          <w:marLeft w:val="0"/>
          <w:marRight w:val="0"/>
          <w:marTop w:val="0"/>
          <w:marBottom w:val="0"/>
          <w:divBdr>
            <w:top w:val="none" w:sz="0" w:space="0" w:color="auto"/>
            <w:left w:val="none" w:sz="0" w:space="0" w:color="auto"/>
            <w:bottom w:val="none" w:sz="0" w:space="0" w:color="auto"/>
            <w:right w:val="none" w:sz="0" w:space="0" w:color="auto"/>
          </w:divBdr>
        </w:div>
      </w:divsChild>
    </w:div>
    <w:div w:id="1859538056">
      <w:bodyDiv w:val="1"/>
      <w:marLeft w:val="0"/>
      <w:marRight w:val="0"/>
      <w:marTop w:val="0"/>
      <w:marBottom w:val="0"/>
      <w:divBdr>
        <w:top w:val="none" w:sz="0" w:space="0" w:color="auto"/>
        <w:left w:val="none" w:sz="0" w:space="0" w:color="auto"/>
        <w:bottom w:val="none" w:sz="0" w:space="0" w:color="auto"/>
        <w:right w:val="none" w:sz="0" w:space="0" w:color="auto"/>
      </w:divBdr>
      <w:divsChild>
        <w:div w:id="1755084504">
          <w:marLeft w:val="0"/>
          <w:marRight w:val="0"/>
          <w:marTop w:val="0"/>
          <w:marBottom w:val="0"/>
          <w:divBdr>
            <w:top w:val="none" w:sz="0" w:space="0" w:color="auto"/>
            <w:left w:val="none" w:sz="0" w:space="0" w:color="auto"/>
            <w:bottom w:val="none" w:sz="0" w:space="0" w:color="auto"/>
            <w:right w:val="none" w:sz="0" w:space="0" w:color="auto"/>
          </w:divBdr>
        </w:div>
      </w:divsChild>
    </w:div>
    <w:div w:id="1975406542">
      <w:bodyDiv w:val="1"/>
      <w:marLeft w:val="0"/>
      <w:marRight w:val="0"/>
      <w:marTop w:val="0"/>
      <w:marBottom w:val="0"/>
      <w:divBdr>
        <w:top w:val="none" w:sz="0" w:space="0" w:color="auto"/>
        <w:left w:val="none" w:sz="0" w:space="0" w:color="auto"/>
        <w:bottom w:val="none" w:sz="0" w:space="0" w:color="auto"/>
        <w:right w:val="none" w:sz="0" w:space="0" w:color="auto"/>
      </w:divBdr>
      <w:divsChild>
        <w:div w:id="187560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3676</Words>
  <Characters>19487</Characters>
  <Application>Microsoft Office Word</Application>
  <DocSecurity>0</DocSecurity>
  <Lines>162</Lines>
  <Paragraphs>46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Anna Gårdmark</cp:lastModifiedBy>
  <cp:revision>4</cp:revision>
  <dcterms:created xsi:type="dcterms:W3CDTF">2021-10-28T11:30:00Z</dcterms:created>
  <dcterms:modified xsi:type="dcterms:W3CDTF">2021-10-28T11:51:00Z</dcterms:modified>
</cp:coreProperties>
</file>