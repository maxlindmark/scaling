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B7AA2" w14:textId="77777777" w:rsidR="0024271B" w:rsidRPr="004559BC" w:rsidRDefault="0024271B" w:rsidP="0024271B">
      <w:pPr>
        <w:spacing w:line="480" w:lineRule="auto"/>
        <w:contextualSpacing/>
        <w:jc w:val="both"/>
        <w:rPr>
          <w:rFonts w:cstheme="minorHAnsi"/>
          <w:bCs/>
          <w:i/>
          <w:iCs/>
          <w:lang w:val="en-GB"/>
        </w:rPr>
      </w:pPr>
      <w:r w:rsidRPr="004559BC">
        <w:rPr>
          <w:rFonts w:cstheme="minorHAnsi"/>
          <w:bCs/>
          <w:i/>
          <w:iCs/>
          <w:lang w:val="en-GB"/>
        </w:rPr>
        <w:t xml:space="preserve">Mass- and temperature </w:t>
      </w:r>
      <w:r>
        <w:rPr>
          <w:rFonts w:cstheme="minorHAnsi"/>
          <w:bCs/>
          <w:i/>
          <w:iCs/>
          <w:lang w:val="en-GB"/>
        </w:rPr>
        <w:t>dependence</w:t>
      </w:r>
      <w:r w:rsidRPr="00972C7F">
        <w:rPr>
          <w:rFonts w:cstheme="minorHAnsi"/>
          <w:bCs/>
          <w:i/>
          <w:iCs/>
          <w:lang w:val="en-GB"/>
        </w:rPr>
        <w:t xml:space="preserve"> of growth, consumption</w:t>
      </w:r>
      <w:r w:rsidRPr="004559BC">
        <w:rPr>
          <w:rFonts w:cstheme="minorHAnsi"/>
          <w:bCs/>
          <w:i/>
          <w:iCs/>
          <w:lang w:val="en-GB"/>
        </w:rPr>
        <w:t xml:space="preserve"> </w:t>
      </w:r>
      <w:r w:rsidRPr="00972C7F">
        <w:rPr>
          <w:rFonts w:cstheme="minorHAnsi"/>
          <w:bCs/>
          <w:i/>
          <w:iCs/>
          <w:lang w:val="en-GB"/>
        </w:rPr>
        <w:t xml:space="preserve">and metabolism </w:t>
      </w:r>
      <w:r w:rsidRPr="004559BC">
        <w:rPr>
          <w:rFonts w:cstheme="minorHAnsi"/>
          <w:bCs/>
          <w:i/>
          <w:iCs/>
          <w:lang w:val="en-GB"/>
        </w:rPr>
        <w:t xml:space="preserve">below </w:t>
      </w:r>
      <w:r>
        <w:rPr>
          <w:rFonts w:cstheme="minorHAnsi"/>
          <w:bCs/>
          <w:i/>
          <w:iCs/>
          <w:lang w:val="en-GB"/>
        </w:rPr>
        <w:t>peak</w:t>
      </w:r>
      <w:r w:rsidRPr="004559BC">
        <w:rPr>
          <w:rFonts w:cstheme="minorHAnsi"/>
          <w:bCs/>
          <w:i/>
          <w:iCs/>
          <w:lang w:val="en-GB"/>
        </w:rPr>
        <w:t xml:space="preserve"> </w:t>
      </w:r>
      <w:r w:rsidRPr="00972C7F">
        <w:rPr>
          <w:rFonts w:cstheme="minorHAnsi"/>
          <w:bCs/>
          <w:i/>
          <w:iCs/>
          <w:lang w:val="en-GB"/>
        </w:rPr>
        <w:t>temperature</w:t>
      </w:r>
      <w:r w:rsidRPr="004559BC">
        <w:rPr>
          <w:rFonts w:cstheme="minorHAnsi"/>
          <w:bCs/>
          <w:i/>
          <w:iCs/>
          <w:lang w:val="en-GB"/>
        </w:rPr>
        <w:t>s</w:t>
      </w:r>
    </w:p>
    <w:p w14:paraId="7D1C7469" w14:textId="77777777" w:rsidR="0024271B" w:rsidRPr="00972C7F" w:rsidRDefault="0024271B" w:rsidP="0024271B">
      <w:pPr>
        <w:spacing w:line="480" w:lineRule="auto"/>
        <w:contextualSpacing/>
        <w:jc w:val="both"/>
        <w:rPr>
          <w:rFonts w:eastAsiaTheme="minorEastAsia" w:cstheme="minorHAnsi"/>
          <w:lang w:val="en-GB"/>
        </w:rPr>
      </w:pPr>
      <w:r>
        <w:rPr>
          <w:rFonts w:cstheme="minorHAnsi"/>
          <w:bCs/>
          <w:lang w:val="en-GB"/>
        </w:rPr>
        <w:t>Peak</w:t>
      </w:r>
      <w:r w:rsidRPr="00F21F1B">
        <w:rPr>
          <w:rFonts w:cstheme="minorHAnsi"/>
          <w:bCs/>
          <w:lang w:val="en-GB"/>
        </w:rPr>
        <w:t xml:space="preserve"> </w:t>
      </w:r>
      <w:r w:rsidRPr="00972C7F">
        <w:rPr>
          <w:rFonts w:cstheme="minorHAnsi"/>
          <w:bCs/>
          <w:lang w:val="en-GB"/>
        </w:rPr>
        <w:t>temperatures</w:t>
      </w:r>
      <w:r>
        <w:rPr>
          <w:rFonts w:cstheme="minorHAnsi"/>
          <w:bCs/>
          <w:lang w:val="en-GB"/>
        </w:rPr>
        <w:t xml:space="preserve"> (optimum in the case of growth),</w:t>
      </w:r>
      <w:r w:rsidRPr="00972C7F">
        <w:rPr>
          <w:rFonts w:cstheme="minorHAnsi"/>
          <w:bCs/>
          <w:lang w:val="en-GB"/>
        </w:rPr>
        <w:t xml:space="preserve"> </w:t>
      </w:r>
      <w:r>
        <w:rPr>
          <w:rFonts w:cstheme="minorHAnsi"/>
          <w:bCs/>
          <w:lang w:val="en-GB"/>
        </w:rPr>
        <w:t>r</w:t>
      </w:r>
      <w:r w:rsidRPr="00F600A4">
        <w:rPr>
          <w:rFonts w:cstheme="minorHAnsi"/>
          <w:bCs/>
          <w:lang w:val="en-GB"/>
        </w:rPr>
        <w:t>efers to the temperature at which the rate was maximized</w:t>
      </w:r>
      <w:r w:rsidRPr="00972C7F">
        <w:rPr>
          <w:rFonts w:cstheme="minorHAnsi"/>
          <w:bCs/>
          <w:lang w:val="en-GB"/>
        </w:rPr>
        <w:t>, by size group</w:t>
      </w:r>
      <w:r>
        <w:rPr>
          <w:rFonts w:cstheme="minorHAnsi"/>
          <w:bCs/>
          <w:lang w:val="en-GB"/>
        </w:rPr>
        <w:t>. For data below peak temperatures</w:t>
      </w:r>
      <w:r w:rsidRPr="00972C7F">
        <w:rPr>
          <w:rFonts w:cstheme="minorHAnsi"/>
          <w:bCs/>
          <w:lang w:val="en-GB"/>
        </w:rPr>
        <w:t>, we</w:t>
      </w:r>
      <w:r w:rsidRPr="00972C7F">
        <w:rPr>
          <w:rFonts w:eastAsiaTheme="minorEastAsia" w:cstheme="minorHAnsi"/>
          <w:lang w:val="en-GB"/>
        </w:rPr>
        <w:t xml:space="preserve"> assumed</w:t>
      </w:r>
      <w:r>
        <w:rPr>
          <w:rFonts w:eastAsiaTheme="minorEastAsia" w:cstheme="minorHAnsi"/>
          <w:lang w:val="en-GB"/>
        </w:rPr>
        <w:t xml:space="preserve"> that</w:t>
      </w:r>
      <w:r w:rsidRPr="00972C7F">
        <w:rPr>
          <w:rFonts w:eastAsiaTheme="minorEastAsia" w:cstheme="minorHAnsi"/>
          <w:lang w:val="en-GB"/>
        </w:rPr>
        <w:t xml:space="preserve"> individual growth, maximum consumption rate and </w:t>
      </w:r>
      <w:r>
        <w:rPr>
          <w:rFonts w:eastAsiaTheme="minorEastAsia" w:cstheme="minorHAnsi"/>
          <w:lang w:val="en-GB"/>
        </w:rPr>
        <w:t xml:space="preserve">metabolism </w:t>
      </w:r>
      <w:r w:rsidRPr="00972C7F">
        <w:rPr>
          <w:rFonts w:eastAsiaTheme="minorEastAsia" w:cstheme="minorHAnsi"/>
          <w:lang w:val="en-GB"/>
        </w:rPr>
        <w:t xml:space="preserve">scale as a generalized version of the Arrhenius fractal supply model </w:t>
      </w:r>
      <w:r w:rsidRPr="00CB18CC">
        <w:rPr>
          <w:rFonts w:eastAsiaTheme="minorEastAsia" w:cstheme="minorHAnsi"/>
        </w:rPr>
        <w:fldChar w:fldCharType="begin"/>
      </w:r>
      <w:r>
        <w:rPr>
          <w:rFonts w:eastAsiaTheme="minorEastAsia" w:cstheme="minorHAnsi"/>
          <w:lang w:val="en-GB"/>
        </w:rPr>
        <w:instrText xml:space="preserve"> ADDIN ZOTERO_ITEM CSL_CITATION {"citationID":"VaJGnYsq","properties":{"formattedCitation":"(Gillooly {\\i{}et al.} 2001; Brown {\\i{}et al.} 2004)","plainCitation":"(Gillooly et al. 2001; Brown et al. 2004)","noteIndex":0},"citationItems":[{"id":226,"uris":["http://zotero.org/users/6116610/items/AQW7VR9T"],"uri":["http://zotero.org/users/6116610/items/AQW7VR9T"],"itemData":{"id":226,"type":"article-journal","container-title":"Science","issue":"293.5538","page":"2248–2251.","title":"Effects of size and temperature on metabolic rate","author":[{"family":"Gillooly","given":"J F"},{"family":"Brown","given":"J H"},{"family":"West","given":"G B"},{"family":"Savage","given":"V M"},{"family":"Charnov","given":"E L"}],"issued":{"date-parts":[["2001"]]}}},{"id":914,"uris":["http://zotero.org/users/6116610/items/D84IXDI8"],"uri":["http://zotero.org/users/6116610/items/D84IXDI8"],"itemData":{"id":914,"type":"article-journal","abstract":"Metabolism provides a basis for using ﬁrst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dynamics.","container-title":"Ecology","DOI":"10.1890/03-9000","ISSN":"0012-9658","issue":"7","journalAbbreviation":"Ecology","language":"en","page":"1771-1789","source":"DOI.org (Crossref)","title":"Toward a metabolic theory of ecology","volume":"85","author":[{"family":"Brown","given":"James H."},{"family":"Gillooly","given":"James F."},{"family":"Allen","given":"Andrew P."},{"family":"Savage","given":"Van M."},{"family":"West","given":"Geoffrey B."}],"issued":{"date-parts":[["2004",7]]}}}],"schema":"https://github.com/citation-style-language/schema/raw/master/csl-citation.json"} </w:instrText>
      </w:r>
      <w:r w:rsidRPr="00CB18CC">
        <w:rPr>
          <w:rFonts w:eastAsiaTheme="minorEastAsia" w:cstheme="minorHAnsi"/>
        </w:rPr>
        <w:fldChar w:fldCharType="separate"/>
      </w:r>
      <w:r w:rsidRPr="00592C85">
        <w:rPr>
          <w:lang w:val="en-GB"/>
        </w:rPr>
        <w:t>(</w:t>
      </w:r>
      <w:proofErr w:type="spellStart"/>
      <w:r w:rsidRPr="00592C85">
        <w:rPr>
          <w:lang w:val="en-GB"/>
        </w:rPr>
        <w:t>Gillooly</w:t>
      </w:r>
      <w:proofErr w:type="spellEnd"/>
      <w:r w:rsidRPr="00592C85">
        <w:rPr>
          <w:lang w:val="en-GB"/>
        </w:rPr>
        <w:t xml:space="preserve"> </w:t>
      </w:r>
      <w:r w:rsidRPr="00592C85">
        <w:rPr>
          <w:i/>
          <w:iCs/>
          <w:lang w:val="en-GB"/>
        </w:rPr>
        <w:t>et al.</w:t>
      </w:r>
      <w:r w:rsidRPr="00592C85">
        <w:rPr>
          <w:lang w:val="en-GB"/>
        </w:rPr>
        <w:t xml:space="preserve"> 2001; Brown </w:t>
      </w:r>
      <w:r w:rsidRPr="00592C85">
        <w:rPr>
          <w:i/>
          <w:iCs/>
          <w:lang w:val="en-GB"/>
        </w:rPr>
        <w:t>et al.</w:t>
      </w:r>
      <w:r w:rsidRPr="00592C85">
        <w:rPr>
          <w:lang w:val="en-GB"/>
        </w:rPr>
        <w:t xml:space="preserve"> 2004)</w:t>
      </w:r>
      <w:r w:rsidRPr="00CB18CC">
        <w:rPr>
          <w:rFonts w:eastAsiaTheme="minorEastAsia" w:cstheme="minorHAnsi"/>
        </w:rPr>
        <w:fldChar w:fldCharType="end"/>
      </w:r>
      <w:r w:rsidRPr="00972C7F">
        <w:rPr>
          <w:rFonts w:eastAsiaTheme="minorEastAsia" w:cstheme="minorHAnsi"/>
          <w:lang w:val="en-GB"/>
        </w:rPr>
        <w:t xml:space="preserve">. </w:t>
      </w:r>
      <w:r>
        <w:rPr>
          <w:rFonts w:eastAsiaTheme="minorEastAsia" w:cstheme="minorHAnsi"/>
          <w:lang w:val="en-GB"/>
        </w:rPr>
        <w:t>The m</w:t>
      </w:r>
      <w:r w:rsidRPr="00972C7F">
        <w:rPr>
          <w:rFonts w:eastAsiaTheme="minorEastAsia" w:cstheme="minorHAnsi"/>
          <w:lang w:val="en-GB"/>
        </w:rPr>
        <w:t>ass</w:t>
      </w:r>
      <w:r>
        <w:rPr>
          <w:rFonts w:eastAsiaTheme="minorEastAsia" w:cstheme="minorHAnsi"/>
          <w:lang w:val="en-GB"/>
        </w:rPr>
        <w:t xml:space="preserve"> exponent </w:t>
      </w:r>
      <w:r w:rsidRPr="00972C7F">
        <w:rPr>
          <w:rFonts w:eastAsiaTheme="minorEastAsia" w:cstheme="minorHAnsi"/>
          <w:lang w:val="en-GB"/>
        </w:rPr>
        <w:t xml:space="preserve">was not assumed a priori but estimated </w:t>
      </w:r>
      <w:r w:rsidRPr="004559BC">
        <w:rPr>
          <w:rFonts w:eastAsiaTheme="minorEastAsia" w:cstheme="minorHAnsi"/>
          <w:lang w:val="en-GB"/>
        </w:rPr>
        <w:t>simultaneously</w:t>
      </w:r>
      <w:ins w:id="0" w:author="Max Lindmark" w:date="2020-07-29T10:00:00Z">
        <w:r>
          <w:rPr>
            <w:rFonts w:eastAsiaTheme="minorEastAsia" w:cstheme="minorHAnsi"/>
            <w:lang w:val="en-GB"/>
          </w:rPr>
          <w:t xml:space="preserve"> with the temperature </w:t>
        </w:r>
      </w:ins>
      <w:ins w:id="1" w:author="Max Lindmark" w:date="2020-07-29T10:01:00Z">
        <w:r>
          <w:rPr>
            <w:rFonts w:eastAsiaTheme="minorEastAsia" w:cstheme="minorHAnsi"/>
            <w:lang w:val="en-GB"/>
          </w:rPr>
          <w:t>coefficient</w:t>
        </w:r>
      </w:ins>
      <w:r w:rsidRPr="004559BC">
        <w:rPr>
          <w:rFonts w:eastAsiaTheme="minorEastAsia" w:cstheme="minorHAnsi"/>
          <w:lang w:val="en-GB"/>
        </w:rPr>
        <w:t xml:space="preserve">. </w:t>
      </w:r>
      <w:r w:rsidRPr="00972C7F">
        <w:rPr>
          <w:rFonts w:eastAsiaTheme="minorEastAsia" w:cstheme="minorHAnsi"/>
          <w:lang w:val="en-GB"/>
        </w:rPr>
        <w:t xml:space="preserve">We thus assumed the natural log of rate </w:t>
      </w:r>
      <m:oMath>
        <m:r>
          <w:rPr>
            <w:rFonts w:ascii="Cambria Math" w:eastAsiaTheme="minorEastAsia" w:hAnsi="Cambria Math" w:cstheme="minorHAnsi"/>
          </w:rPr>
          <m:t>I</m:t>
        </m:r>
      </m:oMath>
      <w:r w:rsidRPr="00972C7F">
        <w:rPr>
          <w:rFonts w:eastAsiaTheme="minorEastAsia" w:cstheme="minorHAnsi"/>
          <w:lang w:val="en-GB"/>
        </w:rPr>
        <w:t xml:space="preserve"> (growth, maximum consumption</w:t>
      </w:r>
      <w:r w:rsidRPr="006D12D0">
        <w:rPr>
          <w:rFonts w:eastAsiaTheme="minorEastAsia" w:cstheme="minorHAnsi"/>
          <w:lang w:val="en-GB"/>
        </w:rPr>
        <w:t xml:space="preserve"> </w:t>
      </w:r>
      <w:r w:rsidRPr="00972C7F">
        <w:rPr>
          <w:rFonts w:eastAsiaTheme="minorEastAsia" w:cstheme="minorHAnsi"/>
          <w:lang w:val="en-GB"/>
        </w:rPr>
        <w:t xml:space="preserve">or metabolism) scales with mass </w:t>
      </w:r>
      <m:oMath>
        <m:r>
          <w:rPr>
            <w:rFonts w:ascii="Cambria Math" w:hAnsi="Cambria Math"/>
          </w:rPr>
          <m:t>M</m:t>
        </m:r>
      </m:oMath>
      <w:r w:rsidRPr="00972C7F" w:rsidDel="00246E3B">
        <w:rPr>
          <w:rFonts w:eastAsiaTheme="minorEastAsia" w:cstheme="minorHAnsi"/>
          <w:lang w:val="en-GB"/>
        </w:rPr>
        <w:t xml:space="preserve"> </w:t>
      </w:r>
      <w:r w:rsidRPr="00972C7F">
        <w:rPr>
          <w:rFonts w:eastAsiaTheme="minorEastAsia" w:cstheme="minorHAnsi"/>
          <w:lang w:val="en-GB"/>
        </w:rPr>
        <w:t xml:space="preserve">and temperature </w:t>
      </w:r>
      <m:oMath>
        <m:r>
          <w:rPr>
            <w:rFonts w:ascii="Cambria Math" w:hAnsi="Cambria Math"/>
          </w:rPr>
          <m:t>T</m:t>
        </m:r>
      </m:oMath>
      <w:r w:rsidRPr="00972C7F">
        <w:rPr>
          <w:rFonts w:eastAsiaTheme="minorEastAsia" w:cstheme="minorHAnsi"/>
          <w:lang w:val="en-GB"/>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099"/>
        <w:gridCol w:w="496"/>
      </w:tblGrid>
      <w:tr w:rsidR="0024271B" w14:paraId="040CEB96" w14:textId="77777777" w:rsidTr="00A417D2">
        <w:tc>
          <w:tcPr>
            <w:tcW w:w="421" w:type="dxa"/>
          </w:tcPr>
          <w:p w14:paraId="47AADEFF" w14:textId="77777777" w:rsidR="0024271B" w:rsidRPr="00972C7F" w:rsidRDefault="0024271B" w:rsidP="00A417D2">
            <w:pPr>
              <w:spacing w:line="480" w:lineRule="auto"/>
              <w:contextualSpacing/>
              <w:jc w:val="both"/>
              <w:rPr>
                <w:rFonts w:cstheme="minorHAnsi"/>
                <w:bCs/>
                <w:i/>
                <w:iCs/>
                <w:lang w:val="en-GB"/>
              </w:rPr>
            </w:pPr>
          </w:p>
        </w:tc>
        <w:tc>
          <w:tcPr>
            <w:tcW w:w="8099" w:type="dxa"/>
          </w:tcPr>
          <w:p w14:paraId="0139CA69" w14:textId="77777777" w:rsidR="0024271B" w:rsidRPr="00972C7F" w:rsidRDefault="0024271B" w:rsidP="00A417D2">
            <w:pPr>
              <w:spacing w:line="480" w:lineRule="auto"/>
              <w:contextualSpacing/>
              <w:jc w:val="center"/>
              <w:rPr>
                <w:rFonts w:cstheme="minorHAnsi"/>
                <w:bCs/>
                <w:i/>
                <w:iCs/>
                <w:lang w:val="en-GB"/>
              </w:rPr>
            </w:pPr>
            <m:oMathPara>
              <m:oMath>
                <m:func>
                  <m:funcPr>
                    <m:ctrlPr>
                      <w:rPr>
                        <w:rFonts w:ascii="Cambria Math" w:hAnsi="Cambria Math"/>
                        <w:i/>
                      </w:rPr>
                    </m:ctrlPr>
                  </m:funcPr>
                  <m:fName>
                    <m:r>
                      <m:rPr>
                        <m:sty m:val="p"/>
                      </m:rPr>
                      <w:rPr>
                        <w:rFonts w:ascii="Cambria Math" w:hAnsi="Cambria Math"/>
                        <w:lang w:val="en-GB"/>
                      </w:rPr>
                      <m:t>ln</m:t>
                    </m:r>
                  </m:fName>
                  <m:e>
                    <m:r>
                      <w:rPr>
                        <w:rFonts w:ascii="Cambria Math" w:hAnsi="Cambria Math"/>
                      </w:rPr>
                      <m:t>I</m:t>
                    </m:r>
                  </m:e>
                </m:func>
                <m:r>
                  <w:rPr>
                    <w:rFonts w:ascii="Cambria Math" w:hAnsi="Cambria Math"/>
                    <w:lang w:val="en-GB"/>
                  </w:rPr>
                  <m:t>=</m:t>
                </m:r>
                <m:func>
                  <m:funcPr>
                    <m:ctrlPr>
                      <w:rPr>
                        <w:rFonts w:ascii="Cambria Math" w:hAnsi="Cambria Math"/>
                        <w:i/>
                      </w:rPr>
                    </m:ctrlPr>
                  </m:funcPr>
                  <m:fName>
                    <m:r>
                      <m:rPr>
                        <m:sty m:val="p"/>
                      </m:rPr>
                      <w:rPr>
                        <w:rFonts w:ascii="Cambria Math" w:hAnsi="Cambria Math"/>
                        <w:lang w:val="en-GB"/>
                      </w:rPr>
                      <m:t>ln</m:t>
                    </m:r>
                  </m:fName>
                  <m:e>
                    <m:sSub>
                      <m:sSubPr>
                        <m:ctrlPr>
                          <w:rPr>
                            <w:rFonts w:ascii="Cambria Math" w:hAnsi="Cambria Math"/>
                            <w:i/>
                          </w:rPr>
                        </m:ctrlPr>
                      </m:sSubPr>
                      <m:e>
                        <m:r>
                          <w:rPr>
                            <w:rFonts w:ascii="Cambria Math" w:hAnsi="Cambria Math"/>
                          </w:rPr>
                          <m:t>i</m:t>
                        </m:r>
                      </m:e>
                      <m:sub>
                        <m:r>
                          <w:rPr>
                            <w:rFonts w:ascii="Cambria Math" w:hAnsi="Cambria Math"/>
                            <w:lang w:val="en-GB"/>
                          </w:rPr>
                          <m:t>0</m:t>
                        </m:r>
                      </m:sub>
                    </m:sSub>
                  </m:e>
                </m:func>
                <m:r>
                  <w:rPr>
                    <w:rFonts w:ascii="Cambria Math" w:hAnsi="Cambria Math"/>
                    <w:lang w:val="en-GB"/>
                  </w:rPr>
                  <m:t>+(</m:t>
                </m:r>
                <m:sSub>
                  <m:sSubPr>
                    <m:ctrlPr>
                      <w:rPr>
                        <w:rFonts w:ascii="Cambria Math" w:hAnsi="Cambria Math"/>
                        <w:i/>
                      </w:rPr>
                    </m:ctrlPr>
                  </m:sSubPr>
                  <m:e>
                    <m:r>
                      <w:rPr>
                        <w:rFonts w:ascii="Cambria Math" w:hAnsi="Cambria Math"/>
                      </w:rPr>
                      <m:t>b</m:t>
                    </m:r>
                  </m:e>
                  <m:sub>
                    <m:r>
                      <w:rPr>
                        <w:rFonts w:ascii="Cambria Math" w:hAnsi="Cambria Math"/>
                        <w:lang w:val="en-GB"/>
                      </w:rPr>
                      <m:t>0</m:t>
                    </m:r>
                  </m:sub>
                </m:sSub>
                <m:r>
                  <w:rPr>
                    <w:rFonts w:ascii="Cambria Math" w:hAnsi="Cambria Math"/>
                    <w:lang w:val="en-GB"/>
                  </w:rPr>
                  <m:t>+</m:t>
                </m:r>
                <m:r>
                  <w:rPr>
                    <w:rFonts w:ascii="Cambria Math" w:hAnsi="Cambria Math"/>
                  </w:rPr>
                  <m:t>cT</m:t>
                </m:r>
                <m:r>
                  <w:rPr>
                    <w:rFonts w:ascii="Cambria Math" w:hAnsi="Cambria Math"/>
                    <w:lang w:val="en-GB"/>
                  </w:rPr>
                  <m:t>)</m:t>
                </m:r>
                <m:func>
                  <m:funcPr>
                    <m:ctrlPr>
                      <w:rPr>
                        <w:rFonts w:ascii="Cambria Math" w:hAnsi="Cambria Math"/>
                        <w:i/>
                      </w:rPr>
                    </m:ctrlPr>
                  </m:funcPr>
                  <m:fName>
                    <m:r>
                      <m:rPr>
                        <m:sty m:val="p"/>
                      </m:rPr>
                      <w:rPr>
                        <w:rFonts w:ascii="Cambria Math" w:hAnsi="Cambria Math"/>
                        <w:lang w:val="en-GB"/>
                      </w:rPr>
                      <m:t>ln</m:t>
                    </m:r>
                  </m:fName>
                  <m:e>
                    <m:r>
                      <w:rPr>
                        <w:rFonts w:ascii="Cambria Math" w:hAnsi="Cambria Math"/>
                      </w:rPr>
                      <m:t>M</m:t>
                    </m:r>
                  </m:e>
                </m:func>
                <m:r>
                  <w:rPr>
                    <w:rFonts w:ascii="Cambria Math" w:hAnsi="Cambria Math"/>
                    <w:lang w:val="en-GB"/>
                  </w:rPr>
                  <m:t>-</m:t>
                </m:r>
                <m:r>
                  <w:rPr>
                    <w:rFonts w:ascii="Cambria Math" w:hAnsi="Cambria Math"/>
                  </w:rPr>
                  <m:t>E</m:t>
                </m:r>
                <m:r>
                  <w:rPr>
                    <w:rFonts w:ascii="Cambria Math" w:hAnsi="Cambria Math"/>
                    <w:lang w:val="en-GB"/>
                  </w:rPr>
                  <m:t>/</m:t>
                </m:r>
                <m:r>
                  <w:rPr>
                    <w:rFonts w:ascii="Cambria Math" w:hAnsi="Cambria Math"/>
                  </w:rPr>
                  <m:t>kT</m:t>
                </m:r>
              </m:oMath>
            </m:oMathPara>
          </w:p>
        </w:tc>
        <w:tc>
          <w:tcPr>
            <w:tcW w:w="496" w:type="dxa"/>
          </w:tcPr>
          <w:p w14:paraId="2116D598" w14:textId="77777777" w:rsidR="0024271B" w:rsidRDefault="0024271B" w:rsidP="00A417D2">
            <w:pPr>
              <w:spacing w:line="480" w:lineRule="auto"/>
              <w:contextualSpacing/>
              <w:jc w:val="both"/>
              <w:rPr>
                <w:rFonts w:cstheme="minorHAnsi"/>
                <w:bCs/>
                <w:i/>
                <w:iCs/>
              </w:rPr>
            </w:pPr>
            <w:r w:rsidRPr="00093C2D">
              <w:rPr>
                <w:rFonts w:eastAsiaTheme="minorEastAsia" w:cstheme="minorHAnsi"/>
              </w:rPr>
              <w:t>(</w:t>
            </w:r>
            <w:r>
              <w:rPr>
                <w:rFonts w:eastAsiaTheme="minorEastAsia" w:cstheme="minorHAnsi"/>
              </w:rPr>
              <w:t>1</w:t>
            </w:r>
            <w:r w:rsidRPr="00093C2D">
              <w:rPr>
                <w:rFonts w:eastAsiaTheme="minorEastAsia" w:cstheme="minorHAnsi"/>
              </w:rPr>
              <w:t>)</w:t>
            </w:r>
          </w:p>
        </w:tc>
      </w:tr>
    </w:tbl>
    <w:p w14:paraId="7EB67D6B" w14:textId="77777777" w:rsidR="0024271B" w:rsidRPr="00972C7F" w:rsidRDefault="0024271B" w:rsidP="0024271B">
      <w:pPr>
        <w:spacing w:line="480" w:lineRule="auto"/>
        <w:contextualSpacing/>
        <w:jc w:val="both"/>
        <w:rPr>
          <w:rFonts w:eastAsiaTheme="minorEastAsia"/>
          <w:lang w:val="en-GB"/>
        </w:rPr>
      </w:pPr>
      <w:r w:rsidRPr="00972C7F">
        <w:rPr>
          <w:rFonts w:cstheme="minorHAnsi"/>
          <w:bCs/>
          <w:lang w:val="en-GB"/>
        </w:rPr>
        <w:t xml:space="preserve">where </w:t>
      </w:r>
      <m:oMath>
        <m:sSub>
          <m:sSubPr>
            <m:ctrlPr>
              <w:rPr>
                <w:rFonts w:ascii="Cambria Math" w:hAnsi="Cambria Math" w:cstheme="minorHAnsi"/>
                <w:bCs/>
                <w:i/>
              </w:rPr>
            </m:ctrlPr>
          </m:sSubPr>
          <m:e>
            <m:r>
              <w:rPr>
                <w:rFonts w:ascii="Cambria Math" w:hAnsi="Cambria Math" w:cstheme="minorHAnsi"/>
              </w:rPr>
              <m:t>i</m:t>
            </m:r>
          </m:e>
          <m:sub>
            <m:r>
              <w:rPr>
                <w:rFonts w:ascii="Cambria Math" w:hAnsi="Cambria Math" w:cstheme="minorHAnsi"/>
                <w:lang w:val="en-GB"/>
              </w:rPr>
              <m:t>0</m:t>
            </m:r>
          </m:sub>
        </m:sSub>
      </m:oMath>
      <w:r w:rsidRPr="00972C7F">
        <w:rPr>
          <w:rFonts w:eastAsiaTheme="minorEastAsia" w:cstheme="minorHAnsi"/>
          <w:bCs/>
          <w:lang w:val="en-GB"/>
        </w:rPr>
        <w:t xml:space="preserve"> is the intercept, </w:t>
      </w:r>
      <m:oMath>
        <m:sSub>
          <m:sSubPr>
            <m:ctrlPr>
              <w:rPr>
                <w:rFonts w:ascii="Cambria Math" w:eastAsiaTheme="minorEastAsia" w:hAnsi="Cambria Math" w:cstheme="minorHAnsi"/>
                <w:bCs/>
                <w:i/>
              </w:rPr>
            </m:ctrlPr>
          </m:sSubPr>
          <m:e>
            <m:r>
              <w:rPr>
                <w:rFonts w:ascii="Cambria Math" w:eastAsiaTheme="minorEastAsia" w:hAnsi="Cambria Math" w:cstheme="minorHAnsi"/>
              </w:rPr>
              <m:t>b</m:t>
            </m:r>
          </m:e>
          <m:sub>
            <m:r>
              <w:rPr>
                <w:rFonts w:ascii="Cambria Math" w:eastAsiaTheme="minorEastAsia" w:hAnsi="Cambria Math" w:cstheme="minorHAnsi"/>
                <w:lang w:val="en-GB"/>
              </w:rPr>
              <m:t>0</m:t>
            </m:r>
          </m:sub>
        </m:sSub>
      </m:oMath>
      <w:r w:rsidRPr="00972C7F">
        <w:rPr>
          <w:rFonts w:eastAsiaTheme="minorEastAsia" w:cstheme="minorHAnsi"/>
          <w:bCs/>
          <w:lang w:val="en-GB"/>
        </w:rPr>
        <w:t xml:space="preserve"> is the mass</w:t>
      </w:r>
      <w:r>
        <w:rPr>
          <w:rFonts w:eastAsiaTheme="minorEastAsia" w:cstheme="minorHAnsi"/>
          <w:bCs/>
          <w:lang w:val="en-GB"/>
        </w:rPr>
        <w:t xml:space="preserve"> </w:t>
      </w:r>
      <w:r w:rsidRPr="00972C7F">
        <w:rPr>
          <w:rFonts w:eastAsiaTheme="minorEastAsia" w:cstheme="minorHAnsi"/>
          <w:bCs/>
          <w:lang w:val="en-GB"/>
        </w:rPr>
        <w:t>scaling exponent</w:t>
      </w:r>
      <w:r>
        <w:rPr>
          <w:rFonts w:eastAsiaTheme="minorEastAsia" w:cstheme="minorHAnsi"/>
          <w:bCs/>
          <w:lang w:val="en-GB"/>
        </w:rPr>
        <w:t xml:space="preserve"> on a linear scale</w:t>
      </w:r>
      <w:r w:rsidRPr="00972C7F">
        <w:rPr>
          <w:rFonts w:eastAsiaTheme="minorEastAsia" w:cstheme="minorHAnsi"/>
          <w:bCs/>
          <w:lang w:val="en-GB"/>
        </w:rPr>
        <w:t xml:space="preserve"> when </w:t>
      </w:r>
      <m:oMath>
        <m:r>
          <w:rPr>
            <w:rFonts w:ascii="Cambria Math" w:eastAsiaTheme="minorEastAsia" w:hAnsi="Cambria Math" w:cstheme="minorHAnsi"/>
          </w:rPr>
          <m:t>T</m:t>
        </m:r>
        <m:r>
          <w:rPr>
            <w:rFonts w:ascii="Cambria Math" w:eastAsiaTheme="minorEastAsia" w:hAnsi="Cambria Math" w:cstheme="minorHAnsi"/>
            <w:lang w:val="en-GB"/>
          </w:rPr>
          <m:t>=0</m:t>
        </m:r>
      </m:oMath>
      <w:r>
        <w:rPr>
          <w:rFonts w:eastAsiaTheme="minorEastAsia" w:cstheme="minorHAnsi"/>
          <w:lang w:val="en-GB"/>
        </w:rPr>
        <w:t xml:space="preserve"> (</w:t>
      </w:r>
      <m:oMath>
        <m:r>
          <m:rPr>
            <m:sty m:val="p"/>
          </m:rPr>
          <w:rPr>
            <w:rFonts w:ascii="Cambria Math" w:eastAsiaTheme="minorEastAsia" w:hAnsi="Cambria Math" w:cstheme="minorHAnsi"/>
            <w:lang w:val="en-GB"/>
          </w:rPr>
          <m:t>K</m:t>
        </m:r>
      </m:oMath>
      <w:r>
        <w:rPr>
          <w:rFonts w:eastAsiaTheme="minorEastAsia" w:cstheme="minorHAnsi"/>
          <w:lang w:val="en-GB"/>
        </w:rPr>
        <w:t>)</w:t>
      </w:r>
      <w:r>
        <w:rPr>
          <w:rFonts w:eastAsiaTheme="minorEastAsia" w:cstheme="minorHAnsi"/>
          <w:bCs/>
          <w:lang w:val="en-GB"/>
        </w:rPr>
        <w:t xml:space="preserve"> and</w:t>
      </w:r>
      <w:r w:rsidRPr="00972C7F">
        <w:rPr>
          <w:rFonts w:eastAsiaTheme="minorEastAsia" w:cstheme="minorHAnsi"/>
          <w:bCs/>
          <w:lang w:val="en-GB"/>
        </w:rPr>
        <w:t xml:space="preserve"> </w:t>
      </w:r>
      <m:oMath>
        <m:r>
          <w:rPr>
            <w:rFonts w:ascii="Cambria Math" w:eastAsiaTheme="minorEastAsia" w:hAnsi="Cambria Math" w:cstheme="minorHAnsi"/>
          </w:rPr>
          <m:t>c</m:t>
        </m:r>
      </m:oMath>
      <w:r w:rsidRPr="00972C7F">
        <w:rPr>
          <w:rFonts w:eastAsiaTheme="minorEastAsia" w:cstheme="minorHAnsi"/>
          <w:bCs/>
          <w:lang w:val="en-GB"/>
        </w:rPr>
        <w:t xml:space="preserve"> is the interaction </w:t>
      </w:r>
      <w:proofErr w:type="gramStart"/>
      <w:r w:rsidRPr="00972C7F">
        <w:rPr>
          <w:rFonts w:eastAsiaTheme="minorEastAsia" w:cstheme="minorHAnsi"/>
          <w:bCs/>
          <w:lang w:val="en-GB"/>
        </w:rPr>
        <w:t>coefficient.</w:t>
      </w:r>
      <w:proofErr w:type="gramEnd"/>
      <w:r w:rsidRPr="00972C7F">
        <w:rPr>
          <w:rFonts w:eastAsiaTheme="minorEastAsia" w:cstheme="minorHAnsi"/>
          <w:bCs/>
          <w:lang w:val="en-GB"/>
        </w:rPr>
        <w:t xml:space="preserve"> </w:t>
      </w:r>
      <w:r>
        <w:rPr>
          <w:rFonts w:eastAsiaTheme="minorEastAsia"/>
          <w:lang w:val="en-GB"/>
        </w:rPr>
        <w:t>O</w:t>
      </w:r>
      <w:r w:rsidRPr="00972C7F">
        <w:rPr>
          <w:rFonts w:eastAsiaTheme="minorEastAsia"/>
          <w:lang w:val="en-GB"/>
        </w:rPr>
        <w:t xml:space="preserve">n </w:t>
      </w:r>
      <w:r>
        <w:rPr>
          <w:rFonts w:eastAsiaTheme="minorEastAsia"/>
          <w:lang w:val="en-GB"/>
        </w:rPr>
        <w:t>a linear</w:t>
      </w:r>
      <w:r w:rsidRPr="00972C7F">
        <w:rPr>
          <w:rFonts w:eastAsiaTheme="minorEastAsia"/>
          <w:lang w:val="en-GB"/>
        </w:rPr>
        <w:t xml:space="preserve"> scale</w:t>
      </w:r>
      <w:r>
        <w:rPr>
          <w:rFonts w:eastAsiaTheme="minorEastAsia"/>
          <w:lang w:val="en-GB"/>
        </w:rPr>
        <w:t xml:space="preserve">, this </w:t>
      </w:r>
      <w:r w:rsidRPr="00972C7F">
        <w:rPr>
          <w:rFonts w:eastAsiaTheme="minorEastAsia"/>
          <w:lang w:val="en-GB"/>
        </w:rPr>
        <w:t xml:space="preserve">becomes: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099"/>
        <w:gridCol w:w="496"/>
      </w:tblGrid>
      <w:tr w:rsidR="0024271B" w14:paraId="27203AF0" w14:textId="77777777" w:rsidTr="00A417D2">
        <w:tc>
          <w:tcPr>
            <w:tcW w:w="421" w:type="dxa"/>
          </w:tcPr>
          <w:p w14:paraId="39F6629A" w14:textId="77777777" w:rsidR="0024271B" w:rsidRPr="00972C7F" w:rsidRDefault="0024271B" w:rsidP="00A417D2">
            <w:pPr>
              <w:spacing w:line="480" w:lineRule="auto"/>
              <w:contextualSpacing/>
              <w:jc w:val="both"/>
              <w:rPr>
                <w:rFonts w:cstheme="minorHAnsi"/>
                <w:bCs/>
                <w:i/>
                <w:iCs/>
                <w:lang w:val="en-GB"/>
              </w:rPr>
            </w:pPr>
          </w:p>
        </w:tc>
        <w:tc>
          <w:tcPr>
            <w:tcW w:w="8099" w:type="dxa"/>
          </w:tcPr>
          <w:p w14:paraId="3C317F65" w14:textId="77777777" w:rsidR="0024271B" w:rsidRPr="00972C7F" w:rsidRDefault="0024271B" w:rsidP="00A417D2">
            <w:pPr>
              <w:spacing w:line="480" w:lineRule="auto"/>
              <w:contextualSpacing/>
              <w:jc w:val="center"/>
              <w:rPr>
                <w:rFonts w:cstheme="minorHAnsi"/>
                <w:bCs/>
                <w:i/>
                <w:iCs/>
                <w:lang w:val="en-GB"/>
              </w:rPr>
            </w:pPr>
            <m:oMathPara>
              <m:oMath>
                <m:r>
                  <w:rPr>
                    <w:rFonts w:ascii="Cambria Math" w:hAnsi="Cambria Math"/>
                  </w:rPr>
                  <m:t>I</m:t>
                </m:r>
                <m:r>
                  <m:rPr>
                    <m:sty m:val="p"/>
                  </m:rPr>
                  <w:rPr>
                    <w:rFonts w:ascii="Cambria Math" w:hAnsi="Cambria Math"/>
                    <w:lang w:val="en-GB"/>
                  </w:rPr>
                  <m:t>=</m:t>
                </m:r>
                <m:sSub>
                  <m:sSubPr>
                    <m:ctrlPr>
                      <w:rPr>
                        <w:rFonts w:ascii="Cambria Math" w:hAnsi="Cambria Math"/>
                      </w:rPr>
                    </m:ctrlPr>
                  </m:sSubPr>
                  <m:e>
                    <m:r>
                      <w:rPr>
                        <w:rFonts w:ascii="Cambria Math" w:hAnsi="Cambria Math"/>
                      </w:rPr>
                      <m:t>i</m:t>
                    </m:r>
                  </m:e>
                  <m:sub>
                    <m:r>
                      <m:rPr>
                        <m:sty m:val="p"/>
                      </m:rPr>
                      <w:rPr>
                        <w:rFonts w:ascii="Cambria Math" w:hAnsi="Cambria Math"/>
                        <w:lang w:val="en-GB"/>
                      </w:rPr>
                      <m:t>0</m:t>
                    </m:r>
                  </m:sub>
                </m:sSub>
                <m:sSup>
                  <m:sSupPr>
                    <m:ctrlPr>
                      <w:rPr>
                        <w:rFonts w:ascii="Cambria Math" w:hAnsi="Cambria Math"/>
                      </w:rPr>
                    </m:ctrlPr>
                  </m:sSupPr>
                  <m:e>
                    <m:r>
                      <w:rPr>
                        <w:rFonts w:ascii="Cambria Math" w:hAnsi="Cambria Math"/>
                      </w:rPr>
                      <m:t>M</m:t>
                    </m:r>
                  </m:e>
                  <m:sup>
                    <m:sSub>
                      <m:sSubPr>
                        <m:ctrlPr>
                          <w:rPr>
                            <w:rFonts w:ascii="Cambria Math" w:hAnsi="Cambria Math"/>
                          </w:rPr>
                        </m:ctrlPr>
                      </m:sSubPr>
                      <m:e>
                        <m:r>
                          <w:rPr>
                            <w:rFonts w:ascii="Cambria Math" w:hAnsi="Cambria Math"/>
                          </w:rPr>
                          <m:t>b</m:t>
                        </m:r>
                      </m:e>
                      <m:sub>
                        <m:r>
                          <m:rPr>
                            <m:sty m:val="p"/>
                          </m:rPr>
                          <w:rPr>
                            <w:rFonts w:ascii="Cambria Math" w:hAnsi="Cambria Math"/>
                            <w:lang w:val="en-GB"/>
                          </w:rPr>
                          <m:t>0</m:t>
                        </m:r>
                      </m:sub>
                    </m:sSub>
                    <m:r>
                      <m:rPr>
                        <m:sty m:val="p"/>
                      </m:rPr>
                      <w:rPr>
                        <w:rFonts w:ascii="Cambria Math" w:hAnsi="Cambria Math"/>
                        <w:lang w:val="en-GB"/>
                      </w:rPr>
                      <m:t>+</m:t>
                    </m:r>
                    <m:r>
                      <w:rPr>
                        <w:rFonts w:ascii="Cambria Math" w:hAnsi="Cambria Math"/>
                      </w:rPr>
                      <m:t>cT</m:t>
                    </m:r>
                  </m:sup>
                </m:sSup>
                <m:sSup>
                  <m:sSupPr>
                    <m:ctrlPr>
                      <w:rPr>
                        <w:rFonts w:ascii="Cambria Math" w:hAnsi="Cambria Math"/>
                      </w:rPr>
                    </m:ctrlPr>
                  </m:sSupPr>
                  <m:e>
                    <m:r>
                      <w:rPr>
                        <w:rFonts w:ascii="Cambria Math" w:hAnsi="Cambria Math"/>
                      </w:rPr>
                      <m:t>e</m:t>
                    </m:r>
                  </m:e>
                  <m:sup>
                    <m:r>
                      <m:rPr>
                        <m:sty m:val="p"/>
                      </m:rPr>
                      <w:rPr>
                        <w:rFonts w:ascii="Cambria Math" w:hAnsi="Cambria Math"/>
                        <w:lang w:val="en-GB"/>
                      </w:rPr>
                      <m:t>-</m:t>
                    </m:r>
                    <m:r>
                      <w:rPr>
                        <w:rFonts w:ascii="Cambria Math" w:hAnsi="Cambria Math"/>
                      </w:rPr>
                      <m:t>E</m:t>
                    </m:r>
                    <m:r>
                      <m:rPr>
                        <m:sty m:val="p"/>
                      </m:rPr>
                      <w:rPr>
                        <w:rFonts w:ascii="Cambria Math" w:hAnsi="Cambria Math"/>
                        <w:lang w:val="en-GB"/>
                      </w:rPr>
                      <m:t>/</m:t>
                    </m:r>
                    <m:r>
                      <w:rPr>
                        <w:rFonts w:ascii="Cambria Math" w:hAnsi="Cambria Math"/>
                      </w:rPr>
                      <m:t>kT</m:t>
                    </m:r>
                  </m:sup>
                </m:sSup>
              </m:oMath>
            </m:oMathPara>
          </w:p>
        </w:tc>
        <w:tc>
          <w:tcPr>
            <w:tcW w:w="496" w:type="dxa"/>
          </w:tcPr>
          <w:p w14:paraId="51F10A2D" w14:textId="77777777" w:rsidR="0024271B" w:rsidRDefault="0024271B" w:rsidP="00A417D2">
            <w:pPr>
              <w:spacing w:line="480" w:lineRule="auto"/>
              <w:contextualSpacing/>
              <w:jc w:val="both"/>
              <w:rPr>
                <w:rFonts w:cstheme="minorHAnsi"/>
                <w:bCs/>
                <w:i/>
                <w:iCs/>
              </w:rPr>
            </w:pPr>
            <w:r w:rsidRPr="00093C2D">
              <w:rPr>
                <w:rFonts w:eastAsiaTheme="minorEastAsia"/>
              </w:rPr>
              <w:t>(</w:t>
            </w:r>
            <w:r>
              <w:rPr>
                <w:rFonts w:eastAsiaTheme="minorEastAsia"/>
              </w:rPr>
              <w:t>2</w:t>
            </w:r>
            <w:r w:rsidRPr="00093C2D">
              <w:rPr>
                <w:rFonts w:eastAsiaTheme="minorEastAsia"/>
              </w:rPr>
              <w:t>)</w:t>
            </w:r>
          </w:p>
        </w:tc>
      </w:tr>
    </w:tbl>
    <w:p w14:paraId="1A81D3D2" w14:textId="77777777" w:rsidR="0024271B" w:rsidRPr="00972C7F" w:rsidRDefault="0024271B" w:rsidP="0024271B">
      <w:pPr>
        <w:spacing w:line="480" w:lineRule="auto"/>
        <w:ind w:firstLine="284"/>
        <w:contextualSpacing/>
        <w:jc w:val="both"/>
        <w:rPr>
          <w:rFonts w:cstheme="minorHAnsi"/>
          <w:bCs/>
          <w:lang w:val="en-GB"/>
        </w:rPr>
      </w:pPr>
      <w:r w:rsidRPr="004559BC">
        <w:rPr>
          <w:rFonts w:eastAsiaTheme="minorEastAsia" w:cstheme="minorHAnsi"/>
          <w:bCs/>
          <w:lang w:val="en-GB"/>
        </w:rPr>
        <w:t>W</w:t>
      </w:r>
      <w:r w:rsidRPr="004559BC">
        <w:rPr>
          <w:rFonts w:cstheme="minorHAnsi"/>
          <w:bCs/>
          <w:lang w:val="en-GB"/>
        </w:rPr>
        <w:t xml:space="preserve">e fit </w:t>
      </w:r>
      <w:r w:rsidRPr="00972C7F">
        <w:rPr>
          <w:rFonts w:cstheme="minorHAnsi"/>
          <w:bCs/>
          <w:lang w:val="en-GB"/>
        </w:rPr>
        <w:t xml:space="preserve">hierarchical models with </w:t>
      </w:r>
      <w:r w:rsidRPr="006E48B8">
        <w:rPr>
          <w:rFonts w:cstheme="minorHAnsi"/>
          <w:bCs/>
          <w:lang w:val="en-GB"/>
        </w:rPr>
        <w:t xml:space="preserve">different combinations of group (species)-varying coefficients. This is in contrast to the Arrhenius fractal supply model, which assumes only the intercept varies between taxa. </w:t>
      </w:r>
      <w:r>
        <w:rPr>
          <w:rFonts w:cstheme="minorHAnsi"/>
          <w:bCs/>
          <w:lang w:val="en-GB"/>
        </w:rPr>
        <w:t>T</w:t>
      </w:r>
      <w:r w:rsidRPr="006E48B8">
        <w:rPr>
          <w:rFonts w:cstheme="minorHAnsi"/>
          <w:bCs/>
          <w:lang w:val="en-GB"/>
        </w:rPr>
        <w:t xml:space="preserve">he species-varying coefficients are </w:t>
      </w:r>
      <w:r>
        <w:rPr>
          <w:rFonts w:cstheme="minorHAnsi"/>
          <w:bCs/>
          <w:lang w:val="en-GB"/>
        </w:rPr>
        <w:t xml:space="preserve">thus </w:t>
      </w:r>
      <w:r w:rsidRPr="006E48B8">
        <w:rPr>
          <w:rFonts w:cstheme="minorHAnsi"/>
          <w:bCs/>
          <w:lang w:val="en-GB"/>
        </w:rPr>
        <w:t>estimated with shrinkage</w:t>
      </w:r>
      <w:ins w:id="2" w:author="Max Lindmark" w:date="2020-07-29T11:37:00Z">
        <w:r>
          <w:rPr>
            <w:rFonts w:cstheme="minorHAnsi"/>
            <w:bCs/>
            <w:lang w:val="en-GB"/>
          </w:rPr>
          <w:t xml:space="preserve">, </w:t>
        </w:r>
      </w:ins>
      <w:del w:id="3" w:author="Max Lindmark" w:date="2020-07-29T11:37:00Z">
        <w:r w:rsidDel="000E23FE">
          <w:rPr>
            <w:rFonts w:cstheme="minorHAnsi"/>
            <w:bCs/>
            <w:lang w:val="en-GB"/>
          </w:rPr>
          <w:delText xml:space="preserve">. This </w:delText>
        </w:r>
      </w:del>
      <w:ins w:id="4" w:author="Max Lindmark" w:date="2020-07-29T11:37:00Z">
        <w:r>
          <w:rPr>
            <w:rFonts w:cstheme="minorHAnsi"/>
            <w:bCs/>
            <w:lang w:val="en-GB"/>
          </w:rPr>
          <w:t xml:space="preserve">which </w:t>
        </w:r>
      </w:ins>
      <w:r w:rsidRPr="006E48B8">
        <w:rPr>
          <w:rFonts w:cstheme="minorHAnsi"/>
          <w:bCs/>
          <w:lang w:val="en-GB"/>
        </w:rPr>
        <w:t xml:space="preserve">reduces the influence of outliers </w:t>
      </w:r>
      <w:r>
        <w:rPr>
          <w:rFonts w:cstheme="minorHAnsi"/>
          <w:bCs/>
          <w:lang w:val="en-GB"/>
        </w:rPr>
        <w:t xml:space="preserve">which could occur in species with small samples sizes </w:t>
      </w:r>
      <w:r w:rsidRPr="006E48B8">
        <w:rPr>
          <w:rFonts w:cstheme="minorHAnsi"/>
          <w:bCs/>
          <w:lang w:val="en-GB"/>
        </w:rPr>
        <w:fldChar w:fldCharType="begin"/>
      </w:r>
      <w:r>
        <w:rPr>
          <w:rFonts w:cstheme="minorHAnsi"/>
          <w:bCs/>
          <w:lang w:val="en-GB"/>
        </w:rPr>
        <w:instrText xml:space="preserve"> ADDIN ZOTERO_ITEM CSL_CITATION {"citationID":"a13lhriqdmn","properties":{"formattedCitation":"(Gelman &amp; Hill 2007; Harrison {\\i{}et al.} 2018)","plainCitation":"(Gelman &amp; Hill 2007; Harrison et al. 2018)","noteIndex":0},"citationItems":[{"id":777,"uris":["http://zotero.org/users/6116610/items/9MH67JKW"],"uri":["http://zotero.org/users/6116610/items/9MH67JKW"],"itemData":{"id":777,"type":"book","abstract":"Data Analysis Using Regression and Multilevel/Hierarchical Models, first published in 2007, is a comprehensive manual for the applied researcher who wants to perform data analysis using linear and nonlinear regression and multilevel models. The book introduces a wide variety of models, whilst at the same time instructing the reader in how to fit these models using available software packages. The book illustrates the concepts by working through scores of real data examples that have arisen from the authors' own applied research, with programming codes provided for each one. Topics covered include causal inference, including regression, poststratification, matching, regression discontinuity, and instrumental variables, as well as multilevel logistic regression and missing-data imputation. Practical tips regarding building, fitting, and understanding are provided throughout.","ISBN":"978-1-139-46093-4","language":"en","note":"Google-Books-ID: c9xLKzZWoZ4C","number-of-pages":"651","publisher":"Cambridge University Press","source":"Google Books","title":"Data Analysis Using Regression and Multilevel/Hierarchical Models","author":[{"family":"Gelman","given":"Andrew"},{"family":"Hill","given":"Jennifer"}],"issued":{"date-parts":[["2007"]]}}},{"id":778,"uris":["http://zotero.org/users/6116610/items/DUAN7QX2"],"uri":["http://zotero.org/users/6116610/items/DUAN7QX2"],"itemData":{"id":778,"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Pr="006E48B8">
        <w:rPr>
          <w:rFonts w:cstheme="minorHAnsi"/>
          <w:bCs/>
          <w:lang w:val="en-GB"/>
        </w:rPr>
        <w:fldChar w:fldCharType="separate"/>
      </w:r>
      <w:r w:rsidRPr="006E48B8">
        <w:rPr>
          <w:lang w:val="en-GB"/>
        </w:rPr>
        <w:t xml:space="preserve">(Gelman &amp; Hill 2007; Harrison </w:t>
      </w:r>
      <w:r w:rsidRPr="006E48B8">
        <w:rPr>
          <w:i/>
          <w:iCs/>
          <w:lang w:val="en-GB"/>
        </w:rPr>
        <w:t>et al.</w:t>
      </w:r>
      <w:r w:rsidRPr="006E48B8">
        <w:rPr>
          <w:lang w:val="en-GB"/>
        </w:rPr>
        <w:t xml:space="preserve"> 2018)</w:t>
      </w:r>
      <w:r w:rsidRPr="006E48B8">
        <w:rPr>
          <w:rFonts w:cstheme="minorHAnsi"/>
          <w:bCs/>
          <w:lang w:val="en-GB"/>
        </w:rPr>
        <w:fldChar w:fldCharType="end"/>
      </w:r>
      <w:r w:rsidRPr="006E48B8">
        <w:rPr>
          <w:rFonts w:cstheme="minorHAnsi"/>
          <w:bCs/>
          <w:lang w:val="en-GB"/>
        </w:rPr>
        <w:t xml:space="preserve">. The full model with uncorrelated species-varying </w:t>
      </w:r>
      <w:r>
        <w:rPr>
          <w:rFonts w:cstheme="minorHAnsi"/>
          <w:bCs/>
          <w:lang w:val="en-GB"/>
        </w:rPr>
        <w:t>coefficients</w:t>
      </w:r>
      <w:r w:rsidRPr="00972C7F">
        <w:rPr>
          <w:rFonts w:cstheme="minorHAnsi"/>
          <w:bCs/>
          <w:lang w:val="en-GB"/>
        </w:rPr>
        <w:t xml:space="preserve">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099"/>
        <w:gridCol w:w="496"/>
      </w:tblGrid>
      <w:tr w:rsidR="0024271B" w14:paraId="518BBC02" w14:textId="77777777" w:rsidTr="00A417D2">
        <w:tc>
          <w:tcPr>
            <w:tcW w:w="421" w:type="dxa"/>
          </w:tcPr>
          <w:p w14:paraId="01A7CF79" w14:textId="77777777" w:rsidR="0024271B" w:rsidRPr="00972C7F" w:rsidRDefault="0024271B" w:rsidP="00A417D2">
            <w:pPr>
              <w:spacing w:line="480" w:lineRule="auto"/>
              <w:contextualSpacing/>
              <w:jc w:val="both"/>
              <w:rPr>
                <w:rFonts w:cstheme="minorHAnsi"/>
                <w:bCs/>
                <w:i/>
                <w:iCs/>
                <w:lang w:val="en-GB"/>
              </w:rPr>
            </w:pPr>
          </w:p>
        </w:tc>
        <w:tc>
          <w:tcPr>
            <w:tcW w:w="8099" w:type="dxa"/>
          </w:tcPr>
          <w:p w14:paraId="1DCF0091" w14:textId="77777777" w:rsidR="0024271B" w:rsidRPr="004D000B" w:rsidRDefault="0024271B" w:rsidP="00A417D2">
            <w:pPr>
              <w:spacing w:line="480" w:lineRule="auto"/>
              <w:contextualSpacing/>
              <w:jc w:val="center"/>
              <w:rPr>
                <w:rFonts w:cstheme="minorHAnsi"/>
                <w:bCs/>
                <w:i/>
                <w:iCs/>
              </w:rPr>
            </w:pPr>
            <m:oMathPara>
              <m:oMath>
                <m:sSub>
                  <m:sSubPr>
                    <m:ctrlPr>
                      <w:rPr>
                        <w:rFonts w:ascii="Cambria Math" w:hAnsi="Cambria Math" w:cstheme="minorHAnsi"/>
                        <w:bCs/>
                        <w:i/>
                        <w:iCs/>
                      </w:rPr>
                    </m:ctrlPr>
                  </m:sSubPr>
                  <m:e>
                    <m:r>
                      <w:rPr>
                        <w:rFonts w:ascii="Cambria Math" w:hAnsi="Cambria Math" w:cstheme="minorHAnsi"/>
                      </w:rPr>
                      <m:t>y</m:t>
                    </m:r>
                  </m:e>
                  <m:sub>
                    <m:r>
                      <w:rPr>
                        <w:rFonts w:ascii="Cambria Math" w:hAnsi="Cambria Math" w:cstheme="minorHAnsi"/>
                      </w:rPr>
                      <m:t>ij</m:t>
                    </m:r>
                  </m:sub>
                </m:sSub>
                <m:r>
                  <w:rPr>
                    <w:rFonts w:ascii="Cambria Math" w:hAnsi="Cambria Math" w:cstheme="minorHAnsi"/>
                  </w:rPr>
                  <m:t>~N(</m:t>
                </m:r>
                <m:sSub>
                  <m:sSubPr>
                    <m:ctrlPr>
                      <w:rPr>
                        <w:rFonts w:ascii="Cambria Math" w:hAnsi="Cambria Math" w:cstheme="minorHAnsi"/>
                        <w:bCs/>
                        <w:i/>
                        <w:iCs/>
                      </w:rPr>
                    </m:ctrlPr>
                  </m:sSubPr>
                  <m:e>
                    <m:r>
                      <w:rPr>
                        <w:rFonts w:ascii="Cambria Math" w:hAnsi="Cambria Math" w:cstheme="minorHAnsi"/>
                      </w:rPr>
                      <m:t>μ</m:t>
                    </m:r>
                  </m:e>
                  <m:sub>
                    <m:r>
                      <w:rPr>
                        <w:rFonts w:ascii="Cambria Math" w:hAnsi="Cambria Math" w:cstheme="minorHAnsi"/>
                      </w:rPr>
                      <m:t>ij</m:t>
                    </m:r>
                  </m:sub>
                </m:sSub>
                <m:r>
                  <w:rPr>
                    <w:rFonts w:ascii="Cambria Math" w:hAnsi="Cambria Math" w:cstheme="minorHAnsi"/>
                  </w:rPr>
                  <m:t>, </m:t>
                </m:r>
                <m:sSup>
                  <m:sSupPr>
                    <m:ctrlPr>
                      <w:del w:id="5" w:author="Max Lindmark" w:date="2020-07-29T15:03:00Z">
                        <w:rPr>
                          <w:rFonts w:ascii="Cambria Math" w:hAnsi="Cambria Math" w:cstheme="minorHAnsi"/>
                          <w:bCs/>
                          <w:i/>
                          <w:iCs/>
                        </w:rPr>
                      </w:del>
                    </m:ctrlPr>
                  </m:sSupPr>
                  <m:e>
                    <m:r>
                      <w:del w:id="6" w:author="Max Lindmark" w:date="2020-07-29T15:03:00Z">
                        <w:rPr>
                          <w:rFonts w:ascii="Cambria Math" w:hAnsi="Cambria Math" w:cstheme="minorHAnsi"/>
                        </w:rPr>
                        <m:t>σ</m:t>
                      </w:del>
                    </m:r>
                  </m:e>
                  <m:sup>
                    <m:r>
                      <w:del w:id="7" w:author="Max Lindmark" w:date="2020-07-29T15:03:00Z">
                        <w:rPr>
                          <w:rFonts w:ascii="Cambria Math" w:hAnsi="Cambria Math" w:cstheme="minorHAnsi"/>
                        </w:rPr>
                        <m:t>2</m:t>
                      </w:del>
                    </m:r>
                  </m:sup>
                </m:sSup>
                <m:r>
                  <w:ins w:id="8" w:author="Max Lindmark" w:date="2020-07-29T15:03:00Z">
                    <w:rPr>
                      <w:rFonts w:ascii="Cambria Math" w:hAnsi="Cambria Math" w:cstheme="minorHAnsi"/>
                    </w:rPr>
                    <m:t>σ</m:t>
                  </w:ins>
                </m:r>
                <m:r>
                  <w:rPr>
                    <w:rFonts w:ascii="Cambria Math" w:hAnsi="Cambria Math" w:cstheme="minorHAnsi"/>
                  </w:rPr>
                  <m:t>)</m:t>
                </m:r>
              </m:oMath>
            </m:oMathPara>
          </w:p>
        </w:tc>
        <w:tc>
          <w:tcPr>
            <w:tcW w:w="496" w:type="dxa"/>
          </w:tcPr>
          <w:p w14:paraId="29558994" w14:textId="77777777" w:rsidR="0024271B" w:rsidRDefault="0024271B" w:rsidP="00A417D2">
            <w:pPr>
              <w:spacing w:line="480" w:lineRule="auto"/>
              <w:contextualSpacing/>
              <w:jc w:val="both"/>
              <w:rPr>
                <w:rFonts w:cstheme="minorHAnsi"/>
                <w:bCs/>
                <w:i/>
                <w:iCs/>
              </w:rPr>
            </w:pPr>
            <w:r w:rsidRPr="00093C2D">
              <w:rPr>
                <w:rFonts w:eastAsiaTheme="minorEastAsia"/>
              </w:rPr>
              <w:t>(</w:t>
            </w:r>
            <w:r>
              <w:rPr>
                <w:rFonts w:eastAsiaTheme="minorEastAsia"/>
              </w:rPr>
              <w:t>3</w:t>
            </w:r>
            <w:r w:rsidRPr="00093C2D">
              <w:rPr>
                <w:rFonts w:eastAsiaTheme="minorEastAsia"/>
              </w:rPr>
              <w:t>)</w:t>
            </w:r>
          </w:p>
        </w:tc>
      </w:tr>
      <w:tr w:rsidR="0024271B" w14:paraId="56A192F4" w14:textId="77777777" w:rsidTr="00A417D2">
        <w:tc>
          <w:tcPr>
            <w:tcW w:w="421" w:type="dxa"/>
          </w:tcPr>
          <w:p w14:paraId="78B8749F" w14:textId="77777777" w:rsidR="0024271B" w:rsidRDefault="0024271B" w:rsidP="00A417D2">
            <w:pPr>
              <w:spacing w:line="480" w:lineRule="auto"/>
              <w:contextualSpacing/>
              <w:jc w:val="both"/>
              <w:rPr>
                <w:rFonts w:cstheme="minorHAnsi"/>
                <w:bCs/>
                <w:i/>
                <w:iCs/>
              </w:rPr>
            </w:pPr>
          </w:p>
        </w:tc>
        <w:tc>
          <w:tcPr>
            <w:tcW w:w="8099" w:type="dxa"/>
          </w:tcPr>
          <w:p w14:paraId="575F02D4" w14:textId="77777777" w:rsidR="0024271B" w:rsidRDefault="0024271B" w:rsidP="00A417D2">
            <w:pPr>
              <w:spacing w:line="480" w:lineRule="auto"/>
              <w:contextualSpacing/>
              <w:jc w:val="center"/>
              <w:rPr>
                <w:rFonts w:eastAsia="Times New Roman"/>
                <w:i/>
              </w:rPr>
            </w:pPr>
            <m:oMathPara>
              <m:oMath>
                <m:sSub>
                  <m:sSubPr>
                    <m:ctrlPr>
                      <w:rPr>
                        <w:rFonts w:ascii="Cambria Math" w:hAnsi="Cambria Math" w:cstheme="minorHAnsi"/>
                        <w:bCs/>
                        <w:i/>
                        <w:iCs/>
                      </w:rPr>
                    </m:ctrlPr>
                  </m:sSubPr>
                  <m:e>
                    <m:r>
                      <w:rPr>
                        <w:rFonts w:ascii="Cambria Math" w:hAnsi="Cambria Math" w:cstheme="minorHAnsi"/>
                      </w:rPr>
                      <m:t>μ</m:t>
                    </m:r>
                  </m:e>
                  <m:sub>
                    <m:r>
                      <w:rPr>
                        <w:rFonts w:ascii="Cambria Math" w:hAnsi="Cambria Math" w:cstheme="minorHAnsi"/>
                      </w:rPr>
                      <m:t>ij</m:t>
                    </m:r>
                  </m:sub>
                </m:sSub>
                <m:r>
                  <w:rPr>
                    <w:rFonts w:ascii="Cambria Math" w:hAnsi="Cambria Math" w:cstheme="minorHAnsi"/>
                  </w:rPr>
                  <m:t>=</m:t>
                </m:r>
                <m:sSub>
                  <m:sSubPr>
                    <m:ctrlPr>
                      <w:rPr>
                        <w:rFonts w:ascii="Cambria Math" w:hAnsi="Cambria Math" w:cstheme="minorHAnsi"/>
                        <w:bCs/>
                        <w:i/>
                        <w:iCs/>
                      </w:rPr>
                    </m:ctrlPr>
                  </m:sSubPr>
                  <m:e>
                    <m:r>
                      <w:rPr>
                        <w:rFonts w:ascii="Cambria Math" w:hAnsi="Cambria Math" w:cstheme="minorHAnsi"/>
                      </w:rPr>
                      <m:t>β</m:t>
                    </m:r>
                  </m:e>
                  <m:sub>
                    <m:r>
                      <w:rPr>
                        <w:rFonts w:ascii="Cambria Math" w:hAnsi="Cambria Math" w:cstheme="minorHAnsi"/>
                      </w:rPr>
                      <m:t>0j</m:t>
                    </m:r>
                  </m:sub>
                </m:sSub>
                <m:r>
                  <w:rPr>
                    <w:rFonts w:ascii="Cambria Math" w:hAnsi="Cambria Math" w:cstheme="minorHAnsi"/>
                  </w:rPr>
                  <m:t>+</m:t>
                </m:r>
                <m:sSub>
                  <m:sSubPr>
                    <m:ctrlPr>
                      <w:rPr>
                        <w:rFonts w:ascii="Cambria Math" w:hAnsi="Cambria Math" w:cstheme="minorHAnsi"/>
                        <w:bCs/>
                        <w:i/>
                        <w:iCs/>
                      </w:rPr>
                    </m:ctrlPr>
                  </m:sSubPr>
                  <m:e>
                    <m:r>
                      <w:rPr>
                        <w:rFonts w:ascii="Cambria Math" w:hAnsi="Cambria Math" w:cstheme="minorHAnsi"/>
                      </w:rPr>
                      <m:t>β</m:t>
                    </m:r>
                  </m:e>
                  <m:sub>
                    <m:r>
                      <w:rPr>
                        <w:rFonts w:ascii="Cambria Math" w:hAnsi="Cambria Math" w:cstheme="minorHAnsi"/>
                      </w:rPr>
                      <m:t>1j</m:t>
                    </m:r>
                  </m:sub>
                </m:sSub>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ij</m:t>
                    </m:r>
                  </m:sub>
                </m:sSub>
                <m:r>
                  <w:rPr>
                    <w:rFonts w:ascii="Cambria Math" w:hAnsi="Cambria Math" w:cstheme="minorHAnsi"/>
                  </w:rPr>
                  <m:t>+</m:t>
                </m:r>
                <m:sSub>
                  <m:sSubPr>
                    <m:ctrlPr>
                      <w:rPr>
                        <w:rFonts w:ascii="Cambria Math" w:hAnsi="Cambria Math" w:cstheme="minorHAnsi"/>
                        <w:bCs/>
                        <w:i/>
                        <w:iCs/>
                      </w:rPr>
                    </m:ctrlPr>
                  </m:sSubPr>
                  <m:e>
                    <m:r>
                      <w:rPr>
                        <w:rFonts w:ascii="Cambria Math" w:hAnsi="Cambria Math" w:cstheme="minorHAnsi"/>
                      </w:rPr>
                      <m:t>β</m:t>
                    </m:r>
                  </m:e>
                  <m:sub>
                    <m:r>
                      <w:rPr>
                        <w:rFonts w:ascii="Cambria Math" w:hAnsi="Cambria Math" w:cstheme="minorHAnsi"/>
                      </w:rPr>
                      <m:t>2j</m:t>
                    </m:r>
                  </m:sub>
                </m:sSub>
                <m:sSub>
                  <m:sSubPr>
                    <m:ctrlPr>
                      <w:rPr>
                        <w:rFonts w:ascii="Cambria Math" w:hAnsi="Cambria Math" w:cstheme="minorHAnsi"/>
                        <w:bCs/>
                        <w:i/>
                        <w:iCs/>
                      </w:rPr>
                    </m:ctrlPr>
                  </m:sSubPr>
                  <m:e>
                    <m:r>
                      <w:rPr>
                        <w:rFonts w:ascii="Cambria Math" w:hAnsi="Cambria Math" w:cstheme="minorHAnsi"/>
                      </w:rPr>
                      <m:t>t</m:t>
                    </m:r>
                  </m:e>
                  <m:sub>
                    <m:r>
                      <w:rPr>
                        <w:rFonts w:ascii="Cambria Math" w:hAnsi="Cambria Math" w:cstheme="minorHAnsi"/>
                      </w:rPr>
                      <m:t>A,ij</m:t>
                    </m:r>
                  </m:sub>
                </m:sSub>
                <m:r>
                  <w:rPr>
                    <w:rFonts w:ascii="Cambria Math" w:hAnsi="Cambria Math" w:cstheme="minorHAnsi"/>
                  </w:rPr>
                  <m:t>+</m:t>
                </m:r>
                <m:sSub>
                  <m:sSubPr>
                    <m:ctrlPr>
                      <w:rPr>
                        <w:rFonts w:ascii="Cambria Math" w:hAnsi="Cambria Math" w:cstheme="minorHAnsi"/>
                        <w:bCs/>
                        <w:i/>
                        <w:iCs/>
                      </w:rPr>
                    </m:ctrlPr>
                  </m:sSubPr>
                  <m:e>
                    <m:r>
                      <w:rPr>
                        <w:rFonts w:ascii="Cambria Math" w:hAnsi="Cambria Math" w:cstheme="minorHAnsi"/>
                      </w:rPr>
                      <m:t>β</m:t>
                    </m:r>
                  </m:e>
                  <m:sub>
                    <m:r>
                      <w:rPr>
                        <w:rFonts w:ascii="Cambria Math" w:hAnsi="Cambria Math" w:cstheme="minorHAnsi"/>
                      </w:rPr>
                      <m:t>3j</m:t>
                    </m:r>
                  </m:sub>
                </m:sSub>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ij</m:t>
                    </m:r>
                  </m:sub>
                </m:sSub>
                <m:sSub>
                  <m:sSubPr>
                    <m:ctrlPr>
                      <w:rPr>
                        <w:rFonts w:ascii="Cambria Math" w:hAnsi="Cambria Math" w:cstheme="minorHAnsi"/>
                        <w:bCs/>
                        <w:i/>
                        <w:iCs/>
                      </w:rPr>
                    </m:ctrlPr>
                  </m:sSubPr>
                  <m:e>
                    <m:r>
                      <w:rPr>
                        <w:rFonts w:ascii="Cambria Math" w:hAnsi="Cambria Math" w:cstheme="minorHAnsi"/>
                      </w:rPr>
                      <m:t>t</m:t>
                    </m:r>
                  </m:e>
                  <m:sub>
                    <m:r>
                      <w:rPr>
                        <w:rFonts w:ascii="Cambria Math" w:hAnsi="Cambria Math" w:cstheme="minorHAnsi"/>
                      </w:rPr>
                      <m:t>A,ij</m:t>
                    </m:r>
                  </m:sub>
                </m:sSub>
              </m:oMath>
            </m:oMathPara>
          </w:p>
        </w:tc>
        <w:tc>
          <w:tcPr>
            <w:tcW w:w="496" w:type="dxa"/>
          </w:tcPr>
          <w:p w14:paraId="72FC5DA6" w14:textId="77777777" w:rsidR="0024271B" w:rsidRPr="00815BFC" w:rsidRDefault="0024271B" w:rsidP="00A417D2">
            <w:pPr>
              <w:spacing w:line="480" w:lineRule="auto"/>
              <w:contextualSpacing/>
              <w:jc w:val="both"/>
              <w:rPr>
                <w:rFonts w:eastAsiaTheme="minorEastAsia"/>
              </w:rPr>
            </w:pPr>
            <w:r>
              <w:rPr>
                <w:rFonts w:eastAsiaTheme="minorEastAsia"/>
              </w:rPr>
              <w:t>(4)</w:t>
            </w:r>
          </w:p>
        </w:tc>
      </w:tr>
      <w:tr w:rsidR="0024271B" w14:paraId="423E662B" w14:textId="77777777" w:rsidTr="00A417D2">
        <w:tc>
          <w:tcPr>
            <w:tcW w:w="421" w:type="dxa"/>
          </w:tcPr>
          <w:p w14:paraId="0F8F78FB" w14:textId="77777777" w:rsidR="0024271B" w:rsidRDefault="0024271B" w:rsidP="00A417D2">
            <w:pPr>
              <w:spacing w:line="480" w:lineRule="auto"/>
              <w:contextualSpacing/>
              <w:jc w:val="both"/>
              <w:rPr>
                <w:rFonts w:cstheme="minorHAnsi"/>
                <w:bCs/>
                <w:i/>
                <w:iCs/>
              </w:rPr>
            </w:pPr>
          </w:p>
        </w:tc>
        <w:tc>
          <w:tcPr>
            <w:tcW w:w="8099" w:type="dxa"/>
          </w:tcPr>
          <w:p w14:paraId="0E20DC99" w14:textId="77777777" w:rsidR="0024271B" w:rsidRPr="004D000B" w:rsidRDefault="0024271B" w:rsidP="00A417D2">
            <w:pPr>
              <w:spacing w:line="480" w:lineRule="auto"/>
              <w:contextualSpacing/>
              <w:jc w:val="center"/>
              <w:rPr>
                <w:rFonts w:cstheme="minorHAnsi"/>
                <w:bCs/>
                <w:i/>
                <w:iCs/>
              </w:rPr>
            </w:pPr>
            <m:oMath>
              <m:sSub>
                <m:sSubPr>
                  <m:ctrlPr>
                    <w:rPr>
                      <w:rFonts w:ascii="Cambria Math" w:hAnsi="Cambria Math" w:cstheme="minorHAnsi"/>
                      <w:bCs/>
                      <w:i/>
                      <w:iCs/>
                    </w:rPr>
                  </m:ctrlPr>
                </m:sSubPr>
                <m:e>
                  <m:r>
                    <w:rPr>
                      <w:rFonts w:ascii="Cambria Math" w:hAnsi="Cambria Math" w:cstheme="minorHAnsi"/>
                    </w:rPr>
                    <m:t>β</m:t>
                  </m:r>
                </m:e>
                <m:sub>
                  <m:r>
                    <w:rPr>
                      <w:rFonts w:ascii="Cambria Math" w:hAnsi="Cambria Math" w:cstheme="minorHAnsi"/>
                    </w:rPr>
                    <m:t>pj</m:t>
                  </m:r>
                </m:sub>
              </m:sSub>
              <m:r>
                <w:rPr>
                  <w:rFonts w:ascii="Cambria Math" w:eastAsiaTheme="minorEastAsia" w:hAnsi="Cambria Math" w:cstheme="minorHAnsi"/>
                </w:rPr>
                <m:t>~N(</m:t>
              </m:r>
              <m:sSub>
                <m:sSubPr>
                  <m:ctrlPr>
                    <w:rPr>
                      <w:rFonts w:ascii="Cambria Math" w:eastAsiaTheme="minorEastAsia" w:hAnsi="Cambria Math" w:cstheme="minorHAnsi"/>
                      <w:i/>
                    </w:rPr>
                  </m:ctrlPr>
                </m:sSubPr>
                <m:e>
                  <m:r>
                    <w:rPr>
                      <w:rFonts w:ascii="Cambria Math" w:eastAsiaTheme="minorEastAsia" w:hAnsi="Cambria Math" w:cstheme="minorHAnsi"/>
                    </w:rPr>
                    <m:t>μ</m:t>
                  </m:r>
                </m:e>
                <m:sub>
                  <m:sSub>
                    <m:sSubPr>
                      <m:ctrlPr>
                        <w:rPr>
                          <w:rFonts w:ascii="Cambria Math" w:hAnsi="Cambria Math" w:cstheme="minorHAnsi"/>
                          <w:bCs/>
                          <w:i/>
                          <w:iCs/>
                        </w:rPr>
                      </m:ctrlPr>
                    </m:sSubPr>
                    <m:e>
                      <m:r>
                        <w:rPr>
                          <w:rFonts w:ascii="Cambria Math" w:hAnsi="Cambria Math" w:cstheme="minorHAnsi"/>
                        </w:rPr>
                        <m:t>β</m:t>
                      </m:r>
                    </m:e>
                    <m:sub>
                      <m:r>
                        <w:rPr>
                          <w:rFonts w:ascii="Cambria Math" w:hAnsi="Cambria Math" w:cstheme="minorHAnsi"/>
                        </w:rPr>
                        <m:t>p</m:t>
                      </m:r>
                    </m:sub>
                  </m:sSub>
                </m:sub>
              </m:sSub>
              <m:r>
                <w:rPr>
                  <w:rFonts w:ascii="Cambria Math" w:eastAsiaTheme="minorEastAsia" w:hAnsi="Cambria Math" w:cstheme="minorHAnsi"/>
                </w:rPr>
                <m:t>,</m:t>
              </m:r>
              <m:sSub>
                <m:sSubPr>
                  <m:ctrlPr>
                    <w:ins w:id="9" w:author="Max Lindmark" w:date="2020-07-29T15:06:00Z">
                      <w:rPr>
                        <w:rFonts w:ascii="Cambria Math" w:hAnsi="Cambria Math" w:cstheme="minorHAnsi"/>
                        <w:i/>
                      </w:rPr>
                    </w:ins>
                  </m:ctrlPr>
                </m:sSubPr>
                <m:e>
                  <m:r>
                    <w:ins w:id="10" w:author="Max Lindmark" w:date="2020-07-29T15:06:00Z">
                      <w:rPr>
                        <w:rFonts w:ascii="Cambria Math" w:hAnsi="Cambria Math" w:cstheme="minorHAnsi"/>
                      </w:rPr>
                      <m:t>σ</m:t>
                    </w:ins>
                  </m:r>
                  <m:ctrlPr>
                    <w:ins w:id="11" w:author="Max Lindmark" w:date="2020-07-29T15:06:00Z">
                      <w:rPr>
                        <w:rFonts w:ascii="Cambria Math" w:eastAsiaTheme="minorEastAsia" w:hAnsi="Cambria Math" w:cstheme="minorHAnsi"/>
                        <w:i/>
                      </w:rPr>
                    </w:ins>
                  </m:ctrlPr>
                </m:e>
                <m:sub>
                  <m:sSub>
                    <m:sSubPr>
                      <m:ctrlPr>
                        <w:ins w:id="12" w:author="Max Lindmark" w:date="2020-07-29T15:06:00Z">
                          <w:rPr>
                            <w:rFonts w:ascii="Cambria Math" w:hAnsi="Cambria Math" w:cstheme="minorHAnsi"/>
                            <w:bCs/>
                            <w:i/>
                            <w:iCs/>
                          </w:rPr>
                        </w:ins>
                      </m:ctrlPr>
                    </m:sSubPr>
                    <m:e>
                      <m:r>
                        <w:ins w:id="13" w:author="Max Lindmark" w:date="2020-07-29T15:06:00Z">
                          <w:rPr>
                            <w:rFonts w:ascii="Cambria Math" w:hAnsi="Cambria Math" w:cstheme="minorHAnsi"/>
                          </w:rPr>
                          <m:t>β</m:t>
                        </w:ins>
                      </m:r>
                    </m:e>
                    <m:sub>
                      <m:r>
                        <w:ins w:id="14" w:author="Max Lindmark" w:date="2020-07-29T15:06:00Z">
                          <w:rPr>
                            <w:rFonts w:ascii="Cambria Math" w:hAnsi="Cambria Math" w:cstheme="minorHAnsi"/>
                          </w:rPr>
                          <m:t>p</m:t>
                        </w:ins>
                      </m:r>
                    </m:sub>
                  </m:sSub>
                </m:sub>
              </m:sSub>
              <m:r>
                <w:del w:id="15" w:author="Max Lindmark" w:date="2020-07-29T15:06:00Z">
                  <w:rPr>
                    <w:rFonts w:ascii="Cambria Math" w:eastAsiaTheme="minorEastAsia" w:hAnsi="Cambria Math" w:cstheme="minorHAnsi"/>
                  </w:rPr>
                  <m:t xml:space="preserve"> </m:t>
                </w:del>
              </m:r>
              <w:commentRangeStart w:id="16"/>
              <w:commentRangeEnd w:id="16"/>
              <m:r>
                <m:rPr>
                  <m:sty m:val="p"/>
                </m:rPr>
                <w:rPr>
                  <w:rStyle w:val="CommentReference"/>
                </w:rPr>
                <w:commentReference w:id="16"/>
              </m:r>
              <m:sSub>
                <m:sSubPr>
                  <m:ctrlPr>
                    <w:del w:id="17" w:author="Max Lindmark" w:date="2020-07-28T15:36:00Z">
                      <w:rPr>
                        <w:rFonts w:ascii="Cambria Math" w:eastAsiaTheme="minorEastAsia" w:hAnsi="Cambria Math" w:cstheme="minorHAnsi"/>
                        <w:i/>
                      </w:rPr>
                    </w:del>
                  </m:ctrlPr>
                </m:sSubPr>
                <m:e>
                  <m:r>
                    <w:del w:id="18" w:author="Max Lindmark" w:date="2020-07-28T15:36:00Z">
                      <w:rPr>
                        <w:rFonts w:ascii="Cambria Math" w:eastAsiaTheme="minorEastAsia" w:hAnsi="Cambria Math" w:cstheme="minorHAnsi"/>
                      </w:rPr>
                      <m:t>τ</m:t>
                    </w:del>
                  </m:r>
                </m:e>
                <m:sub>
                  <m:sSub>
                    <m:sSubPr>
                      <m:ctrlPr>
                        <w:del w:id="19" w:author="Max Lindmark" w:date="2020-07-28T15:36:00Z">
                          <w:rPr>
                            <w:rFonts w:ascii="Cambria Math" w:hAnsi="Cambria Math" w:cstheme="minorHAnsi"/>
                            <w:bCs/>
                            <w:i/>
                            <w:iCs/>
                          </w:rPr>
                        </w:del>
                      </m:ctrlPr>
                    </m:sSubPr>
                    <m:e>
                      <m:r>
                        <w:del w:id="20" w:author="Max Lindmark" w:date="2020-07-28T15:36:00Z">
                          <w:rPr>
                            <w:rFonts w:ascii="Cambria Math" w:hAnsi="Cambria Math" w:cstheme="minorHAnsi"/>
                          </w:rPr>
                          <m:t>β</m:t>
                        </w:del>
                      </m:r>
                    </m:e>
                    <m:sub>
                      <m:r>
                        <w:del w:id="21" w:author="Max Lindmark" w:date="2020-07-28T15:36:00Z">
                          <w:rPr>
                            <w:rFonts w:ascii="Cambria Math" w:hAnsi="Cambria Math" w:cstheme="minorHAnsi"/>
                          </w:rPr>
                          <m:t>p</m:t>
                        </w:del>
                      </m:r>
                    </m:sub>
                  </m:sSub>
                </m:sub>
              </m:sSub>
              <m:r>
                <w:rPr>
                  <w:rFonts w:ascii="Cambria Math" w:eastAsiaTheme="minorEastAsia" w:hAnsi="Cambria Math" w:cstheme="minorHAnsi"/>
                </w:rPr>
                <m:t>)</m:t>
              </m:r>
            </m:oMath>
            <w:r w:rsidRPr="00093C2D">
              <w:rPr>
                <w:rFonts w:eastAsiaTheme="minorEastAsia" w:cstheme="minorHAnsi"/>
              </w:rPr>
              <w:t xml:space="preserve">                                                               </w:t>
            </w:r>
          </w:p>
        </w:tc>
        <w:tc>
          <w:tcPr>
            <w:tcW w:w="496" w:type="dxa"/>
          </w:tcPr>
          <w:p w14:paraId="1DBBA1E4" w14:textId="77777777" w:rsidR="0024271B" w:rsidRDefault="0024271B" w:rsidP="00A417D2">
            <w:pPr>
              <w:spacing w:line="480" w:lineRule="auto"/>
              <w:contextualSpacing/>
              <w:jc w:val="both"/>
              <w:rPr>
                <w:rFonts w:cstheme="minorHAnsi"/>
                <w:bCs/>
                <w:i/>
                <w:iCs/>
              </w:rPr>
            </w:pPr>
            <w:r w:rsidRPr="00093C2D">
              <w:rPr>
                <w:rFonts w:eastAsiaTheme="minorEastAsia"/>
              </w:rPr>
              <w:t>(</w:t>
            </w:r>
            <w:r>
              <w:rPr>
                <w:rFonts w:eastAsiaTheme="minorEastAsia"/>
              </w:rPr>
              <w:t>5</w:t>
            </w:r>
            <w:r w:rsidRPr="00093C2D">
              <w:rPr>
                <w:rFonts w:eastAsiaTheme="minorEastAsia"/>
              </w:rPr>
              <w:t>)</w:t>
            </w:r>
          </w:p>
        </w:tc>
      </w:tr>
    </w:tbl>
    <w:p w14:paraId="6EE25E41" w14:textId="77777777" w:rsidR="0024271B" w:rsidRPr="00972C7F" w:rsidRDefault="0024271B" w:rsidP="0024271B">
      <w:pPr>
        <w:spacing w:line="480" w:lineRule="auto"/>
        <w:contextualSpacing/>
        <w:jc w:val="both"/>
        <w:rPr>
          <w:rFonts w:eastAsiaTheme="minorEastAsia" w:cstheme="minorHAnsi"/>
          <w:iCs/>
          <w:lang w:val="en-GB"/>
        </w:rPr>
      </w:pPr>
      <w:r w:rsidRPr="00972C7F">
        <w:rPr>
          <w:rFonts w:eastAsiaTheme="minorEastAsia" w:cstheme="minorHAnsi"/>
          <w:lang w:val="en-GB"/>
        </w:rPr>
        <w:t xml:space="preserve">where </w:t>
      </w:r>
      <m:oMath>
        <m:sSub>
          <m:sSubPr>
            <m:ctrlPr>
              <w:rPr>
                <w:rFonts w:ascii="Cambria Math" w:hAnsi="Cambria Math" w:cstheme="minorHAnsi"/>
                <w:bCs/>
                <w:i/>
                <w:iCs/>
              </w:rPr>
            </m:ctrlPr>
          </m:sSubPr>
          <m:e>
            <m:r>
              <w:rPr>
                <w:rFonts w:ascii="Cambria Math" w:hAnsi="Cambria Math" w:cstheme="minorHAnsi"/>
              </w:rPr>
              <m:t>y</m:t>
            </m:r>
          </m:e>
          <m:sub>
            <m:r>
              <w:rPr>
                <w:rFonts w:ascii="Cambria Math" w:hAnsi="Cambria Math" w:cstheme="minorHAnsi"/>
              </w:rPr>
              <m:t>ij</m:t>
            </m:r>
          </m:sub>
        </m:sSub>
      </m:oMath>
      <w:r w:rsidRPr="00972C7F">
        <w:rPr>
          <w:rFonts w:eastAsiaTheme="minorEastAsia" w:cstheme="minorHAnsi"/>
          <w:bCs/>
          <w:iCs/>
          <w:lang w:val="en-GB"/>
        </w:rPr>
        <w:t xml:space="preserve"> is the </w:t>
      </w:r>
      <m:oMath>
        <m:r>
          <w:rPr>
            <w:rFonts w:ascii="Cambria Math" w:eastAsiaTheme="minorEastAsia" w:hAnsi="Cambria Math" w:cstheme="minorHAnsi"/>
          </w:rPr>
          <m:t>i</m:t>
        </m:r>
      </m:oMath>
      <w:r w:rsidRPr="00972C7F">
        <w:rPr>
          <w:rFonts w:eastAsiaTheme="minorEastAsia" w:cstheme="minorHAnsi"/>
          <w:bCs/>
          <w:iCs/>
          <w:lang w:val="en-GB"/>
        </w:rPr>
        <w:t xml:space="preserve">th observation </w:t>
      </w:r>
      <w:r>
        <w:rPr>
          <w:rFonts w:eastAsiaTheme="minorEastAsia" w:cstheme="minorHAnsi"/>
          <w:bCs/>
          <w:iCs/>
          <w:lang w:val="en-GB"/>
        </w:rPr>
        <w:t xml:space="preserve">for species </w:t>
      </w:r>
      <m:oMath>
        <m:r>
          <w:rPr>
            <w:rFonts w:ascii="Cambria Math" w:eastAsiaTheme="minorEastAsia" w:hAnsi="Cambria Math" w:cstheme="minorHAnsi"/>
            <w:lang w:val="en-GB"/>
          </w:rPr>
          <m:t>j</m:t>
        </m:r>
      </m:oMath>
      <w:r>
        <w:rPr>
          <w:rFonts w:eastAsiaTheme="minorEastAsia" w:cstheme="minorHAnsi"/>
          <w:bCs/>
          <w:iCs/>
          <w:lang w:val="en-GB"/>
        </w:rPr>
        <w:t xml:space="preserve"> </w:t>
      </w:r>
      <w:r w:rsidRPr="00972C7F">
        <w:rPr>
          <w:rFonts w:eastAsiaTheme="minorEastAsia" w:cstheme="minorHAnsi"/>
          <w:bCs/>
          <w:iCs/>
          <w:lang w:val="en-GB"/>
        </w:rPr>
        <w:t xml:space="preserve">of the natural log of the rate (growth, consumption </w:t>
      </w:r>
      <w:r>
        <w:rPr>
          <w:rFonts w:eastAsiaTheme="minorEastAsia" w:cstheme="minorHAnsi"/>
          <w:bCs/>
          <w:iCs/>
          <w:lang w:val="en-GB"/>
        </w:rPr>
        <w:t xml:space="preserve">or </w:t>
      </w:r>
      <w:r w:rsidRPr="00972C7F">
        <w:rPr>
          <w:rFonts w:eastAsiaTheme="minorEastAsia" w:cstheme="minorHAnsi"/>
          <w:bCs/>
          <w:iCs/>
          <w:lang w:val="en-GB"/>
        </w:rPr>
        <w:t xml:space="preserve">metabolism), </w:t>
      </w:r>
      <m:oMath>
        <m:r>
          <w:ins w:id="22" w:author="Max Lindmark" w:date="2020-07-29T15:06:00Z">
            <w:rPr>
              <w:rFonts w:ascii="Cambria Math" w:hAnsi="Cambria Math" w:cstheme="minorHAnsi"/>
            </w:rPr>
            <m:t>σ</m:t>
          </w:ins>
        </m:r>
      </m:oMath>
      <w:ins w:id="23" w:author="Max Lindmark" w:date="2020-07-29T09:33:00Z">
        <w:r w:rsidRPr="004C3DB9">
          <w:rPr>
            <w:rFonts w:eastAsiaTheme="minorEastAsia" w:cstheme="minorHAnsi"/>
            <w:lang w:val="en-US"/>
          </w:rPr>
          <w:t xml:space="preserve"> </w:t>
        </w:r>
        <w:r>
          <w:rPr>
            <w:rFonts w:eastAsiaTheme="minorEastAsia" w:cstheme="minorHAnsi"/>
            <w:lang w:val="en-US"/>
          </w:rPr>
          <w:t xml:space="preserve">is the </w:t>
        </w:r>
      </w:ins>
      <w:ins w:id="24" w:author="Max Lindmark" w:date="2020-07-29T15:06:00Z">
        <w:r>
          <w:rPr>
            <w:rFonts w:eastAsiaTheme="minorEastAsia" w:cstheme="minorHAnsi"/>
            <w:lang w:val="en-US"/>
          </w:rPr>
          <w:t xml:space="preserve">standard deviation </w:t>
        </w:r>
      </w:ins>
      <w:ins w:id="25" w:author="Max Lindmark" w:date="2020-07-29T09:33:00Z">
        <w:r>
          <w:rPr>
            <w:rFonts w:eastAsiaTheme="minorEastAsia" w:cstheme="minorHAnsi"/>
            <w:lang w:val="en-US"/>
          </w:rPr>
          <w:t xml:space="preserve">and </w:t>
        </w:r>
      </w:ins>
      <m:oMath>
        <m:sSub>
          <m:sSubPr>
            <m:ctrlPr>
              <w:ins w:id="26" w:author="Max Lindmark" w:date="2020-07-29T09:39:00Z">
                <w:rPr>
                  <w:rFonts w:ascii="Cambria Math" w:hAnsi="Cambria Math" w:cstheme="minorHAnsi"/>
                  <w:i/>
                </w:rPr>
              </w:ins>
            </m:ctrlPr>
          </m:sSubPr>
          <m:e>
            <m:r>
              <w:ins w:id="27" w:author="Max Lindmark" w:date="2020-07-29T09:37:00Z">
                <w:rPr>
                  <w:rFonts w:ascii="Cambria Math" w:hAnsi="Cambria Math" w:cstheme="minorHAnsi"/>
                </w:rPr>
                <m:t>β</m:t>
              </w:ins>
            </m:r>
          </m:e>
          <m:sub>
            <m:r>
              <w:ins w:id="28" w:author="Max Lindmark" w:date="2020-07-29T15:08:00Z">
                <w:rPr>
                  <w:rFonts w:ascii="Cambria Math" w:hAnsi="Cambria Math" w:cstheme="minorHAnsi"/>
                </w:rPr>
                <m:t>0,</m:t>
              </w:ins>
            </m:r>
            <m:r>
              <w:ins w:id="29" w:author="Max Lindmark" w:date="2020-07-29T09:39:00Z">
                <w:rPr>
                  <w:rFonts w:ascii="Cambria Math" w:hAnsi="Cambria Math" w:cstheme="minorHAnsi"/>
                </w:rPr>
                <m:t>1</m:t>
              </w:ins>
            </m:r>
            <m:r>
              <w:ins w:id="30" w:author="Max Lindmark" w:date="2020-07-29T15:10:00Z">
                <w:rPr>
                  <w:rFonts w:ascii="Cambria Math" w:hAnsi="Cambria Math" w:cstheme="minorHAnsi"/>
                </w:rPr>
                <m:t>,2,3</m:t>
              </w:ins>
            </m:r>
          </m:sub>
        </m:sSub>
      </m:oMath>
      <w:ins w:id="31" w:author="Max Lindmark" w:date="2020-07-29T09:37:00Z">
        <w:r w:rsidRPr="00972C7F" w:rsidDel="00DC7FE8">
          <w:rPr>
            <w:rFonts w:eastAsiaTheme="minorEastAsia" w:cstheme="minorHAnsi"/>
            <w:bCs/>
            <w:iCs/>
            <w:lang w:val="en-GB"/>
          </w:rPr>
          <w:t xml:space="preserve"> </w:t>
        </w:r>
      </w:ins>
      <w:ins w:id="32" w:author="Max Lindmark" w:date="2020-07-29T09:39:00Z">
        <w:r>
          <w:rPr>
            <w:rFonts w:eastAsiaTheme="minorEastAsia" w:cstheme="minorHAnsi"/>
            <w:bCs/>
            <w:iCs/>
            <w:lang w:val="en-GB"/>
          </w:rPr>
          <w:t xml:space="preserve">are </w:t>
        </w:r>
      </w:ins>
      <w:ins w:id="33" w:author="Max Lindmark" w:date="2020-07-29T09:37:00Z">
        <w:r>
          <w:rPr>
            <w:rFonts w:eastAsiaTheme="minorEastAsia" w:cstheme="minorHAnsi"/>
            <w:bCs/>
            <w:iCs/>
            <w:lang w:val="en-GB"/>
          </w:rPr>
          <w:t>coefficient</w:t>
        </w:r>
      </w:ins>
      <w:ins w:id="34" w:author="Max Lindmark" w:date="2020-07-29T15:09:00Z">
        <w:r>
          <w:rPr>
            <w:rFonts w:eastAsiaTheme="minorEastAsia" w:cstheme="minorHAnsi"/>
            <w:bCs/>
            <w:iCs/>
            <w:lang w:val="en-GB"/>
          </w:rPr>
          <w:t xml:space="preserve">s. </w:t>
        </w:r>
      </w:ins>
      <w:del w:id="35" w:author="Max Lindmark" w:date="2020-07-28T14:57:00Z">
        <w:r w:rsidRPr="00972C7F" w:rsidDel="00DC7FE8">
          <w:rPr>
            <w:rFonts w:eastAsiaTheme="minorEastAsia" w:cstheme="minorHAnsi"/>
            <w:bCs/>
            <w:iCs/>
            <w:lang w:val="en-GB"/>
          </w:rPr>
          <w:delText xml:space="preserve">and </w:delText>
        </w:r>
      </w:del>
      <m:oMath>
        <m:r>
          <w:del w:id="36" w:author="Max Lindmark" w:date="2020-07-29T15:09:00Z">
            <w:rPr>
              <w:rFonts w:ascii="Cambria Math" w:eastAsiaTheme="minorEastAsia" w:hAnsi="Cambria Math" w:cstheme="minorHAnsi"/>
            </w:rPr>
            <m:t>p</m:t>
          </w:del>
        </m:r>
      </m:oMath>
      <w:del w:id="37" w:author="Max Lindmark" w:date="2020-07-29T09:40:00Z">
        <w:r w:rsidRPr="00972C7F" w:rsidDel="000351F5">
          <w:rPr>
            <w:rFonts w:eastAsiaTheme="minorEastAsia" w:cstheme="minorHAnsi"/>
            <w:lang w:val="en-GB"/>
          </w:rPr>
          <w:delText xml:space="preserve"> indexes</w:delText>
        </w:r>
        <w:r w:rsidDel="000351F5">
          <w:rPr>
            <w:rFonts w:eastAsiaTheme="minorEastAsia" w:cstheme="minorHAnsi"/>
            <w:lang w:val="en-GB"/>
          </w:rPr>
          <w:delText xml:space="preserve"> </w:delText>
        </w:r>
      </w:del>
      <w:del w:id="38" w:author="Max Lindmark" w:date="2020-07-29T09:33:00Z">
        <w:r w:rsidDel="00FE4060">
          <w:rPr>
            <w:rFonts w:eastAsiaTheme="minorEastAsia" w:cstheme="minorHAnsi"/>
            <w:lang w:val="en-GB"/>
          </w:rPr>
          <w:delText>the</w:delText>
        </w:r>
        <w:r w:rsidRPr="00972C7F" w:rsidDel="00FE4060">
          <w:rPr>
            <w:rFonts w:eastAsiaTheme="minorEastAsia" w:cstheme="minorHAnsi"/>
            <w:lang w:val="en-GB"/>
          </w:rPr>
          <w:delText xml:space="preserve"> </w:delText>
        </w:r>
      </w:del>
      <w:del w:id="39" w:author="Max Lindmark" w:date="2020-07-29T09:40:00Z">
        <w:r w:rsidRPr="00972C7F" w:rsidDel="000351F5">
          <w:rPr>
            <w:rFonts w:eastAsiaTheme="minorEastAsia" w:cstheme="minorHAnsi"/>
            <w:lang w:val="en-GB"/>
          </w:rPr>
          <w:delText>regression coefficient (</w:delText>
        </w:r>
      </w:del>
      <m:oMath>
        <m:r>
          <w:del w:id="40" w:author="Max Lindmark" w:date="2020-07-29T09:40:00Z">
            <w:rPr>
              <w:rFonts w:ascii="Cambria Math" w:eastAsiaTheme="minorEastAsia" w:hAnsi="Cambria Math" w:cstheme="minorHAnsi"/>
              <w:lang w:val="en-GB"/>
            </w:rPr>
            <m:t>0,1,2,3</m:t>
          </w:del>
        </m:r>
        <m:r>
          <w:del w:id="41" w:author="Max Lindmark" w:date="2020-07-29T15:09:00Z">
            <w:rPr>
              <w:rFonts w:ascii="Cambria Math" w:eastAsiaTheme="minorEastAsia" w:hAnsi="Cambria Math" w:cstheme="minorHAnsi"/>
              <w:lang w:val="en-GB"/>
            </w:rPr>
            <m:t>)</m:t>
          </w:del>
        </m:r>
      </m:oMath>
      <w:ins w:id="42" w:author="Max Lindmark" w:date="2020-07-29T09:59:00Z">
        <w:r>
          <w:rPr>
            <w:rFonts w:eastAsiaTheme="minorEastAsia" w:cstheme="minorHAnsi"/>
            <w:lang w:val="en-GB"/>
          </w:rPr>
          <w:t>S</w:t>
        </w:r>
      </w:ins>
      <w:ins w:id="43" w:author="Max Lindmark" w:date="2020-07-29T09:52:00Z">
        <w:r>
          <w:rPr>
            <w:rFonts w:eastAsiaTheme="minorEastAsia" w:cstheme="minorHAnsi"/>
            <w:lang w:val="en-GB"/>
          </w:rPr>
          <w:t>pecies-</w:t>
        </w:r>
        <w:r>
          <w:rPr>
            <w:rFonts w:eastAsiaTheme="minorEastAsia" w:cstheme="minorHAnsi"/>
            <w:lang w:val="en-GB"/>
          </w:rPr>
          <w:lastRenderedPageBreak/>
          <w:t xml:space="preserve">level </w:t>
        </w:r>
      </w:ins>
      <w:ins w:id="44" w:author="Max Lindmark" w:date="2020-07-29T09:53:00Z">
        <w:r>
          <w:rPr>
            <w:rFonts w:eastAsiaTheme="minorEastAsia" w:cstheme="minorHAnsi"/>
            <w:lang w:val="en-GB"/>
          </w:rPr>
          <w:t>coefficients</w:t>
        </w:r>
      </w:ins>
      <w:ins w:id="45" w:author="Max Lindmark" w:date="2020-07-29T09:59:00Z">
        <w:r>
          <w:rPr>
            <w:rFonts w:eastAsiaTheme="minorEastAsia" w:cstheme="minorHAnsi"/>
            <w:lang w:val="en-GB"/>
          </w:rPr>
          <w:t xml:space="preserve">, </w:t>
        </w:r>
      </w:ins>
      <m:oMath>
        <m:sSub>
          <m:sSubPr>
            <m:ctrlPr>
              <w:ins w:id="46" w:author="Max Lindmark" w:date="2020-07-29T09:59:00Z">
                <w:rPr>
                  <w:rFonts w:ascii="Cambria Math" w:hAnsi="Cambria Math" w:cstheme="minorHAnsi"/>
                  <w:bCs/>
                  <w:i/>
                  <w:iCs/>
                </w:rPr>
              </w:ins>
            </m:ctrlPr>
          </m:sSubPr>
          <m:e>
            <m:r>
              <w:ins w:id="47" w:author="Max Lindmark" w:date="2020-07-29T09:59:00Z">
                <w:rPr>
                  <w:rFonts w:ascii="Cambria Math" w:hAnsi="Cambria Math" w:cstheme="minorHAnsi"/>
                </w:rPr>
                <m:t>β</m:t>
              </w:ins>
            </m:r>
          </m:e>
          <m:sub>
            <m:r>
              <w:ins w:id="48" w:author="Max Lindmark" w:date="2020-07-29T09:59:00Z">
                <w:rPr>
                  <w:rFonts w:ascii="Cambria Math" w:hAnsi="Cambria Math" w:cstheme="minorHAnsi"/>
                </w:rPr>
                <m:t>pj</m:t>
              </w:ins>
            </m:r>
          </m:sub>
        </m:sSub>
      </m:oMath>
      <w:ins w:id="49" w:author="Max Lindmark" w:date="2020-07-29T15:09:00Z">
        <w:r w:rsidRPr="007F6994">
          <w:rPr>
            <w:rFonts w:eastAsiaTheme="minorEastAsia" w:cstheme="minorHAnsi"/>
            <w:bCs/>
            <w:iCs/>
            <w:lang w:val="en-US"/>
            <w:rPrChange w:id="50" w:author="Max Lindmark" w:date="2020-07-29T15:09:00Z">
              <w:rPr>
                <w:rFonts w:eastAsiaTheme="minorEastAsia" w:cstheme="minorHAnsi"/>
                <w:bCs/>
                <w:iCs/>
                <w:lang w:val="sv-SE"/>
              </w:rPr>
            </w:rPrChange>
          </w:rPr>
          <w:t xml:space="preserve"> (</w:t>
        </w:r>
        <w:r>
          <w:rPr>
            <w:rFonts w:eastAsiaTheme="minorEastAsia" w:cstheme="minorHAnsi"/>
            <w:bCs/>
            <w:iCs/>
            <w:lang w:val="en-US"/>
          </w:rPr>
          <w:t xml:space="preserve">where </w:t>
        </w:r>
      </w:ins>
      <m:oMath>
        <m:r>
          <w:ins w:id="51" w:author="Max Lindmark" w:date="2020-07-29T15:09:00Z">
            <w:rPr>
              <w:rFonts w:ascii="Cambria Math" w:eastAsiaTheme="minorEastAsia" w:hAnsi="Cambria Math" w:cstheme="minorHAnsi"/>
              <w:lang w:val="en-US"/>
            </w:rPr>
            <m:t>p=</m:t>
          </w:ins>
        </m:r>
        <m:r>
          <w:ins w:id="52" w:author="Max Lindmark" w:date="2020-07-29T15:10:00Z">
            <w:rPr>
              <w:rFonts w:ascii="Cambria Math" w:hAnsi="Cambria Math" w:cstheme="minorHAnsi"/>
            </w:rPr>
            <m:t>0,1,2,3</m:t>
          </w:ins>
        </m:r>
      </m:oMath>
      <w:ins w:id="53" w:author="Max Lindmark" w:date="2020-07-29T15:09:00Z">
        <w:r w:rsidRPr="007F6994">
          <w:rPr>
            <w:rFonts w:eastAsiaTheme="minorEastAsia" w:cstheme="minorHAnsi"/>
            <w:bCs/>
            <w:iCs/>
            <w:lang w:val="en-US"/>
            <w:rPrChange w:id="54" w:author="Max Lindmark" w:date="2020-07-29T15:09:00Z">
              <w:rPr>
                <w:rFonts w:eastAsiaTheme="minorEastAsia" w:cstheme="minorHAnsi"/>
                <w:bCs/>
                <w:iCs/>
                <w:lang w:val="sv-SE"/>
              </w:rPr>
            </w:rPrChange>
          </w:rPr>
          <w:t>)</w:t>
        </w:r>
      </w:ins>
      <w:ins w:id="55" w:author="Max Lindmark" w:date="2020-07-29T15:10:00Z">
        <w:r>
          <w:rPr>
            <w:rFonts w:eastAsiaTheme="minorEastAsia" w:cstheme="minorHAnsi"/>
            <w:bCs/>
            <w:iCs/>
            <w:lang w:val="en-US"/>
          </w:rPr>
          <w:t xml:space="preserve"> </w:t>
        </w:r>
      </w:ins>
      <w:ins w:id="56" w:author="Max Lindmark" w:date="2020-07-29T09:32:00Z">
        <w:r>
          <w:rPr>
            <w:rFonts w:eastAsiaTheme="minorEastAsia" w:cstheme="minorHAnsi"/>
            <w:lang w:val="en-GB"/>
          </w:rPr>
          <w:t>follow</w:t>
        </w:r>
      </w:ins>
      <w:ins w:id="57" w:author="Max Lindmark" w:date="2020-07-29T09:33:00Z">
        <w:r>
          <w:rPr>
            <w:rFonts w:eastAsiaTheme="minorEastAsia" w:cstheme="minorHAnsi"/>
            <w:lang w:val="en-GB"/>
          </w:rPr>
          <w:t xml:space="preserve"> </w:t>
        </w:r>
      </w:ins>
      <w:ins w:id="58" w:author="Max Lindmark" w:date="2020-07-29T09:32:00Z">
        <w:r>
          <w:rPr>
            <w:rFonts w:eastAsiaTheme="minorEastAsia" w:cstheme="minorHAnsi"/>
            <w:lang w:val="en-GB"/>
          </w:rPr>
          <w:t>a normal distribution</w:t>
        </w:r>
      </w:ins>
      <w:ins w:id="59" w:author="Max Lindmark" w:date="2020-07-29T09:33:00Z">
        <w:r>
          <w:rPr>
            <w:rFonts w:eastAsiaTheme="minorEastAsia" w:cstheme="minorHAnsi"/>
            <w:lang w:val="en-GB"/>
          </w:rPr>
          <w:t xml:space="preserve"> with hyperparameters </w:t>
        </w:r>
      </w:ins>
      <m:oMath>
        <m:sSub>
          <m:sSubPr>
            <m:ctrlPr>
              <w:ins w:id="60" w:author="Max Lindmark" w:date="2020-07-29T09:05:00Z">
                <w:rPr>
                  <w:rFonts w:ascii="Cambria Math" w:eastAsiaTheme="minorEastAsia" w:hAnsi="Cambria Math" w:cstheme="minorHAnsi"/>
                  <w:i/>
                </w:rPr>
              </w:ins>
            </m:ctrlPr>
          </m:sSubPr>
          <m:e>
            <m:r>
              <w:ins w:id="61" w:author="Max Lindmark" w:date="2020-07-29T09:05:00Z">
                <w:rPr>
                  <w:rFonts w:ascii="Cambria Math" w:eastAsiaTheme="minorEastAsia" w:hAnsi="Cambria Math" w:cstheme="minorHAnsi"/>
                </w:rPr>
                <m:t>μ</m:t>
              </w:ins>
            </m:r>
          </m:e>
          <m:sub>
            <m:sSub>
              <m:sSubPr>
                <m:ctrlPr>
                  <w:ins w:id="62" w:author="Max Lindmark" w:date="2020-07-29T09:05:00Z">
                    <w:rPr>
                      <w:rFonts w:ascii="Cambria Math" w:hAnsi="Cambria Math" w:cstheme="minorHAnsi"/>
                      <w:bCs/>
                      <w:i/>
                      <w:iCs/>
                    </w:rPr>
                  </w:ins>
                </m:ctrlPr>
              </m:sSubPr>
              <m:e>
                <m:r>
                  <w:ins w:id="63" w:author="Max Lindmark" w:date="2020-07-29T09:05:00Z">
                    <w:rPr>
                      <w:rFonts w:ascii="Cambria Math" w:hAnsi="Cambria Math" w:cstheme="minorHAnsi"/>
                    </w:rPr>
                    <m:t>β</m:t>
                  </w:ins>
                </m:r>
              </m:e>
              <m:sub>
                <m:r>
                  <w:ins w:id="64" w:author="Max Lindmark" w:date="2020-07-29T09:05:00Z">
                    <w:rPr>
                      <w:rFonts w:ascii="Cambria Math" w:hAnsi="Cambria Math" w:cstheme="minorHAnsi"/>
                    </w:rPr>
                    <m:t>p</m:t>
                  </w:ins>
                </m:r>
              </m:sub>
            </m:sSub>
          </m:sub>
        </m:sSub>
      </m:oMath>
      <w:ins w:id="65" w:author="Max Lindmark" w:date="2020-07-29T09:33:00Z">
        <w:r w:rsidRPr="003C6B54">
          <w:rPr>
            <w:rFonts w:eastAsiaTheme="minorEastAsia" w:cstheme="minorHAnsi"/>
            <w:lang w:val="en-US"/>
          </w:rPr>
          <w:t xml:space="preserve"> (</w:t>
        </w:r>
      </w:ins>
      <w:ins w:id="66" w:author="Max Lindmark" w:date="2020-08-17T13:20:00Z">
        <w:r>
          <w:rPr>
            <w:rFonts w:eastAsiaTheme="minorEastAsia" w:cstheme="minorHAnsi"/>
            <w:lang w:val="en-US"/>
          </w:rPr>
          <w:t>global</w:t>
        </w:r>
      </w:ins>
      <w:ins w:id="67" w:author="Max Lindmark" w:date="2020-07-29T09:33:00Z">
        <w:r>
          <w:rPr>
            <w:rFonts w:eastAsiaTheme="minorEastAsia" w:cstheme="minorHAnsi"/>
            <w:lang w:val="en-US"/>
          </w:rPr>
          <w:t xml:space="preserve"> mean</w:t>
        </w:r>
        <w:r w:rsidRPr="003C6B54">
          <w:rPr>
            <w:rFonts w:eastAsiaTheme="minorEastAsia" w:cstheme="minorHAnsi"/>
            <w:lang w:val="en-US"/>
          </w:rPr>
          <w:t>)</w:t>
        </w:r>
        <w:r>
          <w:rPr>
            <w:rFonts w:eastAsiaTheme="minorEastAsia" w:cstheme="minorHAnsi"/>
            <w:lang w:val="en-US"/>
          </w:rPr>
          <w:t xml:space="preserve"> </w:t>
        </w:r>
      </w:ins>
      <w:ins w:id="68" w:author="Max Lindmark" w:date="2020-07-28T15:03:00Z">
        <w:r>
          <w:rPr>
            <w:rFonts w:eastAsiaTheme="minorEastAsia" w:cstheme="minorHAnsi"/>
            <w:lang w:val="en-US"/>
          </w:rPr>
          <w:t xml:space="preserve">and </w:t>
        </w:r>
      </w:ins>
      <m:oMath>
        <m:sSub>
          <m:sSubPr>
            <m:ctrlPr>
              <w:ins w:id="69" w:author="Max Lindmark" w:date="2020-07-29T15:06:00Z">
                <w:rPr>
                  <w:rFonts w:ascii="Cambria Math" w:hAnsi="Cambria Math" w:cstheme="minorHAnsi"/>
                  <w:i/>
                </w:rPr>
              </w:ins>
            </m:ctrlPr>
          </m:sSubPr>
          <m:e>
            <m:r>
              <w:ins w:id="70" w:author="Max Lindmark" w:date="2020-07-29T15:06:00Z">
                <w:rPr>
                  <w:rFonts w:ascii="Cambria Math" w:hAnsi="Cambria Math" w:cstheme="minorHAnsi"/>
                </w:rPr>
                <m:t>σ</m:t>
              </w:ins>
            </m:r>
            <m:ctrlPr>
              <w:ins w:id="71" w:author="Max Lindmark" w:date="2020-07-29T15:06:00Z">
                <w:rPr>
                  <w:rFonts w:ascii="Cambria Math" w:eastAsiaTheme="minorEastAsia" w:hAnsi="Cambria Math" w:cstheme="minorHAnsi"/>
                  <w:i/>
                </w:rPr>
              </w:ins>
            </m:ctrlPr>
          </m:e>
          <m:sub>
            <m:sSub>
              <m:sSubPr>
                <m:ctrlPr>
                  <w:ins w:id="72" w:author="Max Lindmark" w:date="2020-07-29T15:06:00Z">
                    <w:rPr>
                      <w:rFonts w:ascii="Cambria Math" w:hAnsi="Cambria Math" w:cstheme="minorHAnsi"/>
                      <w:bCs/>
                      <w:i/>
                      <w:iCs/>
                    </w:rPr>
                  </w:ins>
                </m:ctrlPr>
              </m:sSubPr>
              <m:e>
                <m:r>
                  <w:ins w:id="73" w:author="Max Lindmark" w:date="2020-07-29T15:06:00Z">
                    <w:rPr>
                      <w:rFonts w:ascii="Cambria Math" w:hAnsi="Cambria Math" w:cstheme="minorHAnsi"/>
                    </w:rPr>
                    <m:t>β</m:t>
                  </w:ins>
                </m:r>
              </m:e>
              <m:sub>
                <m:r>
                  <w:ins w:id="74" w:author="Max Lindmark" w:date="2020-07-29T15:06:00Z">
                    <w:rPr>
                      <w:rFonts w:ascii="Cambria Math" w:hAnsi="Cambria Math" w:cstheme="minorHAnsi"/>
                    </w:rPr>
                    <m:t>p</m:t>
                  </w:ins>
                </m:r>
              </m:sub>
            </m:sSub>
          </m:sub>
        </m:sSub>
      </m:oMath>
      <w:ins w:id="75" w:author="Max Lindmark" w:date="2020-07-29T07:58:00Z">
        <w:r w:rsidRPr="003C6B54">
          <w:rPr>
            <w:rFonts w:eastAsiaTheme="minorEastAsia" w:cstheme="minorHAnsi"/>
            <w:lang w:val="en-US"/>
          </w:rPr>
          <w:t xml:space="preserve"> </w:t>
        </w:r>
      </w:ins>
      <w:ins w:id="76" w:author="Max Lindmark" w:date="2020-07-29T09:34:00Z">
        <w:r>
          <w:rPr>
            <w:rFonts w:eastAsiaTheme="minorEastAsia" w:cstheme="minorHAnsi"/>
            <w:lang w:val="en-US"/>
          </w:rPr>
          <w:t xml:space="preserve">(between-species </w:t>
        </w:r>
      </w:ins>
      <w:ins w:id="77" w:author="Max Lindmark" w:date="2020-07-29T15:06:00Z">
        <w:r>
          <w:rPr>
            <w:rFonts w:eastAsiaTheme="minorEastAsia" w:cstheme="minorHAnsi"/>
            <w:lang w:val="en-US"/>
          </w:rPr>
          <w:t>standard deviation</w:t>
        </w:r>
      </w:ins>
      <w:ins w:id="78" w:author="Max Lindmark" w:date="2020-07-29T09:35:00Z">
        <w:r>
          <w:rPr>
            <w:rFonts w:eastAsiaTheme="minorEastAsia" w:cstheme="minorHAnsi"/>
            <w:lang w:val="en-US"/>
          </w:rPr>
          <w:t>)</w:t>
        </w:r>
      </w:ins>
      <w:r w:rsidRPr="00972C7F">
        <w:rPr>
          <w:rFonts w:eastAsiaTheme="minorEastAsia" w:cstheme="minorHAnsi"/>
          <w:bCs/>
          <w:iCs/>
          <w:lang w:val="en-GB"/>
        </w:rPr>
        <w:t xml:space="preserve">. In Eq. </w:t>
      </w:r>
      <w:r>
        <w:rPr>
          <w:rFonts w:eastAsiaTheme="minorEastAsia" w:cstheme="minorHAnsi"/>
          <w:bCs/>
          <w:iCs/>
          <w:lang w:val="en-GB"/>
        </w:rPr>
        <w:t>4</w:t>
      </w:r>
      <w:r w:rsidRPr="00972C7F">
        <w:rPr>
          <w:rFonts w:eastAsiaTheme="minorEastAsia" w:cstheme="minorHAnsi"/>
          <w:bCs/>
          <w:iCs/>
          <w:lang w:val="en-GB"/>
        </w:rPr>
        <w:t xml:space="preserve">,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ij</m:t>
            </m:r>
          </m:sub>
        </m:sSub>
      </m:oMath>
      <w:r w:rsidRPr="00972C7F">
        <w:rPr>
          <w:rFonts w:eastAsiaTheme="minorEastAsia" w:cstheme="minorHAnsi"/>
          <w:lang w:val="en-GB"/>
        </w:rPr>
        <w:t xml:space="preserve"> is the </w:t>
      </w:r>
      <w:r w:rsidRPr="00972C7F">
        <w:rPr>
          <w:rFonts w:eastAsiaTheme="minorEastAsia" w:cstheme="minorHAnsi"/>
          <w:iCs/>
          <w:lang w:val="en-GB"/>
        </w:rPr>
        <w:t xml:space="preserve">natural log of body mass </w:t>
      </w:r>
      <w:r>
        <w:rPr>
          <w:rFonts w:eastAsiaTheme="minorEastAsia" w:cstheme="minorHAnsi"/>
          <w:lang w:val="en-GB"/>
        </w:rPr>
        <w:t xml:space="preserve">and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A</m:t>
            </m:r>
            <m:r>
              <w:rPr>
                <w:rFonts w:ascii="Cambria Math" w:hAnsi="Cambria Math" w:cstheme="minorHAnsi"/>
                <w:lang w:val="en-GB"/>
              </w:rPr>
              <m:t>,</m:t>
            </m:r>
            <m:r>
              <w:rPr>
                <w:rFonts w:ascii="Cambria Math" w:hAnsi="Cambria Math" w:cstheme="minorHAnsi"/>
              </w:rPr>
              <m:t>ij</m:t>
            </m:r>
          </m:sub>
        </m:sSub>
      </m:oMath>
      <w:r w:rsidRPr="00653E87">
        <w:rPr>
          <w:rFonts w:eastAsiaTheme="minorEastAsia" w:cstheme="minorHAnsi"/>
        </w:rPr>
        <w:t xml:space="preserve"> </w:t>
      </w:r>
      <w:r w:rsidRPr="004559BC">
        <w:rPr>
          <w:rFonts w:eastAsiaTheme="minorEastAsia" w:cstheme="minorHAnsi"/>
          <w:lang w:val="en-GB"/>
        </w:rPr>
        <w:t xml:space="preserve">is Arrhenius </w:t>
      </w:r>
      <w:r w:rsidRPr="00972C7F">
        <w:rPr>
          <w:rFonts w:eastAsiaTheme="minorEastAsia" w:cstheme="minorHAnsi"/>
          <w:iCs/>
          <w:lang w:val="en-GB"/>
        </w:rPr>
        <w:t>temperature</w:t>
      </w:r>
      <w:r>
        <w:rPr>
          <w:rFonts w:eastAsiaTheme="minorEastAsia" w:cstheme="minorHAnsi"/>
          <w:iCs/>
          <w:lang w:val="en-GB"/>
        </w:rPr>
        <w:t xml:space="preserve"> </w:t>
      </w:r>
      <w:r>
        <w:rPr>
          <w:rFonts w:eastAsiaTheme="minorEastAsia" w:cstheme="minorHAnsi"/>
          <w:lang w:val="en-GB"/>
        </w:rPr>
        <w:t>(</w:t>
      </w:r>
      <m:oMath>
        <m:r>
          <w:rPr>
            <w:rFonts w:ascii="Cambria Math" w:eastAsiaTheme="minorEastAsia" w:hAnsi="Cambria Math" w:cstheme="minorHAnsi"/>
            <w:lang w:val="en-GB"/>
          </w:rPr>
          <m:t>1/</m:t>
        </m:r>
        <m:r>
          <w:rPr>
            <w:rFonts w:ascii="Cambria Math" w:eastAsiaTheme="minorEastAsia" w:hAnsi="Cambria Math" w:cstheme="minorHAnsi"/>
          </w:rPr>
          <m:t>kT</m:t>
        </m:r>
      </m:oMath>
      <w:r w:rsidRPr="00653E87">
        <w:rPr>
          <w:rFonts w:eastAsiaTheme="minorEastAsia" w:cstheme="minorHAnsi"/>
        </w:rPr>
        <w:t xml:space="preserve"> </w:t>
      </w:r>
      <w:r w:rsidRPr="00972C7F">
        <w:rPr>
          <w:rFonts w:eastAsiaTheme="minorEastAsia" w:cstheme="minorHAnsi"/>
          <w:lang w:val="en-GB"/>
        </w:rPr>
        <w:t>in</w:t>
      </w:r>
      <w:r w:rsidRPr="004559BC">
        <w:rPr>
          <w:rFonts w:eastAsiaTheme="minorEastAsia" w:cstheme="minorHAnsi"/>
          <w:bCs/>
          <w:iCs/>
          <w:lang w:val="en-GB"/>
        </w:rPr>
        <w:t xml:space="preserve"> unit </w:t>
      </w:r>
      <m:oMath>
        <m:sSup>
          <m:sSupPr>
            <m:ctrlPr>
              <w:rPr>
                <w:rFonts w:ascii="Cambria Math" w:eastAsiaTheme="minorEastAsia" w:hAnsi="Cambria Math" w:cstheme="minorHAnsi"/>
                <w:i/>
                <w:lang w:val="en-GB"/>
              </w:rPr>
            </m:ctrlPr>
          </m:sSupPr>
          <m:e>
            <m:r>
              <m:rPr>
                <m:sty m:val="p"/>
              </m:rPr>
              <w:rPr>
                <w:rFonts w:ascii="Cambria Math" w:eastAsiaTheme="minorEastAsia" w:hAnsi="Cambria Math" w:cstheme="minorHAnsi"/>
                <w:lang w:val="en-GB"/>
              </w:rPr>
              <m:t>eV</m:t>
            </m:r>
          </m:e>
          <m:sup>
            <m:r>
              <w:rPr>
                <w:rFonts w:ascii="Cambria Math" w:eastAsiaTheme="minorEastAsia" w:hAnsi="Cambria Math" w:cstheme="minorHAnsi"/>
                <w:lang w:val="en-GB"/>
              </w:rPr>
              <m:t>-1</m:t>
            </m:r>
          </m:sup>
        </m:sSup>
      </m:oMath>
      <w:r w:rsidRPr="004559BC">
        <w:rPr>
          <w:rFonts w:eastAsiaTheme="minorEastAsia" w:cstheme="minorHAnsi"/>
          <w:lang w:val="en-GB"/>
        </w:rPr>
        <w:t>)</w:t>
      </w:r>
      <w:ins w:id="79" w:author="Max Lindmark" w:date="2020-07-28T14:55:00Z">
        <w:r>
          <w:rPr>
            <w:rFonts w:eastAsiaTheme="minorEastAsia" w:cstheme="minorHAnsi"/>
            <w:iCs/>
            <w:lang w:val="en-GB"/>
          </w:rPr>
          <w:t>,</w:t>
        </w:r>
      </w:ins>
      <w:del w:id="80" w:author="Max Lindmark" w:date="2020-07-28T14:55:00Z">
        <w:r w:rsidDel="00667D58">
          <w:rPr>
            <w:rFonts w:eastAsiaTheme="minorEastAsia" w:cstheme="minorHAnsi"/>
            <w:iCs/>
            <w:lang w:val="en-GB"/>
          </w:rPr>
          <w:delText>.</w:delText>
        </w:r>
      </w:del>
      <w:r>
        <w:rPr>
          <w:rFonts w:eastAsiaTheme="minorEastAsia" w:cstheme="minorHAnsi"/>
          <w:iCs/>
          <w:lang w:val="en-GB"/>
        </w:rPr>
        <w:t xml:space="preserve"> </w:t>
      </w:r>
      <w:del w:id="81" w:author="Max Lindmark" w:date="2020-07-28T14:55:00Z">
        <w:r w:rsidDel="00667D58">
          <w:rPr>
            <w:rFonts w:eastAsiaTheme="minorEastAsia" w:cstheme="minorHAnsi"/>
            <w:iCs/>
            <w:lang w:val="en-GB"/>
          </w:rPr>
          <w:delText>B</w:delText>
        </w:r>
      </w:del>
      <w:ins w:id="82" w:author="Max Lindmark" w:date="2020-07-28T14:55:00Z">
        <w:r>
          <w:rPr>
            <w:rFonts w:eastAsiaTheme="minorEastAsia" w:cstheme="minorHAnsi"/>
            <w:iCs/>
            <w:lang w:val="en-GB"/>
          </w:rPr>
          <w:t>b</w:t>
        </w:r>
      </w:ins>
      <w:r>
        <w:rPr>
          <w:rFonts w:eastAsiaTheme="minorEastAsia" w:cstheme="minorHAnsi"/>
          <w:iCs/>
          <w:lang w:val="en-GB"/>
        </w:rPr>
        <w:t>oth variables are mean-centred when fitting</w:t>
      </w:r>
      <w:del w:id="83" w:author="Max Lindmark" w:date="2020-07-28T14:52:00Z">
        <w:r w:rsidDel="00797F40">
          <w:rPr>
            <w:rFonts w:eastAsiaTheme="minorEastAsia" w:cstheme="minorHAnsi"/>
            <w:lang w:val="en-GB"/>
          </w:rPr>
          <w:delText xml:space="preserve"> </w:delText>
        </w:r>
        <w:commentRangeStart w:id="84"/>
        <w:commentRangeStart w:id="85"/>
        <w:r w:rsidRPr="004559BC" w:rsidDel="00797F40">
          <w:rPr>
            <w:rFonts w:eastAsiaTheme="minorEastAsia" w:cstheme="minorHAnsi"/>
            <w:lang w:val="en-GB"/>
          </w:rPr>
          <w:delText>(</w:delText>
        </w:r>
      </w:del>
      <m:oMath>
        <m:sSub>
          <m:sSubPr>
            <m:ctrlPr>
              <w:del w:id="86" w:author="Max Lindmark" w:date="2020-07-28T14:52:00Z">
                <w:rPr>
                  <w:rFonts w:ascii="Cambria Math" w:hAnsi="Cambria Math" w:cstheme="minorHAnsi"/>
                  <w:i/>
                </w:rPr>
              </w:del>
            </m:ctrlPr>
          </m:sSubPr>
          <m:e>
            <m:r>
              <w:del w:id="87" w:author="Max Lindmark" w:date="2020-07-28T14:52:00Z">
                <w:rPr>
                  <w:rFonts w:ascii="Cambria Math" w:hAnsi="Cambria Math" w:cstheme="minorHAnsi"/>
                </w:rPr>
                <m:t>m</m:t>
              </w:del>
            </m:r>
          </m:e>
          <m:sub>
            <m:r>
              <w:del w:id="88" w:author="Max Lindmark" w:date="2020-07-28T14:52:00Z">
                <w:rPr>
                  <w:rFonts w:ascii="Cambria Math" w:hAnsi="Cambria Math" w:cstheme="minorHAnsi"/>
                </w:rPr>
                <m:t>ij</m:t>
              </w:del>
            </m:r>
          </m:sub>
        </m:sSub>
        <m:r>
          <w:del w:id="89" w:author="Max Lindmark" w:date="2020-07-28T14:52:00Z">
            <w:rPr>
              <w:rFonts w:ascii="Cambria Math" w:eastAsiaTheme="minorEastAsia" w:hAnsi="Cambria Math" w:cstheme="minorHAnsi"/>
              <w:lang w:val="en-GB"/>
            </w:rPr>
            <m:t>=</m:t>
          </w:del>
        </m:r>
        <m:func>
          <m:funcPr>
            <m:ctrlPr>
              <w:del w:id="90" w:author="Max Lindmark" w:date="2020-07-28T14:52:00Z">
                <w:rPr>
                  <w:rFonts w:ascii="Cambria Math" w:eastAsiaTheme="minorEastAsia" w:hAnsi="Cambria Math" w:cstheme="minorHAnsi"/>
                  <w:i/>
                  <w:iCs/>
                  <w:lang w:val="en-GB"/>
                </w:rPr>
              </w:del>
            </m:ctrlPr>
          </m:funcPr>
          <m:fName>
            <m:r>
              <w:del w:id="91" w:author="Max Lindmark" w:date="2020-07-28T14:52:00Z">
                <m:rPr>
                  <m:sty m:val="p"/>
                </m:rPr>
                <w:rPr>
                  <w:rFonts w:ascii="Cambria Math" w:hAnsi="Cambria Math" w:cstheme="minorHAnsi"/>
                  <w:lang w:val="en-GB"/>
                </w:rPr>
                <m:t>ln</m:t>
              </w:del>
            </m:r>
          </m:fName>
          <m:e>
            <m:r>
              <w:del w:id="92" w:author="Max Lindmark" w:date="2020-07-28T14:52:00Z">
                <w:rPr>
                  <w:rFonts w:ascii="Cambria Math" w:eastAsiaTheme="minorEastAsia" w:hAnsi="Cambria Math" w:cstheme="minorHAnsi"/>
                  <w:lang w:val="en-GB"/>
                </w:rPr>
                <m:t>(</m:t>
              </w:del>
            </m:r>
            <m:sSub>
              <m:sSubPr>
                <m:ctrlPr>
                  <w:del w:id="93" w:author="Max Lindmark" w:date="2020-07-28T14:52:00Z">
                    <w:rPr>
                      <w:rFonts w:ascii="Cambria Math" w:hAnsi="Cambria Math" w:cstheme="minorHAnsi"/>
                      <w:i/>
                    </w:rPr>
                  </w:del>
                </m:ctrlPr>
              </m:sSubPr>
              <m:e>
                <m:r>
                  <w:del w:id="94" w:author="Max Lindmark" w:date="2020-07-28T14:52:00Z">
                    <w:rPr>
                      <w:rFonts w:ascii="Cambria Math" w:hAnsi="Cambria Math" w:cstheme="minorHAnsi"/>
                    </w:rPr>
                    <m:t>M</m:t>
                  </w:del>
                </m:r>
              </m:e>
              <m:sub>
                <m:r>
                  <w:del w:id="95" w:author="Max Lindmark" w:date="2020-07-28T14:52:00Z">
                    <w:rPr>
                      <w:rFonts w:ascii="Cambria Math" w:hAnsi="Cambria Math" w:cstheme="minorHAnsi"/>
                    </w:rPr>
                    <m:t>ij</m:t>
                  </w:del>
                </m:r>
              </m:sub>
            </m:sSub>
          </m:e>
        </m:func>
        <m:r>
          <w:del w:id="96" w:author="Max Lindmark" w:date="2020-07-28T14:52:00Z">
            <w:rPr>
              <w:rFonts w:ascii="Cambria Math" w:eastAsiaTheme="minorEastAsia" w:hAnsi="Cambria Math" w:cstheme="minorHAnsi"/>
              <w:lang w:val="en-GB"/>
            </w:rPr>
            <m:t>)-</m:t>
          </w:del>
        </m:r>
        <w:commentRangeStart w:id="97"/>
        <w:commentRangeStart w:id="98"/>
        <m:acc>
          <m:accPr>
            <m:chr m:val="̅"/>
            <m:ctrlPr>
              <w:del w:id="99" w:author="Max Lindmark" w:date="2020-07-28T14:52:00Z">
                <w:rPr>
                  <w:rFonts w:ascii="Cambria Math" w:eastAsiaTheme="minorEastAsia" w:hAnsi="Cambria Math" w:cstheme="minorHAnsi"/>
                  <w:i/>
                  <w:iCs/>
                  <w:lang w:val="en-GB"/>
                </w:rPr>
              </w:del>
            </m:ctrlPr>
          </m:accPr>
          <m:e>
            <m:func>
              <m:funcPr>
                <m:ctrlPr>
                  <w:del w:id="100" w:author="Max Lindmark" w:date="2020-07-28T14:52:00Z">
                    <w:rPr>
                      <w:rFonts w:ascii="Cambria Math" w:eastAsiaTheme="minorEastAsia" w:hAnsi="Cambria Math" w:cstheme="minorHAnsi"/>
                      <w:i/>
                      <w:iCs/>
                      <w:lang w:val="en-GB"/>
                    </w:rPr>
                  </w:del>
                </m:ctrlPr>
              </m:funcPr>
              <m:fName>
                <m:r>
                  <w:del w:id="101" w:author="Max Lindmark" w:date="2020-07-28T14:52:00Z">
                    <m:rPr>
                      <m:sty m:val="p"/>
                    </m:rPr>
                    <w:rPr>
                      <w:rFonts w:ascii="Cambria Math" w:hAnsi="Cambria Math" w:cstheme="minorHAnsi"/>
                      <w:lang w:val="en-GB"/>
                    </w:rPr>
                    <m:t>ln</m:t>
                  </w:del>
                </m:r>
              </m:fName>
              <m:e>
                <m:r>
                  <w:del w:id="102" w:author="Max Lindmark" w:date="2020-07-28T14:52:00Z">
                    <w:rPr>
                      <w:rFonts w:ascii="Cambria Math" w:eastAsiaTheme="minorEastAsia" w:hAnsi="Cambria Math" w:cstheme="minorHAnsi"/>
                      <w:lang w:val="en-GB"/>
                    </w:rPr>
                    <m:t>(</m:t>
                  </w:del>
                </m:r>
                <m:r>
                  <w:del w:id="103" w:author="Max Lindmark" w:date="2020-07-28T14:52:00Z">
                    <w:rPr>
                      <w:rFonts w:ascii="Cambria Math" w:hAnsi="Cambria Math" w:cstheme="minorHAnsi"/>
                    </w:rPr>
                    <m:t>M</m:t>
                  </w:del>
                </m:r>
              </m:e>
            </m:func>
            <m:r>
              <w:del w:id="104" w:author="Max Lindmark" w:date="2020-07-28T14:52:00Z">
                <w:rPr>
                  <w:rFonts w:ascii="Cambria Math" w:eastAsiaTheme="minorEastAsia" w:hAnsi="Cambria Math" w:cstheme="minorHAnsi"/>
                  <w:lang w:val="en-GB"/>
                </w:rPr>
                <m:t>)</m:t>
              </w:del>
            </m:r>
          </m:e>
        </m:acc>
      </m:oMath>
      <w:del w:id="105" w:author="Max Lindmark" w:date="2020-07-28T14:52:00Z">
        <w:r w:rsidRPr="00972C7F" w:rsidDel="00797F40">
          <w:rPr>
            <w:rFonts w:eastAsiaTheme="minorEastAsia" w:cstheme="minorHAnsi"/>
            <w:iCs/>
            <w:lang w:val="en-GB"/>
          </w:rPr>
          <w:delText xml:space="preserve"> </w:delText>
        </w:r>
        <w:commentRangeEnd w:id="97"/>
        <w:r w:rsidDel="00797F40">
          <w:rPr>
            <w:rStyle w:val="CommentReference"/>
          </w:rPr>
          <w:commentReference w:id="97"/>
        </w:r>
        <w:commentRangeEnd w:id="98"/>
        <w:r w:rsidDel="00797F40">
          <w:rPr>
            <w:rStyle w:val="CommentReference"/>
          </w:rPr>
          <w:commentReference w:id="98"/>
        </w:r>
        <w:r w:rsidRPr="00972C7F" w:rsidDel="00797F40">
          <w:rPr>
            <w:rFonts w:eastAsiaTheme="minorEastAsia" w:cstheme="minorHAnsi"/>
            <w:iCs/>
            <w:lang w:val="en-GB"/>
          </w:rPr>
          <w:delText xml:space="preserve">and </w:delText>
        </w:r>
      </w:del>
      <m:oMath>
        <m:sSub>
          <m:sSubPr>
            <m:ctrlPr>
              <w:del w:id="106" w:author="Max Lindmark" w:date="2020-07-28T14:52:00Z">
                <w:rPr>
                  <w:rFonts w:ascii="Cambria Math" w:hAnsi="Cambria Math" w:cstheme="minorHAnsi"/>
                  <w:i/>
                </w:rPr>
              </w:del>
            </m:ctrlPr>
          </m:sSubPr>
          <m:e>
            <m:r>
              <w:del w:id="107" w:author="Max Lindmark" w:date="2020-07-28T14:52:00Z">
                <w:rPr>
                  <w:rFonts w:ascii="Cambria Math" w:hAnsi="Cambria Math" w:cstheme="minorHAnsi"/>
                </w:rPr>
                <m:t>t</m:t>
              </w:del>
            </m:r>
          </m:e>
          <m:sub>
            <m:r>
              <w:del w:id="108" w:author="Max Lindmark" w:date="2020-07-28T14:52:00Z">
                <w:rPr>
                  <w:rFonts w:ascii="Cambria Math" w:hAnsi="Cambria Math" w:cstheme="minorHAnsi"/>
                </w:rPr>
                <m:t>A</m:t>
              </w:del>
            </m:r>
            <m:r>
              <w:del w:id="109" w:author="Max Lindmark" w:date="2020-07-28T14:52:00Z">
                <w:rPr>
                  <w:rFonts w:ascii="Cambria Math" w:hAnsi="Cambria Math" w:cstheme="minorHAnsi"/>
                  <w:lang w:val="en-GB"/>
                </w:rPr>
                <m:t>,</m:t>
              </w:del>
            </m:r>
            <m:r>
              <w:del w:id="110" w:author="Max Lindmark" w:date="2020-07-28T14:52:00Z">
                <w:rPr>
                  <w:rFonts w:ascii="Cambria Math" w:hAnsi="Cambria Math" w:cstheme="minorHAnsi"/>
                </w:rPr>
                <m:t>ij</m:t>
              </w:del>
            </m:r>
          </m:sub>
        </m:sSub>
        <m:r>
          <w:del w:id="111" w:author="Max Lindmark" w:date="2020-07-28T14:52:00Z">
            <w:rPr>
              <w:rFonts w:ascii="Cambria Math" w:eastAsiaTheme="minorEastAsia" w:hAnsi="Cambria Math" w:cstheme="minorHAnsi"/>
              <w:lang w:val="en-GB"/>
            </w:rPr>
            <m:t>=</m:t>
          </w:del>
        </m:r>
        <m:sSub>
          <m:sSubPr>
            <m:ctrlPr>
              <w:del w:id="112" w:author="Max Lindmark" w:date="2020-07-28T14:52:00Z">
                <w:rPr>
                  <w:rFonts w:ascii="Cambria Math" w:hAnsi="Cambria Math" w:cstheme="minorHAnsi"/>
                  <w:i/>
                </w:rPr>
              </w:del>
            </m:ctrlPr>
          </m:sSubPr>
          <m:e>
            <m:r>
              <w:del w:id="113" w:author="Max Lindmark" w:date="2020-07-28T14:52:00Z">
                <w:rPr>
                  <w:rFonts w:ascii="Cambria Math" w:hAnsi="Cambria Math" w:cstheme="minorHAnsi"/>
                </w:rPr>
                <m:t>T</m:t>
              </w:del>
            </m:r>
          </m:e>
          <m:sub>
            <m:r>
              <w:del w:id="114" w:author="Max Lindmark" w:date="2020-07-28T14:52:00Z">
                <w:rPr>
                  <w:rFonts w:ascii="Cambria Math" w:hAnsi="Cambria Math" w:cstheme="minorHAnsi"/>
                </w:rPr>
                <m:t>A</m:t>
              </w:del>
            </m:r>
            <m:r>
              <w:del w:id="115" w:author="Max Lindmark" w:date="2020-07-28T14:52:00Z">
                <w:rPr>
                  <w:rFonts w:ascii="Cambria Math" w:hAnsi="Cambria Math" w:cstheme="minorHAnsi"/>
                  <w:lang w:val="en-GB"/>
                </w:rPr>
                <m:t>,</m:t>
              </w:del>
            </m:r>
            <m:r>
              <w:del w:id="116" w:author="Max Lindmark" w:date="2020-07-28T14:52:00Z">
                <w:rPr>
                  <w:rFonts w:ascii="Cambria Math" w:hAnsi="Cambria Math" w:cstheme="minorHAnsi"/>
                </w:rPr>
                <m:t>ij</m:t>
              </w:del>
            </m:r>
          </m:sub>
        </m:sSub>
        <m:r>
          <w:del w:id="117" w:author="Max Lindmark" w:date="2020-07-28T14:52:00Z">
            <w:rPr>
              <w:rFonts w:ascii="Cambria Math" w:eastAsiaTheme="minorEastAsia" w:hAnsi="Cambria Math" w:cstheme="minorHAnsi"/>
              <w:lang w:val="en-GB"/>
            </w:rPr>
            <m:t>-</m:t>
          </w:del>
        </m:r>
        <m:sSub>
          <m:sSubPr>
            <m:ctrlPr>
              <w:del w:id="118" w:author="Max Lindmark" w:date="2020-07-28T14:52:00Z">
                <w:rPr>
                  <w:rFonts w:ascii="Cambria Math" w:hAnsi="Cambria Math" w:cstheme="minorHAnsi"/>
                  <w:i/>
                </w:rPr>
              </w:del>
            </m:ctrlPr>
          </m:sSubPr>
          <m:e>
            <m:acc>
              <m:accPr>
                <m:chr m:val="̅"/>
                <m:ctrlPr>
                  <w:del w:id="119" w:author="Max Lindmark" w:date="2020-07-28T14:52:00Z">
                    <w:rPr>
                      <w:rFonts w:ascii="Cambria Math" w:hAnsi="Cambria Math" w:cstheme="minorHAnsi"/>
                      <w:i/>
                    </w:rPr>
                  </w:del>
                </m:ctrlPr>
              </m:accPr>
              <m:e>
                <m:r>
                  <w:del w:id="120" w:author="Max Lindmark" w:date="2020-07-28T14:52:00Z">
                    <w:rPr>
                      <w:rFonts w:ascii="Cambria Math" w:hAnsi="Cambria Math" w:cstheme="minorHAnsi"/>
                    </w:rPr>
                    <m:t>T</m:t>
                  </w:del>
                </m:r>
              </m:e>
            </m:acc>
          </m:e>
          <m:sub>
            <m:r>
              <w:del w:id="121" w:author="Max Lindmark" w:date="2020-07-28T14:52:00Z">
                <w:rPr>
                  <w:rFonts w:ascii="Cambria Math" w:hAnsi="Cambria Math" w:cstheme="minorHAnsi"/>
                </w:rPr>
                <m:t>A</m:t>
              </w:del>
            </m:r>
          </m:sub>
        </m:sSub>
      </m:oMath>
      <w:del w:id="122" w:author="Max Lindmark" w:date="2020-07-28T14:52:00Z">
        <w:r w:rsidDel="00797F40">
          <w:rPr>
            <w:rFonts w:eastAsiaTheme="minorEastAsia" w:cstheme="minorHAnsi"/>
            <w:iCs/>
            <w:lang w:val="en-GB"/>
          </w:rPr>
          <w:delText>)</w:delText>
        </w:r>
      </w:del>
      <w:r w:rsidRPr="00972C7F">
        <w:rPr>
          <w:rFonts w:eastAsiaTheme="minorEastAsia" w:cstheme="minorHAnsi"/>
          <w:lang w:val="en-GB"/>
        </w:rPr>
        <w:t xml:space="preserve">. </w:t>
      </w:r>
      <w:commentRangeEnd w:id="84"/>
      <w:r>
        <w:rPr>
          <w:rStyle w:val="CommentReference"/>
        </w:rPr>
        <w:commentReference w:id="84"/>
      </w:r>
      <w:commentRangeEnd w:id="85"/>
      <w:r>
        <w:rPr>
          <w:rStyle w:val="CommentReference"/>
        </w:rPr>
        <w:commentReference w:id="85"/>
      </w:r>
      <w:ins w:id="123" w:author="Max Lindmark" w:date="2020-07-28T14:52:00Z">
        <w:r>
          <w:rPr>
            <w:rFonts w:eastAsiaTheme="minorEastAsia" w:cstheme="minorHAnsi"/>
            <w:lang w:val="en-GB"/>
          </w:rPr>
          <w:t>B</w:t>
        </w:r>
        <w:r w:rsidRPr="00972C7F">
          <w:rPr>
            <w:rFonts w:eastAsiaTheme="minorEastAsia" w:cstheme="minorHAnsi"/>
            <w:iCs/>
            <w:lang w:val="en-GB"/>
          </w:rPr>
          <w:t>ody mass</w:t>
        </w:r>
        <w:r>
          <w:rPr>
            <w:rFonts w:eastAsiaTheme="minorEastAsia" w:cstheme="minorHAnsi"/>
            <w:iCs/>
            <w:lang w:val="en-GB"/>
          </w:rPr>
          <w:t xml:space="preserve"> </w:t>
        </w:r>
      </w:ins>
      <m:oMath>
        <m:sSub>
          <m:sSubPr>
            <m:ctrlPr>
              <w:del w:id="124" w:author="Max Lindmark" w:date="2020-07-28T14:52:00Z">
                <w:rPr>
                  <w:rFonts w:ascii="Cambria Math" w:eastAsiaTheme="minorEastAsia" w:hAnsi="Cambria Math" w:cstheme="minorHAnsi"/>
                  <w:i/>
                </w:rPr>
              </w:del>
            </m:ctrlPr>
          </m:sSubPr>
          <m:e>
            <m:r>
              <w:del w:id="125" w:author="Max Lindmark" w:date="2020-07-28T14:52:00Z">
                <w:rPr>
                  <w:rFonts w:ascii="Cambria Math" w:eastAsiaTheme="minorEastAsia" w:hAnsi="Cambria Math" w:cstheme="minorHAnsi"/>
                </w:rPr>
                <m:t>M</m:t>
              </w:del>
            </m:r>
          </m:e>
          <m:sub>
            <m:r>
              <w:del w:id="126" w:author="Max Lindmark" w:date="2020-07-28T14:52:00Z">
                <w:rPr>
                  <w:rFonts w:ascii="Cambria Math" w:eastAsiaTheme="minorEastAsia" w:hAnsi="Cambria Math" w:cstheme="minorHAnsi"/>
                </w:rPr>
                <m:t>ij</m:t>
              </w:del>
            </m:r>
          </m:sub>
        </m:sSub>
      </m:oMath>
      <w:del w:id="127" w:author="Max Lindmark" w:date="2020-07-28T14:52:00Z">
        <w:r w:rsidRPr="004559BC" w:rsidDel="00BA7C9D">
          <w:rPr>
            <w:rFonts w:eastAsiaTheme="minorEastAsia" w:cstheme="minorHAnsi"/>
            <w:lang w:val="en-GB"/>
          </w:rPr>
          <w:delText xml:space="preserve"> </w:delText>
        </w:r>
      </w:del>
      <w:r w:rsidRPr="004559BC">
        <w:rPr>
          <w:rFonts w:eastAsiaTheme="minorEastAsia" w:cstheme="minorHAnsi"/>
          <w:lang w:val="en-GB"/>
        </w:rPr>
        <w:t>is</w:t>
      </w:r>
      <w:r>
        <w:rPr>
          <w:rFonts w:eastAsiaTheme="minorEastAsia" w:cstheme="minorHAnsi"/>
          <w:lang w:val="en-GB"/>
        </w:rPr>
        <w:t xml:space="preserve"> the </w:t>
      </w:r>
      <w:r w:rsidRPr="004559BC">
        <w:rPr>
          <w:rFonts w:eastAsiaTheme="minorEastAsia" w:cstheme="minorHAnsi"/>
          <w:lang w:val="en-GB"/>
        </w:rPr>
        <w:t xml:space="preserve">mass in </w:t>
      </w:r>
      <m:oMath>
        <m:r>
          <m:rPr>
            <m:sty m:val="p"/>
          </m:rPr>
          <w:rPr>
            <w:rFonts w:ascii="Cambria Math" w:eastAsiaTheme="minorEastAsia" w:hAnsi="Cambria Math" w:cstheme="minorHAnsi"/>
            <w:lang w:val="en-GB"/>
          </w:rPr>
          <m:t>g</m:t>
        </m:r>
      </m:oMath>
      <w:del w:id="128" w:author="Max Lindmark" w:date="2020-07-28T15:59:00Z">
        <w:r w:rsidDel="00FE0F5E">
          <w:rPr>
            <w:rFonts w:eastAsiaTheme="minorEastAsia" w:cstheme="minorHAnsi"/>
            <w:lang w:val="en-GB"/>
          </w:rPr>
          <w:delText xml:space="preserve"> (</w:delText>
        </w:r>
        <w:r w:rsidRPr="004559BC" w:rsidDel="00FE0F5E">
          <w:rPr>
            <w:rFonts w:eastAsiaTheme="minorEastAsia" w:cstheme="minorHAnsi"/>
            <w:lang w:val="en-GB"/>
          </w:rPr>
          <w:delText xml:space="preserve">for </w:delText>
        </w:r>
        <w:r w:rsidRPr="00972C7F" w:rsidDel="00FE0F5E">
          <w:rPr>
            <w:rFonts w:eastAsiaTheme="minorEastAsia" w:cstheme="minorHAnsi"/>
            <w:lang w:val="en-GB"/>
          </w:rPr>
          <w:delText>growth rates</w:delText>
        </w:r>
      </w:del>
      <w:del w:id="129" w:author="Max Lindmark" w:date="2020-07-28T14:53:00Z">
        <w:r w:rsidRPr="00972C7F" w:rsidDel="00F53856">
          <w:rPr>
            <w:rFonts w:eastAsiaTheme="minorEastAsia" w:cstheme="minorHAnsi"/>
            <w:lang w:val="en-GB"/>
          </w:rPr>
          <w:delText xml:space="preserve">, </w:delText>
        </w:r>
      </w:del>
      <m:oMath>
        <m:sSub>
          <m:sSubPr>
            <m:ctrlPr>
              <w:del w:id="130" w:author="Max Lindmark" w:date="2020-07-28T14:53:00Z">
                <w:rPr>
                  <w:rFonts w:ascii="Cambria Math" w:eastAsiaTheme="minorEastAsia" w:hAnsi="Cambria Math" w:cstheme="minorHAnsi"/>
                  <w:i/>
                </w:rPr>
              </w:del>
            </m:ctrlPr>
          </m:sSubPr>
          <m:e>
            <m:r>
              <w:del w:id="131" w:author="Max Lindmark" w:date="2020-07-28T14:53:00Z">
                <w:rPr>
                  <w:rFonts w:ascii="Cambria Math" w:eastAsiaTheme="minorEastAsia" w:hAnsi="Cambria Math" w:cstheme="minorHAnsi"/>
                </w:rPr>
                <m:t>M</m:t>
              </w:del>
            </m:r>
          </m:e>
          <m:sub>
            <m:r>
              <w:del w:id="132" w:author="Max Lindmark" w:date="2020-07-28T14:53:00Z">
                <w:rPr>
                  <w:rFonts w:ascii="Cambria Math" w:eastAsiaTheme="minorEastAsia" w:hAnsi="Cambria Math" w:cstheme="minorHAnsi"/>
                </w:rPr>
                <m:t>ij</m:t>
              </w:del>
            </m:r>
          </m:sub>
        </m:sSub>
      </m:oMath>
      <w:del w:id="133" w:author="Max Lindmark" w:date="2020-07-28T14:53:00Z">
        <w:r w:rsidRPr="00972C7F" w:rsidDel="00F53856">
          <w:rPr>
            <w:rFonts w:eastAsiaTheme="minorEastAsia" w:cstheme="minorHAnsi"/>
            <w:lang w:val="en-GB"/>
          </w:rPr>
          <w:delText xml:space="preserve"> </w:delText>
        </w:r>
      </w:del>
      <w:del w:id="134" w:author="Max Lindmark" w:date="2020-07-28T15:59:00Z">
        <w:r w:rsidRPr="004559BC" w:rsidDel="00FE0F5E">
          <w:rPr>
            <w:rFonts w:eastAsiaTheme="minorEastAsia" w:cstheme="minorHAnsi"/>
            <w:lang w:val="en-GB"/>
          </w:rPr>
          <w:delText xml:space="preserve">is either the </w:delText>
        </w:r>
        <w:r w:rsidRPr="00972C7F" w:rsidDel="00FE0F5E">
          <w:rPr>
            <w:rFonts w:eastAsiaTheme="minorEastAsia" w:cstheme="minorHAnsi"/>
            <w:lang w:val="en-GB"/>
          </w:rPr>
          <w:delText>geometric mean of the initial and final mass</w:delText>
        </w:r>
        <w:r w:rsidDel="00FE0F5E">
          <w:rPr>
            <w:rFonts w:eastAsiaTheme="minorEastAsia" w:cstheme="minorHAnsi"/>
            <w:lang w:val="en-GB"/>
          </w:rPr>
          <w:delText xml:space="preserve"> of the growth trial </w:delText>
        </w:r>
        <w:commentRangeStart w:id="135"/>
        <w:commentRangeStart w:id="136"/>
        <w:r w:rsidRPr="004559BC" w:rsidDel="00FE0F5E">
          <w:rPr>
            <w:rFonts w:eastAsiaTheme="minorEastAsia" w:cstheme="minorHAnsi"/>
            <w:lang w:val="en-GB"/>
          </w:rPr>
          <w:delText xml:space="preserve">or </w:delText>
        </w:r>
      </w:del>
      <w:del w:id="137" w:author="Max Lindmark" w:date="2020-07-28T14:53:00Z">
        <w:r w:rsidDel="00777247">
          <w:rPr>
            <w:rFonts w:eastAsiaTheme="minorEastAsia" w:cstheme="minorHAnsi"/>
            <w:lang w:val="en-GB"/>
          </w:rPr>
          <w:delText xml:space="preserve">simply </w:delText>
        </w:r>
      </w:del>
      <w:del w:id="138" w:author="Max Lindmark" w:date="2020-07-28T15:59:00Z">
        <w:r w:rsidRPr="004559BC" w:rsidDel="00FE0F5E">
          <w:rPr>
            <w:rFonts w:eastAsiaTheme="minorEastAsia" w:cstheme="minorHAnsi"/>
            <w:lang w:val="en-GB"/>
          </w:rPr>
          <w:delText>the size</w:delText>
        </w:r>
        <w:r w:rsidDel="00FE0F5E">
          <w:rPr>
            <w:rFonts w:eastAsiaTheme="minorEastAsia" w:cstheme="minorHAnsi"/>
            <w:lang w:val="en-GB"/>
          </w:rPr>
          <w:delText xml:space="preserve"> </w:delText>
        </w:r>
        <w:r w:rsidRPr="004559BC" w:rsidDel="00FE0F5E">
          <w:rPr>
            <w:rFonts w:eastAsiaTheme="minorEastAsia" w:cstheme="minorHAnsi"/>
            <w:lang w:val="en-GB"/>
          </w:rPr>
          <w:delText>class</w:delText>
        </w:r>
        <w:commentRangeEnd w:id="135"/>
        <w:r w:rsidDel="00FE0F5E">
          <w:rPr>
            <w:rStyle w:val="CommentReference"/>
          </w:rPr>
          <w:commentReference w:id="135"/>
        </w:r>
        <w:commentRangeEnd w:id="136"/>
        <w:r w:rsidDel="00FE0F5E">
          <w:rPr>
            <w:rStyle w:val="CommentReference"/>
          </w:rPr>
          <w:commentReference w:id="136"/>
        </w:r>
        <w:r w:rsidDel="00FE0F5E">
          <w:rPr>
            <w:rFonts w:eastAsiaTheme="minorEastAsia" w:cstheme="minorHAnsi"/>
            <w:lang w:val="en-GB"/>
          </w:rPr>
          <w:delText>)</w:delText>
        </w:r>
      </w:del>
      <w:ins w:id="139" w:author="Max Lindmark" w:date="2020-07-28T15:59:00Z">
        <w:r>
          <w:rPr>
            <w:rFonts w:eastAsiaTheme="minorEastAsia" w:cstheme="minorHAnsi"/>
            <w:lang w:val="en-GB"/>
          </w:rPr>
          <w:t>,</w:t>
        </w:r>
      </w:ins>
      <w:commentRangeStart w:id="140"/>
      <w:del w:id="141" w:author="Max Lindmark" w:date="2020-07-28T15:59:00Z">
        <w:r w:rsidRPr="00972C7F" w:rsidDel="00FE0F5E">
          <w:rPr>
            <w:rFonts w:eastAsiaTheme="minorEastAsia" w:cstheme="minorHAnsi"/>
            <w:lang w:val="en-GB"/>
          </w:rPr>
          <w:delText>.</w:delText>
        </w:r>
      </w:del>
      <w:r w:rsidRPr="00972C7F">
        <w:rPr>
          <w:rFonts w:eastAsiaTheme="minorEastAsia" w:cstheme="minorHAnsi"/>
          <w:lang w:val="en-GB"/>
        </w:rPr>
        <w:t xml:space="preserve"> </w:t>
      </w:r>
      <w:commentRangeEnd w:id="140"/>
      <w:r>
        <w:rPr>
          <w:rStyle w:val="CommentReference"/>
        </w:rPr>
        <w:commentReference w:id="140"/>
      </w:r>
      <w:del w:id="142" w:author="Max Lindmark" w:date="2020-07-28T15:59:00Z">
        <w:r w:rsidRPr="004559BC" w:rsidDel="00FE0F5E">
          <w:rPr>
            <w:rFonts w:eastAsiaTheme="minorEastAsia" w:cstheme="minorHAnsi"/>
            <w:lang w:val="en-GB"/>
          </w:rPr>
          <w:delText>S</w:delText>
        </w:r>
      </w:del>
      <w:ins w:id="143" w:author="Max Lindmark" w:date="2020-07-28T15:59:00Z">
        <w:r>
          <w:rPr>
            <w:rFonts w:eastAsiaTheme="minorEastAsia" w:cstheme="minorHAnsi"/>
            <w:lang w:val="en-GB"/>
          </w:rPr>
          <w:t>s</w:t>
        </w:r>
      </w:ins>
      <w:r w:rsidRPr="004559BC">
        <w:rPr>
          <w:rFonts w:eastAsiaTheme="minorEastAsia" w:cstheme="minorHAnsi"/>
          <w:lang w:val="en-GB"/>
        </w:rPr>
        <w:t>pecific g</w:t>
      </w:r>
      <w:r w:rsidRPr="00972C7F">
        <w:rPr>
          <w:rFonts w:eastAsiaTheme="minorEastAsia" w:cstheme="minorHAnsi"/>
          <w:lang w:val="en-GB"/>
        </w:rPr>
        <w:t xml:space="preserve">rowth rate </w:t>
      </w:r>
      <w:r>
        <w:rPr>
          <w:rFonts w:eastAsiaTheme="minorEastAsia" w:cstheme="minorHAnsi"/>
          <w:lang w:val="en-GB"/>
        </w:rPr>
        <w:t>has</w:t>
      </w:r>
      <w:r w:rsidRPr="00972C7F">
        <w:rPr>
          <w:rFonts w:eastAsiaTheme="minorEastAsia" w:cstheme="minorHAnsi"/>
          <w:lang w:val="en-GB"/>
        </w:rPr>
        <w:t xml:space="preserve"> unit </w:t>
      </w:r>
      <m:oMath>
        <m:r>
          <m:rPr>
            <m:sty m:val="p"/>
          </m:rPr>
          <w:rPr>
            <w:rFonts w:ascii="Cambria Math" w:eastAsiaTheme="minorEastAsia" w:hAnsi="Cambria Math" w:cstheme="minorHAnsi"/>
            <w:lang w:val="en-GB"/>
          </w:rPr>
          <m:t xml:space="preserve">% </m:t>
        </m:r>
        <m:sSup>
          <m:sSupPr>
            <m:ctrlPr>
              <w:rPr>
                <w:rFonts w:ascii="Cambria Math" w:eastAsiaTheme="minorEastAsia" w:hAnsi="Cambria Math" w:cstheme="minorHAnsi"/>
                <w:i/>
                <w:iCs/>
              </w:rPr>
            </m:ctrlPr>
          </m:sSupPr>
          <m:e>
            <m:r>
              <m:rPr>
                <m:sty m:val="p"/>
              </m:rPr>
              <w:rPr>
                <w:rFonts w:ascii="Cambria Math" w:eastAsiaTheme="minorEastAsia" w:hAnsi="Cambria Math" w:cstheme="minorHAnsi"/>
                <w:lang w:val="en-GB"/>
              </w:rPr>
              <m:t>day</m:t>
            </m:r>
            <m:ctrlPr>
              <w:rPr>
                <w:rFonts w:ascii="Cambria Math" w:eastAsiaTheme="minorEastAsia" w:hAnsi="Cambria Math" w:cstheme="minorHAnsi"/>
                <w:iCs/>
              </w:rPr>
            </m:ctrlPr>
          </m:e>
          <m:sup>
            <m:r>
              <w:rPr>
                <w:rFonts w:ascii="Cambria Math" w:eastAsiaTheme="minorEastAsia" w:hAnsi="Cambria Math" w:cstheme="minorHAnsi"/>
                <w:lang w:val="en-GB"/>
              </w:rPr>
              <m:t>-1</m:t>
            </m:r>
          </m:sup>
        </m:sSup>
      </m:oMath>
      <w:r w:rsidRPr="00972C7F">
        <w:rPr>
          <w:rFonts w:eastAsiaTheme="minorEastAsia" w:cstheme="minorHAnsi"/>
          <w:iCs/>
          <w:lang w:val="en-GB"/>
        </w:rPr>
        <w:t xml:space="preserve">, consumption rate </w:t>
      </w:r>
      <m:oMath>
        <m:r>
          <m:rPr>
            <m:sty m:val="p"/>
          </m:rPr>
          <w:rPr>
            <w:rFonts w:ascii="Cambria Math" w:eastAsiaTheme="minorEastAsia" w:hAnsi="Cambria Math" w:cstheme="minorHAnsi"/>
            <w:lang w:val="en-GB"/>
          </w:rPr>
          <m:t xml:space="preserve">g </m:t>
        </m:r>
        <m:sSup>
          <m:sSupPr>
            <m:ctrlPr>
              <w:rPr>
                <w:rFonts w:ascii="Cambria Math" w:eastAsiaTheme="minorEastAsia" w:hAnsi="Cambria Math" w:cstheme="minorHAnsi"/>
                <w:lang w:val="en-GB"/>
              </w:rPr>
            </m:ctrlPr>
          </m:sSupPr>
          <m:e>
            <m:r>
              <m:rPr>
                <m:sty m:val="p"/>
              </m:rPr>
              <w:rPr>
                <w:rFonts w:ascii="Cambria Math" w:eastAsiaTheme="minorEastAsia" w:hAnsi="Cambria Math" w:cstheme="minorHAnsi"/>
                <w:lang w:val="en-GB"/>
              </w:rPr>
              <m:t>g</m:t>
            </m:r>
          </m:e>
          <m:sup>
            <m:r>
              <m:rPr>
                <m:sty m:val="p"/>
              </m:rPr>
              <w:rPr>
                <w:rFonts w:ascii="Cambria Math" w:eastAsiaTheme="minorEastAsia" w:hAnsi="Cambria Math" w:cstheme="minorHAnsi"/>
                <w:lang w:val="en-GB"/>
              </w:rPr>
              <m:t>-1</m:t>
            </m:r>
          </m:sup>
        </m:sSup>
        <m:r>
          <m:rPr>
            <m:sty m:val="p"/>
          </m:rPr>
          <w:rPr>
            <w:rFonts w:ascii="Cambria Math" w:eastAsiaTheme="minorEastAsia" w:hAnsi="Cambria Math" w:cstheme="minorHAnsi"/>
            <w:lang w:val="en-GB"/>
          </w:rPr>
          <m:t xml:space="preserve"> </m:t>
        </m:r>
        <m:sSup>
          <m:sSupPr>
            <m:ctrlPr>
              <w:rPr>
                <w:rFonts w:ascii="Cambria Math" w:eastAsiaTheme="minorEastAsia" w:hAnsi="Cambria Math" w:cstheme="minorHAnsi"/>
                <w:bCs/>
              </w:rPr>
            </m:ctrlPr>
          </m:sSupPr>
          <m:e>
            <m:r>
              <m:rPr>
                <m:sty m:val="p"/>
              </m:rPr>
              <w:rPr>
                <w:rFonts w:ascii="Cambria Math" w:eastAsiaTheme="minorEastAsia" w:hAnsi="Cambria Math" w:cstheme="minorHAnsi"/>
                <w:lang w:val="en-GB"/>
              </w:rPr>
              <m:t>day</m:t>
            </m:r>
          </m:e>
          <m:sup>
            <m:r>
              <m:rPr>
                <m:sty m:val="p"/>
              </m:rPr>
              <w:rPr>
                <w:rFonts w:ascii="Cambria Math" w:eastAsiaTheme="minorEastAsia" w:hAnsi="Cambria Math" w:cstheme="minorHAnsi"/>
                <w:lang w:val="en-GB"/>
              </w:rPr>
              <m:t>-1</m:t>
            </m:r>
          </m:sup>
        </m:sSup>
      </m:oMath>
      <w:r w:rsidRPr="00653E87">
        <w:rPr>
          <w:rFonts w:eastAsiaTheme="minorEastAsia" w:cstheme="minorHAnsi"/>
          <w:bCs/>
        </w:rPr>
        <w:t>,</w:t>
      </w:r>
      <w:r w:rsidRPr="00972C7F">
        <w:rPr>
          <w:rFonts w:eastAsiaTheme="minorEastAsia" w:cstheme="minorHAnsi"/>
          <w:bCs/>
          <w:lang w:val="en-GB"/>
        </w:rPr>
        <w:t xml:space="preserve"> and metabolic</w:t>
      </w:r>
      <w:r>
        <w:rPr>
          <w:rFonts w:eastAsiaTheme="minorEastAsia" w:cstheme="minorHAnsi"/>
          <w:bCs/>
          <w:lang w:val="en-GB"/>
        </w:rPr>
        <w:t xml:space="preserve"> rate</w:t>
      </w:r>
      <w:r w:rsidRPr="00972C7F">
        <w:rPr>
          <w:rFonts w:eastAsiaTheme="minorEastAsia" w:cstheme="minorHAnsi"/>
          <w:bCs/>
          <w:lang w:val="en-GB"/>
        </w:rPr>
        <w:t xml:space="preserve"> </w:t>
      </w:r>
      <w:commentRangeStart w:id="144"/>
      <m:oMath>
        <m:r>
          <m:rPr>
            <m:sty m:val="p"/>
          </m:rPr>
          <w:rPr>
            <w:rFonts w:ascii="Cambria Math" w:eastAsiaTheme="minorEastAsia" w:hAnsi="Cambria Math" w:cstheme="minorHAnsi"/>
            <w:lang w:val="en-GB"/>
          </w:rPr>
          <m:t xml:space="preserve">mg </m:t>
        </m:r>
        <m:sSup>
          <m:sSupPr>
            <m:ctrlPr>
              <w:del w:id="145" w:author="Max Lindmark" w:date="2020-07-28T16:14:00Z">
                <w:rPr>
                  <w:rFonts w:ascii="Cambria Math" w:eastAsiaTheme="minorEastAsia" w:hAnsi="Cambria Math" w:cstheme="minorHAnsi"/>
                  <w:lang w:val="en-GB"/>
                </w:rPr>
              </w:del>
            </m:ctrlPr>
          </m:sSupPr>
          <m:e>
            <m:r>
              <w:del w:id="146" w:author="Max Lindmark" w:date="2020-07-28T16:14:00Z">
                <m:rPr>
                  <m:sty m:val="p"/>
                </m:rPr>
                <w:rPr>
                  <w:rFonts w:ascii="Cambria Math" w:eastAsiaTheme="minorEastAsia" w:hAnsi="Cambria Math" w:cstheme="minorHAnsi"/>
                  <w:lang w:val="en-GB"/>
                </w:rPr>
                <m:t>g</m:t>
              </w:del>
            </m:r>
          </m:e>
          <m:sup>
            <m:r>
              <w:del w:id="147" w:author="Max Lindmark" w:date="2020-07-28T16:14:00Z">
                <m:rPr>
                  <m:sty m:val="p"/>
                </m:rPr>
                <w:rPr>
                  <w:rFonts w:ascii="Cambria Math" w:eastAsiaTheme="minorEastAsia" w:hAnsi="Cambria Math" w:cstheme="minorHAnsi"/>
                  <w:lang w:val="en-GB"/>
                </w:rPr>
                <m:t>-1</m:t>
              </w:del>
            </m:r>
          </m:sup>
        </m:sSup>
        <m:r>
          <w:del w:id="148" w:author="Max Lindmark" w:date="2020-07-28T16:14:00Z">
            <m:rPr>
              <m:sty m:val="p"/>
            </m:rPr>
            <w:rPr>
              <w:rFonts w:ascii="Cambria Math" w:eastAsiaTheme="minorEastAsia" w:hAnsi="Cambria Math" w:cstheme="minorHAnsi"/>
              <w:lang w:val="en-GB"/>
            </w:rPr>
            <m:t xml:space="preserve"> </m:t>
          </w:del>
        </m:r>
        <m:sSub>
          <m:sSubPr>
            <m:ctrlPr>
              <w:rPr>
                <w:rFonts w:ascii="Cambria Math" w:eastAsiaTheme="minorEastAsia" w:hAnsi="Cambria Math" w:cstheme="minorHAnsi"/>
                <w:bCs/>
                <w:iCs/>
              </w:rPr>
            </m:ctrlPr>
          </m:sSubPr>
          <m:e>
            <m:r>
              <m:rPr>
                <m:sty m:val="p"/>
              </m:rPr>
              <w:rPr>
                <w:rFonts w:ascii="Cambria Math" w:eastAsiaTheme="minorEastAsia" w:hAnsi="Cambria Math" w:cstheme="minorHAnsi"/>
                <w:lang w:val="en-GB"/>
              </w:rPr>
              <m:t>O</m:t>
            </m:r>
          </m:e>
          <m:sub>
            <m:r>
              <m:rPr>
                <m:sty m:val="p"/>
              </m:rPr>
              <w:rPr>
                <w:rFonts w:ascii="Cambria Math" w:eastAsiaTheme="minorEastAsia" w:hAnsi="Cambria Math" w:cstheme="minorHAnsi"/>
                <w:lang w:val="en-GB"/>
              </w:rPr>
              <m:t>2</m:t>
            </m:r>
          </m:sub>
        </m:sSub>
        <m:r>
          <m:rPr>
            <m:sty m:val="p"/>
          </m:rPr>
          <w:rPr>
            <w:rFonts w:ascii="Cambria Math" w:eastAsiaTheme="minorEastAsia" w:hAnsi="Cambria Math" w:cstheme="minorHAnsi"/>
            <w:lang w:val="en-GB"/>
          </w:rPr>
          <m:t xml:space="preserve"> </m:t>
        </m:r>
        <m:sSup>
          <m:sSupPr>
            <m:ctrlPr>
              <w:ins w:id="149" w:author="Max Lindmark" w:date="2020-07-28T16:14:00Z">
                <w:rPr>
                  <w:rFonts w:ascii="Cambria Math" w:eastAsiaTheme="minorEastAsia" w:hAnsi="Cambria Math" w:cstheme="minorHAnsi"/>
                  <w:lang w:val="en-GB"/>
                </w:rPr>
              </w:ins>
            </m:ctrlPr>
          </m:sSupPr>
          <m:e>
            <m:r>
              <w:ins w:id="150" w:author="Max Lindmark" w:date="2020-07-28T16:14:00Z">
                <m:rPr>
                  <m:sty m:val="p"/>
                </m:rPr>
                <w:rPr>
                  <w:rFonts w:ascii="Cambria Math" w:eastAsiaTheme="minorEastAsia" w:hAnsi="Cambria Math" w:cstheme="minorHAnsi"/>
                  <w:lang w:val="en-GB"/>
                </w:rPr>
                <m:t>g</m:t>
              </w:ins>
            </m:r>
          </m:e>
          <m:sup>
            <m:r>
              <w:ins w:id="151" w:author="Max Lindmark" w:date="2020-07-28T16:14:00Z">
                <m:rPr>
                  <m:sty m:val="p"/>
                </m:rPr>
                <w:rPr>
                  <w:rFonts w:ascii="Cambria Math" w:eastAsiaTheme="minorEastAsia" w:hAnsi="Cambria Math" w:cstheme="minorHAnsi"/>
                  <w:lang w:val="en-GB"/>
                </w:rPr>
                <m:t>-1</m:t>
              </w:ins>
            </m:r>
          </m:sup>
        </m:sSup>
        <m:sSup>
          <m:sSupPr>
            <m:ctrlPr>
              <w:rPr>
                <w:rFonts w:ascii="Cambria Math" w:eastAsiaTheme="minorEastAsia" w:hAnsi="Cambria Math" w:cstheme="minorHAnsi"/>
                <w:bCs/>
                <w:iCs/>
              </w:rPr>
            </m:ctrlPr>
          </m:sSupPr>
          <m:e>
            <m:r>
              <m:rPr>
                <m:sty m:val="p"/>
              </m:rPr>
              <w:rPr>
                <w:rFonts w:ascii="Cambria Math" w:eastAsiaTheme="minorEastAsia" w:hAnsi="Cambria Math" w:cstheme="minorHAnsi"/>
                <w:lang w:val="en-GB"/>
              </w:rPr>
              <m:t>h</m:t>
            </m:r>
          </m:e>
          <m:sup>
            <m:r>
              <m:rPr>
                <m:sty m:val="p"/>
              </m:rPr>
              <w:rPr>
                <w:rFonts w:ascii="Cambria Math" w:eastAsiaTheme="minorEastAsia" w:hAnsi="Cambria Math" w:cstheme="minorHAnsi"/>
                <w:lang w:val="en-GB"/>
              </w:rPr>
              <m:t>-1</m:t>
            </m:r>
          </m:sup>
        </m:sSup>
        <w:commentRangeEnd w:id="144"/>
        <m:r>
          <m:rPr>
            <m:sty m:val="p"/>
          </m:rPr>
          <w:rPr>
            <w:rStyle w:val="CommentReference"/>
          </w:rPr>
          <w:commentReference w:id="144"/>
        </m:r>
      </m:oMath>
      <w:r w:rsidRPr="00972C7F">
        <w:rPr>
          <w:rFonts w:eastAsiaTheme="minorEastAsia" w:cstheme="minorHAnsi"/>
          <w:bCs/>
          <w:iCs/>
          <w:lang w:val="en-GB"/>
        </w:rPr>
        <w:t>. We use resting or routine metabolism (mean oxygen uptake of a resting unfed fish only showing some spontaneous activity) and standard metabolism (resting unfed and no activity, usually inferred from extrapolation or from low quantiles of routine metabolism</w:t>
      </w:r>
      <w:r w:rsidRPr="004559BC">
        <w:rPr>
          <w:rFonts w:eastAsiaTheme="minorEastAsia" w:cstheme="minorHAnsi"/>
          <w:bCs/>
          <w:iCs/>
          <w:lang w:val="en-GB"/>
        </w:rPr>
        <w:t>, e.g. lowest 10 % of measurements</w:t>
      </w:r>
      <w:r w:rsidRPr="00972C7F">
        <w:rPr>
          <w:rFonts w:eastAsiaTheme="minorEastAsia" w:cstheme="minorHAnsi"/>
          <w:bCs/>
          <w:iCs/>
          <w:lang w:val="en-GB"/>
        </w:rPr>
        <w:t xml:space="preserve">) to represent metabolic rate </w:t>
      </w:r>
      <w:r>
        <w:rPr>
          <w:rFonts w:eastAsiaTheme="minorEastAsia" w:cstheme="minorHAnsi"/>
          <w:bCs/>
          <w:iCs/>
        </w:rPr>
        <w:fldChar w:fldCharType="begin"/>
      </w:r>
      <w:r>
        <w:rPr>
          <w:rFonts w:eastAsiaTheme="minorEastAsia" w:cstheme="minorHAnsi"/>
          <w:bCs/>
          <w:iCs/>
          <w:lang w:val="en-GB"/>
        </w:rPr>
        <w:instrText xml:space="preserve"> ADDIN ZOTERO_ITEM CSL_CITATION {"citationID":"admrapkmnu","properties":{"formattedCitation":"(Beamish 1964; Ohlberger {\\i{}et al.} 2007)","plainCitation":"(Beamish 1964; Ohlberger et al. 2007)","noteIndex":0},"citationItems":[{"id":669,"uris":["http://zotero.org/users/6116610/items/6G8R8ILY"],"uri":["http://zotero.org/users/6116610/items/6G8R8ILY"],"itemData":{"id":669,"type":"article-journal","container-title":"Canadian Journal of Zoology/Revue Canadienne de Zoologie","issue":"2","page":"177–188","title":"Respiration of fishes with special emphasis on standard oxygen consumption: II. Influence of weight and temperature on respiration of several species","volume":"42","author":[{"family":"Beamish","given":"Frederick William Henry"}],"issued":{"date-parts":[["1964"]]}}},{"id":657,"uris":["http://zotero.org/users/6116610/items/UCX97M4C"],"uri":["http://zotero.org/users/6116610/items/UCX97M4C"],"itemData":{"id":657,"type":"article-journal","container-title":"Journal of Comparative Physiology, B","issue":"8","page":"905–916","title":"Effects of temperature, swimming speed and body mass on standard and active metabolic rate in vendace (Coregonus albula)","volume":"177","author":[{"family":"Ohlberger","given":"J"},{"family":"Staaks","given":"Georg"},{"family":"Hölker","given":"Franz"}],"issued":{"date-parts":[["2007"]]}}}],"schema":"https://github.com/citation-style-language/schema/raw/master/csl-citation.json"} </w:instrText>
      </w:r>
      <w:r>
        <w:rPr>
          <w:rFonts w:eastAsiaTheme="minorEastAsia" w:cstheme="minorHAnsi"/>
          <w:bCs/>
          <w:iCs/>
        </w:rPr>
        <w:fldChar w:fldCharType="separate"/>
      </w:r>
      <w:r w:rsidRPr="00592C85">
        <w:rPr>
          <w:lang w:val="en-GB"/>
        </w:rPr>
        <w:t xml:space="preserve">(Beamish 1964; </w:t>
      </w:r>
      <w:proofErr w:type="spellStart"/>
      <w:r w:rsidRPr="00592C85">
        <w:rPr>
          <w:lang w:val="en-GB"/>
        </w:rPr>
        <w:t>Ohlberger</w:t>
      </w:r>
      <w:proofErr w:type="spellEnd"/>
      <w:r w:rsidRPr="00592C85">
        <w:rPr>
          <w:lang w:val="en-GB"/>
        </w:rPr>
        <w:t xml:space="preserve"> </w:t>
      </w:r>
      <w:r w:rsidRPr="00592C85">
        <w:rPr>
          <w:i/>
          <w:iCs/>
          <w:lang w:val="en-GB"/>
        </w:rPr>
        <w:t>et al.</w:t>
      </w:r>
      <w:r w:rsidRPr="00592C85">
        <w:rPr>
          <w:lang w:val="en-GB"/>
        </w:rPr>
        <w:t xml:space="preserve"> 2007)</w:t>
      </w:r>
      <w:r>
        <w:rPr>
          <w:rFonts w:eastAsiaTheme="minorEastAsia" w:cstheme="minorHAnsi"/>
          <w:bCs/>
          <w:iCs/>
        </w:rPr>
        <w:fldChar w:fldCharType="end"/>
      </w:r>
      <w:r w:rsidRPr="00972C7F">
        <w:rPr>
          <w:rFonts w:eastAsiaTheme="minorEastAsia" w:cstheme="minorHAnsi"/>
          <w:bCs/>
          <w:iCs/>
          <w:lang w:val="en-GB"/>
        </w:rPr>
        <w:t xml:space="preserve">. Routine and resting </w:t>
      </w:r>
      <w:r w:rsidRPr="00882034">
        <w:rPr>
          <w:rFonts w:eastAsiaTheme="minorEastAsia" w:cstheme="minorHAnsi"/>
          <w:bCs/>
          <w:iCs/>
          <w:lang w:val="en-GB"/>
        </w:rPr>
        <w:t xml:space="preserve">metabolism constitute </w:t>
      </w:r>
      <w:r w:rsidRPr="00BD3AB2">
        <w:rPr>
          <w:rFonts w:eastAsiaTheme="minorEastAsia" w:cstheme="minorHAnsi"/>
          <w:bCs/>
          <w:iCs/>
          <w:lang w:val="en-GB"/>
        </w:rPr>
        <w:t>58</w:t>
      </w:r>
      <w:r w:rsidRPr="00882034">
        <w:rPr>
          <w:rFonts w:eastAsiaTheme="minorEastAsia" w:cstheme="minorHAnsi"/>
          <w:bCs/>
          <w:iCs/>
          <w:lang w:val="en-GB"/>
        </w:rPr>
        <w:t xml:space="preserve">% of the data used and standard metabolism constitutes </w:t>
      </w:r>
      <w:r w:rsidRPr="00BD3AB2">
        <w:rPr>
          <w:rFonts w:eastAsiaTheme="minorEastAsia" w:cstheme="minorHAnsi"/>
          <w:bCs/>
          <w:iCs/>
          <w:lang w:val="en-GB"/>
        </w:rPr>
        <w:t>42</w:t>
      </w:r>
      <w:r w:rsidRPr="00882034">
        <w:rPr>
          <w:rFonts w:eastAsiaTheme="minorEastAsia" w:cstheme="minorHAnsi"/>
          <w:bCs/>
          <w:iCs/>
          <w:lang w:val="en-GB"/>
        </w:rPr>
        <w:t xml:space="preserve">%. </w:t>
      </w:r>
      <w:r w:rsidRPr="00882034">
        <w:rPr>
          <w:lang w:val="en-GB"/>
        </w:rPr>
        <w:t>We acco</w:t>
      </w:r>
      <w:r w:rsidRPr="00972C7F">
        <w:rPr>
          <w:lang w:val="en-GB"/>
        </w:rPr>
        <w:t xml:space="preserve">unted for potential differences between these metabolic rate measurements by using a random species effect and a single </w:t>
      </w:r>
      <w:r>
        <w:rPr>
          <w:lang w:val="en-GB"/>
        </w:rPr>
        <w:t>study</w:t>
      </w:r>
      <w:r w:rsidRPr="00972C7F">
        <w:rPr>
          <w:lang w:val="en-GB"/>
        </w:rPr>
        <w:t xml:space="preserve"> per species</w:t>
      </w:r>
      <w:r w:rsidRPr="004559BC">
        <w:rPr>
          <w:lang w:val="en-GB"/>
        </w:rPr>
        <w:t xml:space="preserve">. </w:t>
      </w:r>
    </w:p>
    <w:p w14:paraId="7D46CD42" w14:textId="77777777" w:rsidR="0024271B" w:rsidRPr="00972C7F" w:rsidRDefault="0024271B" w:rsidP="0024271B">
      <w:pPr>
        <w:spacing w:line="480" w:lineRule="auto"/>
        <w:contextualSpacing/>
        <w:jc w:val="both"/>
        <w:rPr>
          <w:rFonts w:cstheme="minorHAnsi"/>
          <w:bCs/>
          <w:i/>
          <w:iCs/>
          <w:lang w:val="en-GB"/>
        </w:rPr>
      </w:pPr>
    </w:p>
    <w:p w14:paraId="203D61AD" w14:textId="77777777" w:rsidR="0024271B" w:rsidRPr="004559BC" w:rsidRDefault="0024271B" w:rsidP="0024271B">
      <w:pPr>
        <w:spacing w:line="480" w:lineRule="auto"/>
        <w:contextualSpacing/>
        <w:jc w:val="both"/>
        <w:rPr>
          <w:rFonts w:cstheme="minorHAnsi"/>
          <w:bCs/>
          <w:i/>
          <w:iCs/>
          <w:lang w:val="en-GB"/>
        </w:rPr>
      </w:pPr>
      <w:r w:rsidRPr="004559BC">
        <w:rPr>
          <w:rFonts w:cstheme="minorHAnsi"/>
          <w:bCs/>
          <w:i/>
          <w:iCs/>
          <w:lang w:val="en-GB"/>
        </w:rPr>
        <w:t xml:space="preserve">Mass- and temperature </w:t>
      </w:r>
      <w:r>
        <w:rPr>
          <w:rFonts w:cstheme="minorHAnsi"/>
          <w:bCs/>
          <w:i/>
          <w:iCs/>
          <w:lang w:val="en-GB"/>
        </w:rPr>
        <w:t>dependence</w:t>
      </w:r>
      <w:r w:rsidRPr="00972C7F">
        <w:rPr>
          <w:rFonts w:cstheme="minorHAnsi"/>
          <w:bCs/>
          <w:i/>
          <w:iCs/>
          <w:lang w:val="en-GB"/>
        </w:rPr>
        <w:t xml:space="preserve"> of consumption</w:t>
      </w:r>
      <w:r w:rsidRPr="004559BC">
        <w:rPr>
          <w:rFonts w:cstheme="minorHAnsi"/>
          <w:bCs/>
          <w:i/>
          <w:iCs/>
          <w:lang w:val="en-GB"/>
        </w:rPr>
        <w:t xml:space="preserve"> including beyond </w:t>
      </w:r>
      <w:r>
        <w:rPr>
          <w:rFonts w:cstheme="minorHAnsi"/>
          <w:bCs/>
          <w:i/>
          <w:iCs/>
          <w:lang w:val="en-GB"/>
        </w:rPr>
        <w:t>peak</w:t>
      </w:r>
      <w:r w:rsidRPr="004559BC">
        <w:rPr>
          <w:rFonts w:cstheme="minorHAnsi"/>
          <w:bCs/>
          <w:i/>
          <w:iCs/>
          <w:lang w:val="en-GB"/>
        </w:rPr>
        <w:t xml:space="preserve"> </w:t>
      </w:r>
      <w:r w:rsidRPr="00972C7F">
        <w:rPr>
          <w:rFonts w:cstheme="minorHAnsi"/>
          <w:bCs/>
          <w:i/>
          <w:iCs/>
          <w:lang w:val="en-GB"/>
        </w:rPr>
        <w:t>temperature</w:t>
      </w:r>
      <w:r w:rsidRPr="004559BC">
        <w:rPr>
          <w:rFonts w:cstheme="minorHAnsi"/>
          <w:bCs/>
          <w:i/>
          <w:iCs/>
          <w:lang w:val="en-GB"/>
        </w:rPr>
        <w:t>s</w:t>
      </w:r>
    </w:p>
    <w:p w14:paraId="6DD8F7B2" w14:textId="77777777" w:rsidR="0024271B" w:rsidRPr="00972C7F" w:rsidRDefault="0024271B" w:rsidP="0024271B">
      <w:pPr>
        <w:spacing w:line="480" w:lineRule="auto"/>
        <w:contextualSpacing/>
        <w:jc w:val="both"/>
        <w:rPr>
          <w:rFonts w:eastAsiaTheme="minorEastAsia" w:cstheme="minorHAnsi"/>
          <w:bCs/>
          <w:iCs/>
          <w:lang w:val="en-GB"/>
        </w:rPr>
      </w:pPr>
      <w:del w:id="152" w:author="Max Lindmark" w:date="2020-07-28T15:47:00Z">
        <w:r w:rsidRPr="004559BC" w:rsidDel="00120346">
          <w:rPr>
            <w:rFonts w:cstheme="minorHAnsi"/>
            <w:bCs/>
            <w:lang w:val="en-GB"/>
          </w:rPr>
          <w:delText xml:space="preserve">Consumption rates </w:delText>
        </w:r>
        <w:r w:rsidDel="00120346">
          <w:rPr>
            <w:rFonts w:cstheme="minorHAnsi"/>
            <w:bCs/>
            <w:lang w:val="en-GB"/>
          </w:rPr>
          <w:delText xml:space="preserve">decline with temperature after a </w:delText>
        </w:r>
      </w:del>
      <w:ins w:id="153" w:author="Anna Gårdmark" w:date="2020-06-21T09:07:00Z">
        <w:del w:id="154" w:author="Max Lindmark" w:date="2020-07-28T15:47:00Z">
          <w:r w:rsidDel="00120346">
            <w:rPr>
              <w:rFonts w:cstheme="minorHAnsi"/>
              <w:bCs/>
              <w:lang w:val="en-GB"/>
            </w:rPr>
            <w:delText>temperature (‘</w:delText>
          </w:r>
        </w:del>
      </w:ins>
      <w:del w:id="155" w:author="Max Lindmark" w:date="2020-07-28T15:47:00Z">
        <w:r w:rsidDel="00120346">
          <w:rPr>
            <w:rFonts w:cstheme="minorHAnsi"/>
            <w:bCs/>
            <w:lang w:val="en-GB"/>
          </w:rPr>
          <w:delText>peak temperature</w:delText>
        </w:r>
      </w:del>
      <w:ins w:id="156" w:author="Anna Gårdmark" w:date="2020-06-21T09:07:00Z">
        <w:del w:id="157" w:author="Max Lindmark" w:date="2020-07-28T15:47:00Z">
          <w:r w:rsidDel="00120346">
            <w:rPr>
              <w:rFonts w:cstheme="minorHAnsi"/>
              <w:bCs/>
              <w:lang w:val="en-GB"/>
            </w:rPr>
            <w:delText>’)</w:delText>
          </w:r>
        </w:del>
      </w:ins>
      <w:del w:id="158" w:author="Max Lindmark" w:date="2020-07-28T15:47:00Z">
        <w:r w:rsidDel="00120346">
          <w:rPr>
            <w:rFonts w:cstheme="minorHAnsi"/>
            <w:bCs/>
            <w:lang w:val="en-GB"/>
          </w:rPr>
          <w:delText xml:space="preserve"> is reached</w:delText>
        </w:r>
      </w:del>
      <w:ins w:id="159" w:author="Anna Gårdmark" w:date="2020-06-21T09:07:00Z">
        <w:del w:id="160" w:author="Max Lindmark" w:date="2020-07-28T15:47:00Z">
          <w:r w:rsidDel="00120346">
            <w:rPr>
              <w:rFonts w:cstheme="minorHAnsi"/>
              <w:bCs/>
              <w:lang w:val="en-GB"/>
            </w:rPr>
            <w:delText xml:space="preserve"> at which consumption rate is maximized</w:delText>
          </w:r>
        </w:del>
      </w:ins>
      <w:del w:id="161" w:author="Max Lindmark" w:date="2020-07-28T15:47:00Z">
        <w:r w:rsidDel="00120346">
          <w:rPr>
            <w:rFonts w:cstheme="minorHAnsi"/>
            <w:bCs/>
            <w:lang w:val="en-GB"/>
          </w:rPr>
          <w:delText xml:space="preserve">. </w:delText>
        </w:r>
      </w:del>
      <w:r w:rsidRPr="004559BC">
        <w:rPr>
          <w:rFonts w:cstheme="minorHAnsi"/>
          <w:bCs/>
          <w:lang w:val="en-GB"/>
        </w:rPr>
        <w:t xml:space="preserve">To </w:t>
      </w:r>
      <w:r>
        <w:rPr>
          <w:rFonts w:cstheme="minorHAnsi"/>
          <w:bCs/>
          <w:lang w:val="en-GB"/>
        </w:rPr>
        <w:t xml:space="preserve">characterize </w:t>
      </w:r>
      <w:r w:rsidRPr="004559BC">
        <w:rPr>
          <w:rFonts w:cstheme="minorHAnsi"/>
          <w:bCs/>
          <w:lang w:val="en-GB"/>
        </w:rPr>
        <w:t xml:space="preserve">the </w:t>
      </w:r>
      <w:ins w:id="162" w:author="Max Lindmark" w:date="2020-07-28T15:47:00Z">
        <w:r>
          <w:rPr>
            <w:rFonts w:cstheme="minorHAnsi"/>
            <w:bCs/>
            <w:lang w:val="en-GB"/>
          </w:rPr>
          <w:t xml:space="preserve">decline in consumption rates beyond peak temperature, </w:t>
        </w:r>
      </w:ins>
      <w:del w:id="163" w:author="Max Lindmark" w:date="2020-07-28T15:47:00Z">
        <w:r w:rsidRPr="004559BC" w:rsidDel="000939E0">
          <w:rPr>
            <w:rFonts w:cstheme="minorHAnsi"/>
            <w:bCs/>
            <w:lang w:val="en-GB"/>
          </w:rPr>
          <w:delText xml:space="preserve">intraspecific </w:delText>
        </w:r>
        <w:r w:rsidDel="000939E0">
          <w:rPr>
            <w:rFonts w:cstheme="minorHAnsi"/>
            <w:bCs/>
            <w:lang w:val="en-GB"/>
          </w:rPr>
          <w:delText>mass and temperature dependence</w:delText>
        </w:r>
        <w:r w:rsidRPr="004559BC" w:rsidDel="000939E0">
          <w:rPr>
            <w:rFonts w:cstheme="minorHAnsi"/>
            <w:bCs/>
            <w:lang w:val="en-GB"/>
          </w:rPr>
          <w:delText xml:space="preserve"> of </w:delText>
        </w:r>
        <w:r w:rsidDel="000939E0">
          <w:rPr>
            <w:rFonts w:cstheme="minorHAnsi"/>
            <w:bCs/>
            <w:lang w:val="en-GB"/>
          </w:rPr>
          <w:delText>consumption</w:delText>
        </w:r>
        <w:r w:rsidRPr="004559BC" w:rsidDel="000939E0">
          <w:rPr>
            <w:rFonts w:cstheme="minorHAnsi"/>
            <w:bCs/>
            <w:lang w:val="en-GB"/>
          </w:rPr>
          <w:delText xml:space="preserve">, </w:delText>
        </w:r>
      </w:del>
      <w:r w:rsidRPr="00972C7F">
        <w:rPr>
          <w:rFonts w:cstheme="minorHAnsi"/>
          <w:bCs/>
          <w:lang w:val="en-GB"/>
        </w:rPr>
        <w:t xml:space="preserve">we fit </w:t>
      </w:r>
      <w:r>
        <w:rPr>
          <w:rFonts w:cstheme="minorHAnsi"/>
          <w:bCs/>
          <w:lang w:val="en-GB"/>
        </w:rPr>
        <w:t xml:space="preserve">second and third degree polynomial regressions (with and without </w:t>
      </w:r>
      <m:oMath>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4</m:t>
            </m:r>
          </m:sub>
        </m:sSub>
      </m:oMath>
      <w:r w:rsidRPr="009B46FE">
        <w:rPr>
          <w:rFonts w:eastAsiaTheme="minorEastAsia" w:cstheme="minorHAnsi"/>
        </w:rPr>
        <w:t xml:space="preserve"> in Eq. 7</w:t>
      </w:r>
      <w:r>
        <w:rPr>
          <w:rFonts w:cstheme="minorHAnsi"/>
          <w:bCs/>
          <w:lang w:val="en-GB"/>
        </w:rPr>
        <w:t>)</w:t>
      </w:r>
      <w:r w:rsidRPr="00972C7F">
        <w:rPr>
          <w:rFonts w:cstheme="minorHAnsi"/>
          <w:bCs/>
          <w:lang w:val="en-GB"/>
        </w:rPr>
        <w:t xml:space="preserve"> to a subset of these data containing only species with data points extending beyond</w:t>
      </w:r>
      <w:r>
        <w:rPr>
          <w:rFonts w:cstheme="minorHAnsi"/>
          <w:bCs/>
          <w:lang w:val="en-GB"/>
        </w:rPr>
        <w:t xml:space="preserve"> such a</w:t>
      </w:r>
      <w:r w:rsidRPr="00972C7F">
        <w:rPr>
          <w:rFonts w:cstheme="minorHAnsi"/>
          <w:bCs/>
          <w:lang w:val="en-GB"/>
        </w:rPr>
        <w:t xml:space="preserve"> </w:t>
      </w:r>
      <w:r>
        <w:rPr>
          <w:rFonts w:cstheme="minorHAnsi"/>
          <w:bCs/>
          <w:lang w:val="en-GB"/>
        </w:rPr>
        <w:t>peak temperature</w:t>
      </w:r>
      <w:r w:rsidRPr="00972C7F">
        <w:rPr>
          <w:rFonts w:cstheme="minorHAnsi"/>
          <w:bCs/>
          <w:lang w:val="en-GB"/>
        </w:rPr>
        <w:t>. The models were fit with</w:t>
      </w:r>
      <w:r>
        <w:rPr>
          <w:rFonts w:cstheme="minorHAnsi"/>
          <w:bCs/>
          <w:lang w:val="en-GB"/>
        </w:rPr>
        <w:t xml:space="preserve"> a random intercept (</w:t>
      </w:r>
      <m:oMath>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0j</m:t>
            </m:r>
          </m:sub>
        </m:sSub>
        <m:r>
          <w:rPr>
            <w:rFonts w:ascii="Cambria Math" w:hAnsi="Cambria Math" w:cstheme="minorHAnsi"/>
          </w:rPr>
          <m:t>)</m:t>
        </m:r>
      </m:oMath>
      <w:r w:rsidRPr="00972C7F">
        <w:rPr>
          <w:rFonts w:cstheme="minorHAnsi"/>
          <w:bCs/>
          <w:lang w:val="en-GB"/>
        </w:rPr>
        <w:t xml:space="preserve"> </w:t>
      </w:r>
      <w:r>
        <w:rPr>
          <w:rFonts w:cstheme="minorHAnsi"/>
          <w:bCs/>
          <w:lang w:val="en-GB"/>
        </w:rPr>
        <w:t xml:space="preserve">to </w:t>
      </w:r>
      <w:r w:rsidRPr="00972C7F">
        <w:rPr>
          <w:rFonts w:cstheme="minorHAnsi"/>
          <w:bCs/>
          <w:lang w:val="en-GB"/>
        </w:rPr>
        <w:t xml:space="preserve">account for </w:t>
      </w:r>
      <w:r>
        <w:rPr>
          <w:rFonts w:cstheme="minorHAnsi"/>
          <w:bCs/>
          <w:lang w:val="en-GB"/>
        </w:rPr>
        <w:t xml:space="preserve">variation across </w:t>
      </w:r>
      <w:r w:rsidRPr="00972C7F">
        <w:rPr>
          <w:rFonts w:cstheme="minorHAnsi"/>
          <w:bCs/>
          <w:lang w:val="en-GB"/>
        </w:rPr>
        <w:t>species. Th</w:t>
      </w:r>
      <w:r>
        <w:rPr>
          <w:rFonts w:cstheme="minorHAnsi"/>
          <w:bCs/>
          <w:lang w:val="en-GB"/>
        </w:rPr>
        <w:t>e</w:t>
      </w:r>
      <w:r w:rsidRPr="00972C7F">
        <w:rPr>
          <w:rFonts w:cstheme="minorHAnsi"/>
          <w:bCs/>
          <w:lang w:val="en-GB"/>
        </w:rPr>
        <w:t xml:space="preserve"> model</w:t>
      </w:r>
      <w:r>
        <w:rPr>
          <w:rFonts w:cstheme="minorHAnsi"/>
          <w:bCs/>
          <w:lang w:val="en-GB"/>
        </w:rPr>
        <w:t>s</w:t>
      </w:r>
      <w:r w:rsidRPr="00972C7F">
        <w:rPr>
          <w:rFonts w:cstheme="minorHAnsi"/>
          <w:bCs/>
          <w:lang w:val="en-GB"/>
        </w:rPr>
        <w:t xml:space="preserve"> of </w:t>
      </w:r>
      <m:oMath>
        <m:sSub>
          <m:sSubPr>
            <m:ctrlPr>
              <w:rPr>
                <w:rFonts w:ascii="Cambria Math" w:hAnsi="Cambria Math" w:cstheme="minorHAnsi"/>
                <w:bCs/>
                <w:i/>
                <w:iCs/>
              </w:rPr>
            </m:ctrlPr>
          </m:sSubPr>
          <m:e>
            <m:r>
              <w:rPr>
                <w:rFonts w:ascii="Cambria Math" w:hAnsi="Cambria Math" w:cstheme="minorHAnsi"/>
              </w:rPr>
              <m:t>μ</m:t>
            </m:r>
          </m:e>
          <m:sub>
            <m:r>
              <w:rPr>
                <w:rFonts w:ascii="Cambria Math" w:hAnsi="Cambria Math" w:cstheme="minorHAnsi"/>
              </w:rPr>
              <m:t>i</m:t>
            </m:r>
          </m:sub>
        </m:sSub>
      </m:oMath>
      <w:r w:rsidRPr="00972C7F">
        <w:rPr>
          <w:rFonts w:eastAsiaTheme="minorEastAsia" w:cstheme="minorHAnsi"/>
          <w:bCs/>
          <w:iCs/>
          <w:lang w:val="en-GB"/>
        </w:rPr>
        <w:t xml:space="preserve"> </w:t>
      </w:r>
      <w:r>
        <w:rPr>
          <w:rFonts w:eastAsiaTheme="minorEastAsia" w:cstheme="minorHAnsi"/>
          <w:bCs/>
          <w:iCs/>
          <w:lang w:val="en-GB"/>
        </w:rPr>
        <w:t>are</w:t>
      </w:r>
      <w:r w:rsidRPr="00972C7F">
        <w:rPr>
          <w:rFonts w:eastAsiaTheme="minorEastAsia" w:cstheme="minorHAnsi"/>
          <w:bCs/>
          <w:iCs/>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838"/>
        <w:gridCol w:w="616"/>
      </w:tblGrid>
      <w:tr w:rsidR="0024271B" w14:paraId="25025A21" w14:textId="77777777" w:rsidTr="00A417D2">
        <w:tc>
          <w:tcPr>
            <w:tcW w:w="562" w:type="dxa"/>
          </w:tcPr>
          <w:p w14:paraId="37A35D4D" w14:textId="77777777" w:rsidR="0024271B" w:rsidRPr="00972C7F" w:rsidRDefault="0024271B" w:rsidP="00A417D2">
            <w:pPr>
              <w:spacing w:line="480" w:lineRule="auto"/>
              <w:contextualSpacing/>
              <w:jc w:val="center"/>
              <w:rPr>
                <w:rFonts w:eastAsia="Times New Roman"/>
                <w:bCs/>
                <w:i/>
                <w:iCs/>
                <w:lang w:val="en-GB"/>
              </w:rPr>
            </w:pPr>
          </w:p>
        </w:tc>
        <w:tc>
          <w:tcPr>
            <w:tcW w:w="7838" w:type="dxa"/>
          </w:tcPr>
          <w:p w14:paraId="113F33B5" w14:textId="77777777" w:rsidR="0024271B" w:rsidRPr="004D000B" w:rsidRDefault="0024271B" w:rsidP="00A417D2">
            <w:pPr>
              <w:spacing w:line="480" w:lineRule="auto"/>
              <w:contextualSpacing/>
              <w:jc w:val="center"/>
              <w:rPr>
                <w:rFonts w:cstheme="minorHAnsi"/>
                <w:bCs/>
                <w:i/>
                <w:iCs/>
              </w:rPr>
            </w:pPr>
            <m:oMathPara>
              <m:oMath>
                <m:sSub>
                  <m:sSubPr>
                    <m:ctrlPr>
                      <w:rPr>
                        <w:rFonts w:ascii="Cambria Math" w:hAnsi="Cambria Math" w:cstheme="minorHAnsi"/>
                        <w:bCs/>
                        <w:i/>
                        <w:iCs/>
                      </w:rPr>
                    </m:ctrlPr>
                  </m:sSubPr>
                  <m:e>
                    <m:r>
                      <w:rPr>
                        <w:rFonts w:ascii="Cambria Math" w:hAnsi="Cambria Math" w:cstheme="minorHAnsi"/>
                      </w:rPr>
                      <m:t>y</m:t>
                    </m:r>
                  </m:e>
                  <m:sub>
                    <m:r>
                      <w:rPr>
                        <w:rFonts w:ascii="Cambria Math" w:hAnsi="Cambria Math" w:cstheme="minorHAnsi"/>
                      </w:rPr>
                      <m:t>ij</m:t>
                    </m:r>
                  </m:sub>
                </m:sSub>
                <m:r>
                  <w:rPr>
                    <w:rFonts w:ascii="Cambria Math" w:hAnsi="Cambria Math" w:cstheme="minorHAnsi"/>
                  </w:rPr>
                  <m:t>~N(</m:t>
                </m:r>
                <m:sSub>
                  <m:sSubPr>
                    <m:ctrlPr>
                      <w:rPr>
                        <w:rFonts w:ascii="Cambria Math" w:hAnsi="Cambria Math" w:cstheme="minorHAnsi"/>
                        <w:bCs/>
                        <w:i/>
                        <w:iCs/>
                      </w:rPr>
                    </m:ctrlPr>
                  </m:sSubPr>
                  <m:e>
                    <m:r>
                      <w:rPr>
                        <w:rFonts w:ascii="Cambria Math" w:hAnsi="Cambria Math" w:cstheme="minorHAnsi"/>
                      </w:rPr>
                      <m:t>μ</m:t>
                    </m:r>
                  </m:e>
                  <m:sub>
                    <m:r>
                      <w:rPr>
                        <w:rFonts w:ascii="Cambria Math" w:hAnsi="Cambria Math" w:cstheme="minorHAnsi"/>
                      </w:rPr>
                      <m:t>ij</m:t>
                    </m:r>
                  </m:sub>
                </m:sSub>
                <m:r>
                  <w:rPr>
                    <w:rFonts w:ascii="Cambria Math" w:hAnsi="Cambria Math" w:cstheme="minorHAnsi"/>
                  </w:rPr>
                  <m:t>, </m:t>
                </m:r>
                <m:r>
                  <w:ins w:id="164" w:author="Max Lindmark" w:date="2020-07-29T15:07:00Z">
                    <w:rPr>
                      <w:rFonts w:ascii="Cambria Math" w:hAnsi="Cambria Math" w:cstheme="minorHAnsi"/>
                    </w:rPr>
                    <m:t>σ</m:t>
                  </w:ins>
                </m:r>
                <m:sSup>
                  <m:sSupPr>
                    <m:ctrlPr>
                      <w:del w:id="165" w:author="Max Lindmark" w:date="2020-07-29T15:07:00Z">
                        <w:rPr>
                          <w:rFonts w:ascii="Cambria Math" w:hAnsi="Cambria Math" w:cstheme="minorHAnsi"/>
                          <w:bCs/>
                          <w:i/>
                          <w:iCs/>
                        </w:rPr>
                      </w:del>
                    </m:ctrlPr>
                  </m:sSupPr>
                  <m:e>
                    <m:r>
                      <w:del w:id="166" w:author="Max Lindmark" w:date="2020-07-29T15:07:00Z">
                        <w:rPr>
                          <w:rFonts w:ascii="Cambria Math" w:hAnsi="Cambria Math" w:cstheme="minorHAnsi"/>
                        </w:rPr>
                        <m:t>σ</m:t>
                      </w:del>
                    </m:r>
                  </m:e>
                  <m:sup>
                    <m:r>
                      <w:del w:id="167" w:author="Max Lindmark" w:date="2020-07-29T15:07:00Z">
                        <w:rPr>
                          <w:rFonts w:ascii="Cambria Math" w:hAnsi="Cambria Math" w:cstheme="minorHAnsi"/>
                        </w:rPr>
                        <m:t>2</m:t>
                      </w:del>
                    </m:r>
                  </m:sup>
                </m:sSup>
                <m:r>
                  <w:rPr>
                    <w:rFonts w:ascii="Cambria Math" w:hAnsi="Cambria Math" w:cstheme="minorHAnsi"/>
                  </w:rPr>
                  <m:t>)</m:t>
                </m:r>
              </m:oMath>
            </m:oMathPara>
          </w:p>
        </w:tc>
        <w:tc>
          <w:tcPr>
            <w:tcW w:w="616" w:type="dxa"/>
          </w:tcPr>
          <w:p w14:paraId="40AF6D56" w14:textId="77777777" w:rsidR="0024271B" w:rsidRDefault="0024271B" w:rsidP="00A417D2">
            <w:pPr>
              <w:spacing w:line="480" w:lineRule="auto"/>
              <w:contextualSpacing/>
              <w:jc w:val="both"/>
              <w:rPr>
                <w:rFonts w:cstheme="minorHAnsi"/>
                <w:bCs/>
                <w:i/>
                <w:iCs/>
              </w:rPr>
            </w:pPr>
            <w:r w:rsidRPr="00093C2D">
              <w:rPr>
                <w:rFonts w:eastAsiaTheme="minorEastAsia"/>
              </w:rPr>
              <w:t>(</w:t>
            </w:r>
            <w:r>
              <w:rPr>
                <w:rFonts w:eastAsiaTheme="minorEastAsia"/>
              </w:rPr>
              <w:t>6</w:t>
            </w:r>
            <w:r w:rsidRPr="00093C2D">
              <w:rPr>
                <w:rFonts w:eastAsiaTheme="minorEastAsia"/>
              </w:rPr>
              <w:t>)</w:t>
            </w:r>
          </w:p>
        </w:tc>
      </w:tr>
      <w:tr w:rsidR="0024271B" w:rsidRPr="00815BFC" w14:paraId="72EC76C4" w14:textId="77777777" w:rsidTr="00A417D2">
        <w:tc>
          <w:tcPr>
            <w:tcW w:w="562" w:type="dxa"/>
          </w:tcPr>
          <w:p w14:paraId="66486E51" w14:textId="77777777" w:rsidR="0024271B" w:rsidRDefault="0024271B" w:rsidP="00A417D2">
            <w:pPr>
              <w:spacing w:line="480" w:lineRule="auto"/>
              <w:contextualSpacing/>
              <w:jc w:val="center"/>
              <w:rPr>
                <w:rFonts w:eastAsia="Times New Roman"/>
                <w:bCs/>
                <w:i/>
                <w:iCs/>
              </w:rPr>
            </w:pPr>
          </w:p>
        </w:tc>
        <w:tc>
          <w:tcPr>
            <w:tcW w:w="7838" w:type="dxa"/>
          </w:tcPr>
          <w:p w14:paraId="03BCFA76" w14:textId="77777777" w:rsidR="0024271B" w:rsidRPr="00C23F51" w:rsidRDefault="0024271B" w:rsidP="00A417D2">
            <w:pPr>
              <w:spacing w:line="480" w:lineRule="auto"/>
              <w:contextualSpacing/>
              <w:jc w:val="center"/>
              <w:rPr>
                <w:rFonts w:eastAsia="Times New Roman"/>
                <w:iCs/>
              </w:rPr>
            </w:pPr>
            <m:oMathPara>
              <m:oMath>
                <m:sSub>
                  <m:sSubPr>
                    <m:ctrlPr>
                      <w:rPr>
                        <w:rFonts w:ascii="Cambria Math" w:hAnsi="Cambria Math" w:cstheme="minorHAnsi"/>
                        <w:bCs/>
                        <w:i/>
                        <w:iCs/>
                      </w:rPr>
                    </m:ctrlPr>
                  </m:sSubPr>
                  <m:e>
                    <m:r>
                      <w:rPr>
                        <w:rFonts w:ascii="Cambria Math" w:hAnsi="Cambria Math" w:cstheme="minorHAnsi"/>
                      </w:rPr>
                      <m:t>μ</m:t>
                    </m:r>
                  </m:e>
                  <m:sub>
                    <m:r>
                      <w:rPr>
                        <w:rFonts w:ascii="Cambria Math" w:hAnsi="Cambria Math" w:cstheme="minorHAnsi"/>
                      </w:rPr>
                      <m:t>ij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0j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2</m:t>
                    </m:r>
                  </m:sub>
                </m:sSub>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C,ij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3</m:t>
                    </m:r>
                  </m:sub>
                </m:sSub>
                <m:sSubSup>
                  <m:sSubSupPr>
                    <m:ctrlPr>
                      <w:rPr>
                        <w:rFonts w:ascii="Cambria Math" w:hAnsi="Cambria Math" w:cstheme="minorHAnsi"/>
                        <w:i/>
                      </w:rPr>
                    </m:ctrlPr>
                  </m:sSubSupPr>
                  <m:e>
                    <m:r>
                      <w:rPr>
                        <w:rFonts w:ascii="Cambria Math" w:hAnsi="Cambria Math" w:cstheme="minorHAnsi"/>
                      </w:rPr>
                      <m:t>t</m:t>
                    </m:r>
                  </m:e>
                  <m:sub>
                    <m:r>
                      <w:rPr>
                        <w:rFonts w:ascii="Cambria Math" w:hAnsi="Cambria Math" w:cstheme="minorHAnsi"/>
                      </w:rPr>
                      <m:t>C,ij</m:t>
                    </m:r>
                  </m:sub>
                  <m:sup>
                    <m:r>
                      <w:rPr>
                        <w:rFonts w:ascii="Cambria Math" w:hAnsi="Cambria Math" w:cstheme="minorHAnsi"/>
                      </w:rPr>
                      <m:t>2</m:t>
                    </m:r>
                  </m:sup>
                </m:sSub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4</m:t>
                    </m:r>
                  </m:sub>
                </m:sSub>
                <m:sSubSup>
                  <m:sSubSupPr>
                    <m:ctrlPr>
                      <w:rPr>
                        <w:rFonts w:ascii="Cambria Math" w:hAnsi="Cambria Math" w:cstheme="minorHAnsi"/>
                        <w:i/>
                      </w:rPr>
                    </m:ctrlPr>
                  </m:sSubSupPr>
                  <m:e>
                    <m:r>
                      <w:rPr>
                        <w:rFonts w:ascii="Cambria Math" w:hAnsi="Cambria Math" w:cstheme="minorHAnsi"/>
                      </w:rPr>
                      <m:t>t</m:t>
                    </m:r>
                  </m:e>
                  <m:sub>
                    <m:r>
                      <w:rPr>
                        <w:rFonts w:ascii="Cambria Math" w:hAnsi="Cambria Math" w:cstheme="minorHAnsi"/>
                      </w:rPr>
                      <m:t>C,ij</m:t>
                    </m:r>
                  </m:sub>
                  <m:sup>
                    <m:r>
                      <w:rPr>
                        <w:rFonts w:ascii="Cambria Math" w:hAnsi="Cambria Math" w:cstheme="minorHAnsi"/>
                      </w:rPr>
                      <m:t>3</m:t>
                    </m:r>
                  </m:sup>
                </m:sSubSup>
              </m:oMath>
            </m:oMathPara>
          </w:p>
        </w:tc>
        <w:tc>
          <w:tcPr>
            <w:tcW w:w="616" w:type="dxa"/>
          </w:tcPr>
          <w:p w14:paraId="03E13CF7" w14:textId="77777777" w:rsidR="0024271B" w:rsidRPr="00815BFC" w:rsidRDefault="0024271B" w:rsidP="00A417D2">
            <w:pPr>
              <w:spacing w:line="480" w:lineRule="auto"/>
              <w:contextualSpacing/>
              <w:jc w:val="both"/>
              <w:rPr>
                <w:rFonts w:eastAsiaTheme="minorEastAsia"/>
              </w:rPr>
            </w:pPr>
            <w:r>
              <w:rPr>
                <w:rFonts w:eastAsiaTheme="minorEastAsia"/>
              </w:rPr>
              <w:t>(7)</w:t>
            </w:r>
          </w:p>
        </w:tc>
      </w:tr>
      <w:tr w:rsidR="0024271B" w:rsidRPr="00815BFC" w14:paraId="490CF896" w14:textId="77777777" w:rsidTr="00A417D2">
        <w:tc>
          <w:tcPr>
            <w:tcW w:w="562" w:type="dxa"/>
          </w:tcPr>
          <w:p w14:paraId="74952F64" w14:textId="77777777" w:rsidR="0024271B" w:rsidRDefault="0024271B" w:rsidP="00A417D2">
            <w:pPr>
              <w:spacing w:line="480" w:lineRule="auto"/>
              <w:contextualSpacing/>
              <w:jc w:val="center"/>
              <w:rPr>
                <w:rFonts w:eastAsia="Times New Roman"/>
                <w:bCs/>
                <w:i/>
                <w:iCs/>
              </w:rPr>
            </w:pPr>
          </w:p>
        </w:tc>
        <w:tc>
          <w:tcPr>
            <w:tcW w:w="7838" w:type="dxa"/>
          </w:tcPr>
          <w:p w14:paraId="1A4808A4" w14:textId="77777777" w:rsidR="0024271B" w:rsidRDefault="0024271B" w:rsidP="00A417D2">
            <w:pPr>
              <w:spacing w:line="480" w:lineRule="auto"/>
              <w:contextualSpacing/>
              <w:jc w:val="center"/>
              <w:rPr>
                <w:rFonts w:eastAsia="Times New Roman"/>
                <w:bCs/>
                <w:i/>
                <w:iCs/>
              </w:rPr>
            </w:pPr>
            <m:oMathPara>
              <m:oMath>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0j</m:t>
                    </m:r>
                  </m:sub>
                </m:sSub>
                <m:r>
                  <w:rPr>
                    <w:rFonts w:ascii="Cambria Math" w:hAnsi="Cambria Math" w:cstheme="minorHAnsi"/>
                  </w:rPr>
                  <m:t>~N(</m:t>
                </m:r>
                <m:sSub>
                  <m:sSubPr>
                    <m:ctrlPr>
                      <w:rPr>
                        <w:rFonts w:ascii="Cambria Math" w:hAnsi="Cambria Math" w:cstheme="minorHAnsi"/>
                        <w:bCs/>
                        <w:i/>
                        <w:iCs/>
                      </w:rPr>
                    </m:ctrlPr>
                  </m:sSubPr>
                  <m:e>
                    <m:r>
                      <w:rPr>
                        <w:rFonts w:ascii="Cambria Math" w:hAnsi="Cambria Math" w:cstheme="minorHAnsi"/>
                      </w:rPr>
                      <m:t>μ</m:t>
                    </m:r>
                  </m:e>
                  <m:sub>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rPr>
                          <m:t>0</m:t>
                        </m:r>
                      </m:sub>
                    </m:sSub>
                  </m:sub>
                </m:sSub>
                <m:r>
                  <w:rPr>
                    <w:rFonts w:ascii="Cambria Math" w:hAnsi="Cambria Math" w:cstheme="minorHAnsi"/>
                  </w:rPr>
                  <m:t>,</m:t>
                </m:r>
                <m:sSub>
                  <m:sSubPr>
                    <m:ctrlPr>
                      <w:ins w:id="168" w:author="Max Lindmark" w:date="2020-07-29T15:07:00Z">
                        <w:rPr>
                          <w:rFonts w:ascii="Cambria Math" w:hAnsi="Cambria Math" w:cstheme="minorHAnsi"/>
                          <w:i/>
                        </w:rPr>
                      </w:ins>
                    </m:ctrlPr>
                  </m:sSubPr>
                  <m:e>
                    <m:r>
                      <w:ins w:id="169" w:author="Max Lindmark" w:date="2020-07-29T15:07:00Z">
                        <w:rPr>
                          <w:rFonts w:ascii="Cambria Math" w:hAnsi="Cambria Math" w:cstheme="minorHAnsi"/>
                        </w:rPr>
                        <m:t>σ</m:t>
                      </w:ins>
                    </m:r>
                  </m:e>
                  <m:sub>
                    <m:sSub>
                      <m:sSubPr>
                        <m:ctrlPr>
                          <w:ins w:id="170" w:author="Max Lindmark" w:date="2020-07-29T15:07:00Z">
                            <w:rPr>
                              <w:rFonts w:ascii="Cambria Math" w:hAnsi="Cambria Math" w:cstheme="minorHAnsi"/>
                              <w:i/>
                            </w:rPr>
                          </w:ins>
                        </m:ctrlPr>
                      </m:sSubPr>
                      <m:e>
                        <m:r>
                          <w:ins w:id="171" w:author="Max Lindmark" w:date="2020-07-29T15:07:00Z">
                            <w:rPr>
                              <w:rFonts w:ascii="Cambria Math" w:hAnsi="Cambria Math" w:cstheme="minorHAnsi"/>
                            </w:rPr>
                            <m:t>γ</m:t>
                          </w:ins>
                        </m:r>
                      </m:e>
                      <m:sub>
                        <m:r>
                          <w:ins w:id="172" w:author="Max Lindmark" w:date="2020-07-29T15:07:00Z">
                            <w:rPr>
                              <w:rFonts w:ascii="Cambria Math" w:hAnsi="Cambria Math" w:cstheme="minorHAnsi"/>
                            </w:rPr>
                            <m:t>0</m:t>
                          </w:ins>
                        </m:r>
                      </m:sub>
                    </m:sSub>
                  </m:sub>
                </m:sSub>
                <m:r>
                  <w:rPr>
                    <w:rFonts w:ascii="Cambria Math" w:hAnsi="Cambria Math" w:cstheme="minorHAnsi"/>
                  </w:rPr>
                  <m:t>)</m:t>
                </m:r>
              </m:oMath>
            </m:oMathPara>
          </w:p>
        </w:tc>
        <w:tc>
          <w:tcPr>
            <w:tcW w:w="616" w:type="dxa"/>
          </w:tcPr>
          <w:p w14:paraId="5880320D" w14:textId="77777777" w:rsidR="0024271B" w:rsidRPr="00210304" w:rsidRDefault="0024271B" w:rsidP="00A417D2">
            <w:pPr>
              <w:spacing w:line="480" w:lineRule="auto"/>
              <w:contextualSpacing/>
              <w:jc w:val="both"/>
              <w:rPr>
                <w:rFonts w:eastAsiaTheme="minorEastAsia"/>
              </w:rPr>
            </w:pPr>
            <w:r>
              <w:rPr>
                <w:rFonts w:eastAsiaTheme="minorEastAsia"/>
              </w:rPr>
              <w:t>(8)</w:t>
            </w:r>
          </w:p>
        </w:tc>
      </w:tr>
    </w:tbl>
    <w:p w14:paraId="11A9607F" w14:textId="77777777" w:rsidR="0024271B" w:rsidRDefault="0024271B" w:rsidP="0024271B">
      <w:pPr>
        <w:spacing w:line="480" w:lineRule="auto"/>
        <w:contextualSpacing/>
        <w:jc w:val="both"/>
        <w:rPr>
          <w:rFonts w:eastAsiaTheme="minorEastAsia" w:cstheme="minorHAnsi"/>
          <w:iCs/>
          <w:lang w:val="en-GB"/>
        </w:rPr>
      </w:pPr>
      <w:r w:rsidRPr="00972C7F">
        <w:rPr>
          <w:rFonts w:eastAsiaTheme="minorEastAsia" w:cstheme="minorHAnsi"/>
          <w:iCs/>
          <w:lang w:val="en-GB"/>
        </w:rPr>
        <w:t xml:space="preserve">where </w:t>
      </w:r>
      <m:oMath>
        <m:sSub>
          <m:sSubPr>
            <m:ctrlPr>
              <w:rPr>
                <w:rFonts w:ascii="Cambria Math" w:eastAsiaTheme="minorEastAsia" w:hAnsi="Cambria Math" w:cstheme="minorHAnsi"/>
                <w:i/>
                <w:iCs/>
              </w:rPr>
            </m:ctrlPr>
          </m:sSubPr>
          <m:e>
            <m:r>
              <w:rPr>
                <w:rFonts w:ascii="Cambria Math" w:eastAsiaTheme="minorEastAsia" w:hAnsi="Cambria Math" w:cstheme="minorHAnsi"/>
              </w:rPr>
              <m:t>y</m:t>
            </m:r>
          </m:e>
          <m:sub>
            <m:r>
              <w:rPr>
                <w:rFonts w:ascii="Cambria Math" w:eastAsiaTheme="minorEastAsia" w:hAnsi="Cambria Math" w:cstheme="minorHAnsi"/>
              </w:rPr>
              <m:t>ij</m:t>
            </m:r>
          </m:sub>
        </m:sSub>
      </m:oMath>
      <w:r w:rsidRPr="00116910">
        <w:rPr>
          <w:rFonts w:eastAsiaTheme="minorEastAsia" w:cstheme="minorHAnsi"/>
          <w:iCs/>
          <w:lang w:val="en-GB"/>
        </w:rPr>
        <w:t xml:space="preserve"> in Eq. 6 refers to </w:t>
      </w:r>
      <w:r w:rsidRPr="00972C7F">
        <w:rPr>
          <w:rFonts w:eastAsiaTheme="minorEastAsia" w:cstheme="minorHAnsi"/>
          <w:bCs/>
          <w:iCs/>
          <w:lang w:val="en-GB"/>
        </w:rPr>
        <w:t xml:space="preserve">the </w:t>
      </w:r>
      <m:oMath>
        <m:r>
          <w:rPr>
            <w:rFonts w:ascii="Cambria Math" w:eastAsiaTheme="minorEastAsia" w:hAnsi="Cambria Math" w:cstheme="minorHAnsi"/>
          </w:rPr>
          <m:t>i</m:t>
        </m:r>
      </m:oMath>
      <w:r w:rsidRPr="00972C7F">
        <w:rPr>
          <w:rFonts w:eastAsiaTheme="minorEastAsia" w:cstheme="minorHAnsi"/>
          <w:bCs/>
          <w:iCs/>
          <w:lang w:val="en-GB"/>
        </w:rPr>
        <w:t xml:space="preserve">th observation </w:t>
      </w:r>
      <w:r>
        <w:rPr>
          <w:rFonts w:eastAsiaTheme="minorEastAsia" w:cstheme="minorHAnsi"/>
          <w:bCs/>
          <w:iCs/>
          <w:lang w:val="en-GB"/>
        </w:rPr>
        <w:t xml:space="preserve">of </w:t>
      </w:r>
      <w:r>
        <w:rPr>
          <w:rFonts w:eastAsiaTheme="minorEastAsia" w:cstheme="minorHAnsi"/>
          <w:iCs/>
          <w:lang w:val="en-GB"/>
        </w:rPr>
        <w:t xml:space="preserve">mass-specific </w:t>
      </w:r>
      <w:r w:rsidRPr="00116910">
        <w:rPr>
          <w:rFonts w:eastAsiaTheme="minorEastAsia" w:cstheme="minorHAnsi"/>
          <w:iCs/>
          <w:lang w:val="en-GB"/>
        </w:rPr>
        <w:t xml:space="preserve">consumption rates </w:t>
      </w:r>
      <w:r>
        <w:rPr>
          <w:rFonts w:eastAsiaTheme="minorEastAsia" w:cstheme="minorHAnsi"/>
          <w:bCs/>
          <w:iCs/>
          <w:lang w:val="en-GB"/>
        </w:rPr>
        <w:t xml:space="preserve">for species </w:t>
      </w:r>
      <m:oMath>
        <m:r>
          <w:rPr>
            <w:rFonts w:ascii="Cambria Math" w:eastAsiaTheme="minorEastAsia" w:hAnsi="Cambria Math" w:cstheme="minorHAnsi"/>
            <w:lang w:val="en-GB"/>
          </w:rPr>
          <m:t>j</m:t>
        </m:r>
      </m:oMath>
      <w:r>
        <w:rPr>
          <w:rFonts w:eastAsiaTheme="minorEastAsia" w:cstheme="minorHAnsi"/>
          <w:bCs/>
          <w:iCs/>
          <w:lang w:val="en-GB"/>
        </w:rPr>
        <w:t xml:space="preserve"> </w:t>
      </w:r>
      <w:r w:rsidRPr="00116910">
        <w:rPr>
          <w:rFonts w:eastAsiaTheme="minorEastAsia" w:cstheme="minorHAnsi"/>
          <w:iCs/>
          <w:lang w:val="en-GB"/>
        </w:rPr>
        <w:t xml:space="preserve">divided by the mean value for species </w:t>
      </w:r>
      <m:oMath>
        <m:r>
          <w:rPr>
            <w:rFonts w:ascii="Cambria Math" w:eastAsiaTheme="minorEastAsia" w:hAnsi="Cambria Math" w:cstheme="minorHAnsi"/>
          </w:rPr>
          <m:t>j</m:t>
        </m:r>
      </m:oMath>
      <w:r w:rsidRPr="00116910">
        <w:rPr>
          <w:rFonts w:eastAsiaTheme="minorEastAsia" w:cstheme="minorHAnsi"/>
          <w:iCs/>
          <w:lang w:val="en-GB"/>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y</m:t>
            </m:r>
          </m:e>
          <m:sub>
            <m:r>
              <w:rPr>
                <w:rFonts w:ascii="Cambria Math" w:eastAsiaTheme="minorEastAsia" w:hAnsi="Cambria Math" w:cstheme="minorHAnsi"/>
              </w:rPr>
              <m:t>ij</m:t>
            </m:r>
          </m:sub>
        </m:sSub>
        <m:r>
          <w:rPr>
            <w:rFonts w:ascii="Cambria Math" w:eastAsiaTheme="minorEastAsia" w:hAnsi="Cambria Math" w:cstheme="minorHAnsi"/>
            <w:lang w:val="en-GB"/>
          </w:rPr>
          <m:t>=</m:t>
        </m:r>
        <m:sSub>
          <m:sSubPr>
            <m:ctrlPr>
              <w:rPr>
                <w:rFonts w:ascii="Cambria Math" w:eastAsiaTheme="minorEastAsia" w:hAnsi="Cambria Math" w:cstheme="minorHAnsi"/>
                <w:i/>
                <w:iCs/>
              </w:rPr>
            </m:ctrlPr>
          </m:sSubPr>
          <m:e>
            <m:r>
              <w:rPr>
                <w:rFonts w:ascii="Cambria Math" w:eastAsiaTheme="minorEastAsia" w:hAnsi="Cambria Math" w:cstheme="minorHAnsi"/>
              </w:rPr>
              <m:t>y</m:t>
            </m:r>
          </m:e>
          <m:sub>
            <m:r>
              <w:rPr>
                <w:rFonts w:ascii="Cambria Math" w:eastAsiaTheme="minorEastAsia" w:hAnsi="Cambria Math" w:cstheme="minorHAnsi"/>
              </w:rPr>
              <m:t>ij</m:t>
            </m:r>
          </m:sub>
        </m:sSub>
        <m:r>
          <w:rPr>
            <w:rFonts w:ascii="Cambria Math" w:eastAsiaTheme="minorEastAsia" w:hAnsi="Cambria Math" w:cstheme="minorHAnsi"/>
            <w:lang w:val="en-GB"/>
          </w:rPr>
          <m:t>/</m:t>
        </m:r>
        <m:acc>
          <m:accPr>
            <m:chr m:val="̅"/>
            <m:ctrlPr>
              <w:rPr>
                <w:rFonts w:ascii="Cambria Math" w:eastAsiaTheme="minorEastAsia" w:hAnsi="Cambria Math" w:cstheme="minorHAnsi"/>
                <w:i/>
                <w:iCs/>
                <w:lang w:val="en-GB"/>
              </w:rPr>
            </m:ctrlPr>
          </m:accPr>
          <m:e>
            <m:sSub>
              <m:sSubPr>
                <m:ctrlPr>
                  <w:rPr>
                    <w:rFonts w:ascii="Cambria Math" w:eastAsiaTheme="minorEastAsia" w:hAnsi="Cambria Math" w:cstheme="minorHAnsi"/>
                    <w:i/>
                    <w:iCs/>
                  </w:rPr>
                </m:ctrlPr>
              </m:sSubPr>
              <m:e>
                <m:r>
                  <w:rPr>
                    <w:rFonts w:ascii="Cambria Math" w:eastAsiaTheme="minorEastAsia" w:hAnsi="Cambria Math" w:cstheme="minorHAnsi"/>
                  </w:rPr>
                  <m:t>y</m:t>
                </m:r>
              </m:e>
              <m:sub>
                <w:commentRangeStart w:id="173"/>
                <w:commentRangeEnd w:id="173"/>
                <m:r>
                  <m:rPr>
                    <m:sty m:val="p"/>
                  </m:rPr>
                  <w:rPr>
                    <w:rStyle w:val="CommentReference"/>
                  </w:rPr>
                  <w:commentReference w:id="173"/>
                </m:r>
                <w:commentRangeStart w:id="174"/>
                <w:commentRangeStart w:id="175"/>
                <w:commentRangeEnd w:id="174"/>
                <m:r>
                  <m:rPr>
                    <m:sty m:val="p"/>
                  </m:rPr>
                  <w:rPr>
                    <w:rStyle w:val="CommentReference"/>
                  </w:rPr>
                  <w:commentReference w:id="174"/>
                </m:r>
                <w:commentRangeEnd w:id="175"/>
                <m:r>
                  <m:rPr>
                    <m:sty m:val="p"/>
                  </m:rPr>
                  <w:rPr>
                    <w:rStyle w:val="CommentReference"/>
                  </w:rPr>
                  <w:commentReference w:id="175"/>
                </m:r>
                <m:r>
                  <w:rPr>
                    <w:rFonts w:ascii="Cambria Math" w:eastAsiaTheme="minorEastAsia" w:hAnsi="Cambria Math" w:cstheme="minorHAnsi"/>
                  </w:rPr>
                  <m:t>j</m:t>
                </m:r>
              </m:sub>
            </m:sSub>
          </m:e>
        </m:acc>
      </m:oMath>
      <w:r w:rsidRPr="00116910">
        <w:rPr>
          <w:rFonts w:eastAsiaTheme="minorEastAsia" w:cstheme="minorHAnsi"/>
          <w:iCs/>
          <w:lang w:val="en-GB"/>
        </w:rPr>
        <w:t>),</w:t>
      </w:r>
      <w:ins w:id="176" w:author="Max Lindmark" w:date="2020-07-28T16:17:00Z">
        <w:r>
          <w:rPr>
            <w:rFonts w:eastAsiaTheme="minorEastAsia" w:cstheme="minorHAnsi"/>
            <w:iCs/>
            <w:lang w:val="en-GB"/>
          </w:rPr>
          <w:t xml:space="preserve"> </w:t>
        </w:r>
      </w:ins>
      <m:oMath>
        <m:r>
          <w:del w:id="177" w:author="Max Lindmark" w:date="2020-07-29T09:54:00Z">
            <m:rPr>
              <m:sty m:val="p"/>
            </m:rPr>
            <w:rPr>
              <w:rFonts w:ascii="Cambria Math" w:eastAsiaTheme="minorEastAsia" w:hAnsi="Cambria Math" w:cstheme="minorHAnsi"/>
              <w:lang w:val="en-GB"/>
            </w:rPr>
            <m:t xml:space="preserve"> </m:t>
          </w:del>
        </m:r>
        <m:r>
          <w:ins w:id="178" w:author="Max Lindmark" w:date="2020-07-29T15:07:00Z">
            <w:rPr>
              <w:rFonts w:ascii="Cambria Math" w:hAnsi="Cambria Math" w:cstheme="minorHAnsi"/>
            </w:rPr>
            <m:t>σ</m:t>
          </w:ins>
        </m:r>
      </m:oMath>
      <w:ins w:id="179" w:author="Max Lindmark" w:date="2020-07-29T09:51:00Z">
        <w:r w:rsidRPr="004C3DB9">
          <w:rPr>
            <w:rFonts w:eastAsiaTheme="minorEastAsia" w:cstheme="minorHAnsi"/>
            <w:lang w:val="en-US"/>
          </w:rPr>
          <w:t xml:space="preserve"> </w:t>
        </w:r>
        <w:r>
          <w:rPr>
            <w:rFonts w:eastAsiaTheme="minorEastAsia" w:cstheme="minorHAnsi"/>
            <w:lang w:val="en-US"/>
          </w:rPr>
          <w:t xml:space="preserve">is the </w:t>
        </w:r>
      </w:ins>
      <w:ins w:id="180" w:author="Max Lindmark" w:date="2020-07-29T15:11:00Z">
        <w:r>
          <w:rPr>
            <w:rFonts w:eastAsiaTheme="minorEastAsia" w:cstheme="minorHAnsi"/>
            <w:lang w:val="en-US"/>
          </w:rPr>
          <w:t xml:space="preserve">standard deviation </w:t>
        </w:r>
      </w:ins>
      <w:ins w:id="181" w:author="Max Lindmark" w:date="2020-07-29T09:51:00Z">
        <w:r>
          <w:rPr>
            <w:rFonts w:eastAsiaTheme="minorEastAsia" w:cstheme="minorHAnsi"/>
            <w:lang w:val="en-US"/>
          </w:rPr>
          <w:t xml:space="preserve">and </w:t>
        </w:r>
      </w:ins>
      <m:oMath>
        <m:sSub>
          <m:sSubPr>
            <m:ctrlPr>
              <w:ins w:id="182" w:author="Max Lindmark" w:date="2020-07-29T09:51:00Z">
                <w:rPr>
                  <w:rFonts w:ascii="Cambria Math" w:hAnsi="Cambria Math" w:cstheme="minorHAnsi"/>
                  <w:i/>
                </w:rPr>
              </w:ins>
            </m:ctrlPr>
          </m:sSubPr>
          <m:e>
            <m:r>
              <w:ins w:id="183" w:author="Max Lindmark" w:date="2020-07-29T09:52:00Z">
                <w:rPr>
                  <w:rFonts w:ascii="Cambria Math" w:hAnsi="Cambria Math" w:cstheme="minorHAnsi"/>
                </w:rPr>
                <m:t>γ</m:t>
              </w:ins>
            </m:r>
          </m:e>
          <m:sub>
            <m:r>
              <w:ins w:id="184" w:author="Max Lindmark" w:date="2020-07-29T09:55:00Z">
                <w:rPr>
                  <w:rFonts w:ascii="Cambria Math" w:hAnsi="Cambria Math" w:cstheme="minorHAnsi"/>
                </w:rPr>
                <m:t>0,</m:t>
              </w:ins>
            </m:r>
            <m:r>
              <w:ins w:id="185" w:author="Max Lindmark" w:date="2020-07-29T09:51:00Z">
                <w:rPr>
                  <w:rFonts w:ascii="Cambria Math" w:hAnsi="Cambria Math" w:cstheme="minorHAnsi"/>
                </w:rPr>
                <m:t>1</m:t>
              </w:ins>
            </m:r>
            <m:r>
              <w:ins w:id="186" w:author="Max Lindmark" w:date="2020-07-29T15:11:00Z">
                <w:rPr>
                  <w:rFonts w:ascii="Cambria Math" w:hAnsi="Cambria Math" w:cstheme="minorHAnsi"/>
                </w:rPr>
                <m:t>,2,3,4</m:t>
              </w:ins>
            </m:r>
          </m:sub>
        </m:sSub>
      </m:oMath>
      <w:ins w:id="187" w:author="Max Lindmark" w:date="2020-07-29T09:51:00Z">
        <w:r w:rsidRPr="00972C7F" w:rsidDel="00DC7FE8">
          <w:rPr>
            <w:rFonts w:eastAsiaTheme="minorEastAsia" w:cstheme="minorHAnsi"/>
            <w:bCs/>
            <w:iCs/>
            <w:lang w:val="en-GB"/>
          </w:rPr>
          <w:t xml:space="preserve"> </w:t>
        </w:r>
        <w:r>
          <w:rPr>
            <w:rFonts w:eastAsiaTheme="minorEastAsia" w:cstheme="minorHAnsi"/>
            <w:bCs/>
            <w:iCs/>
            <w:lang w:val="en-GB"/>
          </w:rPr>
          <w:t>are coefficients</w:t>
        </w:r>
        <w:r>
          <w:rPr>
            <w:rFonts w:eastAsiaTheme="minorEastAsia" w:cstheme="minorHAnsi"/>
            <w:lang w:val="en-GB"/>
          </w:rPr>
          <w:t xml:space="preserve">. </w:t>
        </w:r>
      </w:ins>
      <m:oMath>
        <m:sSub>
          <m:sSubPr>
            <m:ctrlPr>
              <w:ins w:id="188" w:author="Max Lindmark" w:date="2020-07-29T09:52:00Z">
                <w:rPr>
                  <w:rFonts w:ascii="Cambria Math" w:hAnsi="Cambria Math" w:cstheme="minorHAnsi"/>
                  <w:i/>
                </w:rPr>
              </w:ins>
            </m:ctrlPr>
          </m:sSubPr>
          <m:e>
            <m:r>
              <w:ins w:id="189" w:author="Max Lindmark" w:date="2020-07-29T09:52:00Z">
                <w:rPr>
                  <w:rFonts w:ascii="Cambria Math" w:hAnsi="Cambria Math" w:cstheme="minorHAnsi"/>
                </w:rPr>
                <m:t>γ</m:t>
              </w:ins>
            </m:r>
          </m:e>
          <m:sub>
            <m:r>
              <w:ins w:id="190" w:author="Max Lindmark" w:date="2020-07-29T09:52:00Z">
                <w:rPr>
                  <w:rFonts w:ascii="Cambria Math" w:hAnsi="Cambria Math" w:cstheme="minorHAnsi"/>
                </w:rPr>
                <m:t>0j</m:t>
              </w:ins>
            </m:r>
          </m:sub>
        </m:sSub>
      </m:oMath>
      <w:ins w:id="191" w:author="Max Lindmark" w:date="2020-07-29T09:51:00Z">
        <w:r>
          <w:rPr>
            <w:rFonts w:eastAsiaTheme="minorEastAsia" w:cstheme="minorHAnsi"/>
            <w:lang w:val="en-GB"/>
          </w:rPr>
          <w:t xml:space="preserve"> </w:t>
        </w:r>
      </w:ins>
      <w:ins w:id="192" w:author="Max Lindmark" w:date="2020-07-29T09:53:00Z">
        <w:r>
          <w:rPr>
            <w:rFonts w:eastAsiaTheme="minorEastAsia" w:cstheme="minorHAnsi"/>
            <w:lang w:val="en-GB"/>
          </w:rPr>
          <w:t xml:space="preserve">(species-level intercepts) </w:t>
        </w:r>
      </w:ins>
      <w:ins w:id="193" w:author="Max Lindmark" w:date="2020-07-29T09:51:00Z">
        <w:r>
          <w:rPr>
            <w:rFonts w:eastAsiaTheme="minorEastAsia" w:cstheme="minorHAnsi"/>
            <w:lang w:val="en-GB"/>
          </w:rPr>
          <w:t xml:space="preserve">follow a normal distribution with hyperparameters </w:t>
        </w:r>
      </w:ins>
      <m:oMath>
        <m:sSub>
          <m:sSubPr>
            <m:ctrlPr>
              <w:ins w:id="194" w:author="Max Lindmark" w:date="2020-07-29T09:52:00Z">
                <w:rPr>
                  <w:rFonts w:ascii="Cambria Math" w:hAnsi="Cambria Math" w:cstheme="minorHAnsi"/>
                  <w:bCs/>
                  <w:i/>
                  <w:iCs/>
                </w:rPr>
              </w:ins>
            </m:ctrlPr>
          </m:sSubPr>
          <m:e>
            <m:r>
              <w:ins w:id="195" w:author="Max Lindmark" w:date="2020-07-29T09:52:00Z">
                <w:rPr>
                  <w:rFonts w:ascii="Cambria Math" w:hAnsi="Cambria Math" w:cstheme="minorHAnsi"/>
                </w:rPr>
                <m:t>μ</m:t>
              </w:ins>
            </m:r>
          </m:e>
          <m:sub>
            <m:sSub>
              <m:sSubPr>
                <m:ctrlPr>
                  <w:ins w:id="196" w:author="Max Lindmark" w:date="2020-07-29T09:52:00Z">
                    <w:rPr>
                      <w:rFonts w:ascii="Cambria Math" w:hAnsi="Cambria Math" w:cstheme="minorHAnsi"/>
                      <w:i/>
                    </w:rPr>
                  </w:ins>
                </m:ctrlPr>
              </m:sSubPr>
              <m:e>
                <m:r>
                  <w:ins w:id="197" w:author="Max Lindmark" w:date="2020-07-29T09:52:00Z">
                    <w:rPr>
                      <w:rFonts w:ascii="Cambria Math" w:hAnsi="Cambria Math" w:cstheme="minorHAnsi"/>
                    </w:rPr>
                    <m:t>γ</m:t>
                  </w:ins>
                </m:r>
              </m:e>
              <m:sub>
                <m:r>
                  <w:ins w:id="198" w:author="Max Lindmark" w:date="2020-07-29T09:52:00Z">
                    <w:rPr>
                      <w:rFonts w:ascii="Cambria Math" w:hAnsi="Cambria Math" w:cstheme="minorHAnsi"/>
                    </w:rPr>
                    <m:t>0</m:t>
                  </w:ins>
                </m:r>
              </m:sub>
            </m:sSub>
          </m:sub>
        </m:sSub>
      </m:oMath>
      <w:ins w:id="199" w:author="Max Lindmark" w:date="2020-07-29T09:51:00Z">
        <w:r w:rsidRPr="003C6B54">
          <w:rPr>
            <w:rFonts w:eastAsiaTheme="minorEastAsia" w:cstheme="minorHAnsi"/>
            <w:lang w:val="en-US"/>
          </w:rPr>
          <w:t xml:space="preserve"> (</w:t>
        </w:r>
      </w:ins>
      <w:ins w:id="200" w:author="Max Lindmark" w:date="2020-08-17T13:21:00Z">
        <w:r>
          <w:rPr>
            <w:rFonts w:eastAsiaTheme="minorEastAsia" w:cstheme="minorHAnsi"/>
            <w:lang w:val="en-US"/>
          </w:rPr>
          <w:t>global</w:t>
        </w:r>
      </w:ins>
      <w:ins w:id="201" w:author="Max Lindmark" w:date="2020-07-29T09:51:00Z">
        <w:r>
          <w:rPr>
            <w:rFonts w:eastAsiaTheme="minorEastAsia" w:cstheme="minorHAnsi"/>
            <w:lang w:val="en-US"/>
          </w:rPr>
          <w:t xml:space="preserve"> mean</w:t>
        </w:r>
        <w:r w:rsidRPr="003C6B54">
          <w:rPr>
            <w:rFonts w:eastAsiaTheme="minorEastAsia" w:cstheme="minorHAnsi"/>
            <w:lang w:val="en-US"/>
          </w:rPr>
          <w:t>)</w:t>
        </w:r>
        <w:r>
          <w:rPr>
            <w:rFonts w:eastAsiaTheme="minorEastAsia" w:cstheme="minorHAnsi"/>
            <w:lang w:val="en-US"/>
          </w:rPr>
          <w:t xml:space="preserve"> and </w:t>
        </w:r>
      </w:ins>
      <m:oMath>
        <m:sSub>
          <m:sSubPr>
            <m:ctrlPr>
              <w:ins w:id="202" w:author="Max Lindmark" w:date="2020-07-29T15:07:00Z">
                <w:rPr>
                  <w:rFonts w:ascii="Cambria Math" w:hAnsi="Cambria Math" w:cstheme="minorHAnsi"/>
                  <w:i/>
                </w:rPr>
              </w:ins>
            </m:ctrlPr>
          </m:sSubPr>
          <m:e>
            <m:r>
              <w:ins w:id="203" w:author="Max Lindmark" w:date="2020-07-29T15:07:00Z">
                <w:rPr>
                  <w:rFonts w:ascii="Cambria Math" w:hAnsi="Cambria Math" w:cstheme="minorHAnsi"/>
                </w:rPr>
                <m:t>σ</m:t>
              </w:ins>
            </m:r>
          </m:e>
          <m:sub>
            <m:sSub>
              <m:sSubPr>
                <m:ctrlPr>
                  <w:ins w:id="204" w:author="Max Lindmark" w:date="2020-07-29T15:07:00Z">
                    <w:rPr>
                      <w:rFonts w:ascii="Cambria Math" w:hAnsi="Cambria Math" w:cstheme="minorHAnsi"/>
                      <w:i/>
                    </w:rPr>
                  </w:ins>
                </m:ctrlPr>
              </m:sSubPr>
              <m:e>
                <m:r>
                  <w:ins w:id="205" w:author="Max Lindmark" w:date="2020-07-29T15:07:00Z">
                    <w:rPr>
                      <w:rFonts w:ascii="Cambria Math" w:hAnsi="Cambria Math" w:cstheme="minorHAnsi"/>
                    </w:rPr>
                    <m:t>γ</m:t>
                  </w:ins>
                </m:r>
              </m:e>
              <m:sub>
                <m:r>
                  <w:ins w:id="206" w:author="Max Lindmark" w:date="2020-07-29T15:07:00Z">
                    <w:rPr>
                      <w:rFonts w:ascii="Cambria Math" w:hAnsi="Cambria Math" w:cstheme="minorHAnsi"/>
                    </w:rPr>
                    <m:t>0</m:t>
                  </w:ins>
                </m:r>
              </m:sub>
            </m:sSub>
          </m:sub>
        </m:sSub>
      </m:oMath>
      <w:ins w:id="207" w:author="Max Lindmark" w:date="2020-07-29T09:51:00Z">
        <w:r w:rsidRPr="003C6B54">
          <w:rPr>
            <w:rFonts w:eastAsiaTheme="minorEastAsia" w:cstheme="minorHAnsi"/>
            <w:lang w:val="en-US"/>
          </w:rPr>
          <w:t xml:space="preserve"> </w:t>
        </w:r>
        <w:r>
          <w:rPr>
            <w:rFonts w:eastAsiaTheme="minorEastAsia" w:cstheme="minorHAnsi"/>
            <w:lang w:val="en-US"/>
          </w:rPr>
          <w:t xml:space="preserve">(between-species </w:t>
        </w:r>
      </w:ins>
      <w:ins w:id="208" w:author="Max Lindmark" w:date="2020-07-29T15:07:00Z">
        <w:r>
          <w:rPr>
            <w:rFonts w:eastAsiaTheme="minorEastAsia" w:cstheme="minorHAnsi"/>
            <w:lang w:val="en-US"/>
          </w:rPr>
          <w:t>standard deviation</w:t>
        </w:r>
      </w:ins>
      <w:ins w:id="209" w:author="Max Lindmark" w:date="2020-07-29T09:51:00Z">
        <w:r>
          <w:rPr>
            <w:rFonts w:eastAsiaTheme="minorEastAsia" w:cstheme="minorHAnsi"/>
            <w:lang w:val="en-US"/>
          </w:rPr>
          <w:t>)</w:t>
        </w:r>
      </w:ins>
      <w:ins w:id="210" w:author="Max Lindmark" w:date="2020-07-29T09:54:00Z">
        <w:r>
          <w:rPr>
            <w:rFonts w:eastAsiaTheme="minorEastAsia" w:cstheme="minorHAnsi"/>
            <w:lang w:val="en-US"/>
          </w:rPr>
          <w:t xml:space="preserve">. </w:t>
        </w:r>
      </w:ins>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ij</m:t>
            </m:r>
          </m:sub>
        </m:sSub>
      </m:oMath>
      <w:r w:rsidRPr="00116910">
        <w:rPr>
          <w:rFonts w:eastAsiaTheme="minorEastAsia" w:cstheme="minorHAnsi"/>
          <w:lang w:val="en-GB"/>
        </w:rPr>
        <w:t xml:space="preserve"> </w:t>
      </w:r>
      <w:r w:rsidRPr="00116910">
        <w:rPr>
          <w:rFonts w:eastAsiaTheme="minorEastAsia" w:cstheme="minorHAnsi"/>
          <w:iCs/>
          <w:lang w:val="en-GB"/>
        </w:rPr>
        <w:t>in Eq. 7 is mean-centred body mass</w:t>
      </w:r>
      <w:r w:rsidRPr="00210304">
        <w:rPr>
          <w:rFonts w:eastAsiaTheme="minorEastAsia" w:cstheme="minorHAnsi"/>
          <w:iCs/>
          <w:lang w:val="en-GB"/>
        </w:rPr>
        <w:t xml:space="preserve">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ij</m:t>
            </m:r>
          </m:sub>
        </m:sSub>
        <m:r>
          <w:rPr>
            <w:rFonts w:ascii="Cambria Math" w:eastAsiaTheme="minorEastAsia" w:hAnsi="Cambria Math" w:cstheme="minorHAnsi"/>
            <w:lang w:val="en-GB"/>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ij</m:t>
            </m:r>
          </m:sub>
        </m:sSub>
        <m:r>
          <w:rPr>
            <w:rFonts w:ascii="Cambria Math" w:eastAsiaTheme="minorEastAsia" w:hAnsi="Cambria Math" w:cstheme="minorHAnsi"/>
            <w:lang w:val="en-GB"/>
          </w:rPr>
          <m:t>-</m:t>
        </m:r>
        <w:commentRangeStart w:id="211"/>
        <w:commentRangeStart w:id="212"/>
        <w:commentRangeStart w:id="213"/>
        <m:acc>
          <m:accPr>
            <m:chr m:val="̅"/>
            <m:ctrlPr>
              <w:rPr>
                <w:rFonts w:ascii="Cambria Math" w:eastAsiaTheme="minorEastAsia" w:hAnsi="Cambria Math" w:cstheme="minorHAnsi"/>
                <w:i/>
                <w:iCs/>
                <w:lang w:val="en-GB"/>
              </w:rPr>
            </m:ctrlPr>
          </m:accPr>
          <m:e>
            <m:r>
              <w:rPr>
                <w:rFonts w:ascii="Cambria Math" w:eastAsiaTheme="minorEastAsia" w:hAnsi="Cambria Math" w:cstheme="minorHAnsi"/>
                <w:lang w:val="en-GB"/>
              </w:rPr>
              <m:t>M</m:t>
            </m:r>
          </m:e>
        </m:acc>
      </m:oMath>
      <w:r w:rsidRPr="00116910">
        <w:rPr>
          <w:rFonts w:eastAsiaTheme="minorEastAsia" w:cstheme="minorHAnsi"/>
          <w:iCs/>
          <w:lang w:val="en-GB"/>
        </w:rPr>
        <w:t xml:space="preserve">) </w:t>
      </w:r>
      <w:commentRangeStart w:id="214"/>
      <w:commentRangeEnd w:id="214"/>
      <w:r w:rsidRPr="00116910">
        <w:rPr>
          <w:rStyle w:val="CommentReference"/>
        </w:rPr>
        <w:commentReference w:id="214"/>
      </w:r>
      <w:commentRangeEnd w:id="211"/>
      <w:r>
        <w:rPr>
          <w:rStyle w:val="CommentReference"/>
        </w:rPr>
        <w:commentReference w:id="211"/>
      </w:r>
      <w:commentRangeEnd w:id="212"/>
      <w:r>
        <w:rPr>
          <w:rStyle w:val="CommentReference"/>
        </w:rPr>
        <w:commentReference w:id="212"/>
      </w:r>
      <w:commentRangeEnd w:id="213"/>
      <w:r>
        <w:rPr>
          <w:rStyle w:val="CommentReference"/>
        </w:rPr>
        <w:commentReference w:id="213"/>
      </w:r>
      <w:r w:rsidRPr="00116910">
        <w:rPr>
          <w:rFonts w:eastAsiaTheme="minorEastAsia" w:cstheme="minorHAnsi"/>
          <w:iCs/>
          <w:lang w:val="en-GB"/>
        </w:rPr>
        <w:t xml:space="preserve"> and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C</m:t>
            </m:r>
            <m:r>
              <w:rPr>
                <w:rFonts w:ascii="Cambria Math" w:hAnsi="Cambria Math" w:cstheme="minorHAnsi"/>
                <w:lang w:val="en-GB"/>
              </w:rPr>
              <m:t>,</m:t>
            </m:r>
            <m:r>
              <w:rPr>
                <w:rFonts w:ascii="Cambria Math" w:hAnsi="Cambria Math" w:cstheme="minorHAnsi"/>
              </w:rPr>
              <m:t>ij</m:t>
            </m:r>
          </m:sub>
        </m:sSub>
      </m:oMath>
      <w:r w:rsidRPr="00116910">
        <w:rPr>
          <w:rFonts w:eastAsiaTheme="minorEastAsia" w:cstheme="minorHAnsi"/>
          <w:lang w:val="en-GB"/>
        </w:rPr>
        <w:t xml:space="preserve"> is </w:t>
      </w:r>
      <w:r w:rsidRPr="00210304">
        <w:rPr>
          <w:rFonts w:eastAsiaTheme="minorEastAsia" w:cstheme="minorHAnsi"/>
          <w:lang w:val="en-GB"/>
        </w:rPr>
        <w:t xml:space="preserve">the mid-point of the temperature in the environment of species </w:t>
      </w:r>
      <m:oMath>
        <m:r>
          <w:rPr>
            <w:rFonts w:ascii="Cambria Math" w:eastAsiaTheme="minorEastAsia" w:hAnsi="Cambria Math" w:cstheme="minorHAnsi"/>
            <w:lang w:val="en-GB"/>
          </w:rPr>
          <m:t>j</m:t>
        </m:r>
      </m:oMath>
      <w:r>
        <w:rPr>
          <w:rFonts w:eastAsiaTheme="minorEastAsia" w:cstheme="minorHAnsi"/>
          <w:lang w:val="en-GB"/>
        </w:rPr>
        <w:t xml:space="preserve"> </w:t>
      </w:r>
      <w:r w:rsidRPr="00210304">
        <w:rPr>
          <w:rFonts w:eastAsiaTheme="minorEastAsia" w:cstheme="minorHAnsi"/>
          <w:lang w:val="en-GB"/>
        </w:rPr>
        <w:t>subtracted from the temperature</w:t>
      </w:r>
      <w:r w:rsidRPr="00116910">
        <w:rPr>
          <w:rFonts w:eastAsiaTheme="minorEastAsia" w:cstheme="minorHAnsi"/>
          <w:lang w:val="en-GB"/>
        </w:rPr>
        <w:t xml:space="preserve"> </w:t>
      </w:r>
      <w:r>
        <w:rPr>
          <w:rFonts w:eastAsiaTheme="minorEastAsia" w:cstheme="minorHAnsi"/>
          <w:lang w:val="en-GB"/>
        </w:rPr>
        <w:t>used in the experiment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C</m:t>
            </m:r>
            <m:r>
              <w:rPr>
                <w:rFonts w:ascii="Cambria Math" w:hAnsi="Cambria Math" w:cstheme="minorHAnsi"/>
                <w:lang w:val="en-GB"/>
              </w:rPr>
              <m:t>,</m:t>
            </m:r>
            <m:r>
              <w:rPr>
                <w:rFonts w:ascii="Cambria Math" w:hAnsi="Cambria Math" w:cstheme="minorHAnsi"/>
              </w:rPr>
              <m:t>ij</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C</m:t>
            </m:r>
            <m:r>
              <w:rPr>
                <w:rFonts w:ascii="Cambria Math" w:hAnsi="Cambria Math" w:cstheme="minorHAnsi"/>
                <w:lang w:val="en-GB"/>
              </w:rPr>
              <m:t>,</m:t>
            </m:r>
            <m:r>
              <w:rPr>
                <w:rFonts w:ascii="Cambria Math" w:hAnsi="Cambria Math" w:cstheme="minorHAnsi"/>
              </w:rPr>
              <m:t>ij</m:t>
            </m:r>
          </m:sub>
        </m:sSub>
        <m:r>
          <w:rPr>
            <w:rFonts w:ascii="Cambria Math" w:hAnsi="Cambria Math" w:cstheme="minorHAnsi"/>
            <w:lang w:val="en-GB"/>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T</m:t>
                </m:r>
              </m:e>
            </m:acc>
          </m:e>
          <m:sub>
            <m:r>
              <w:rPr>
                <w:rFonts w:ascii="Cambria Math" w:hAnsi="Cambria Math" w:cstheme="minorHAnsi"/>
              </w:rPr>
              <m:t>env</m:t>
            </m:r>
            <m:r>
              <w:rPr>
                <w:rFonts w:ascii="Cambria Math" w:hAnsi="Cambria Math" w:cstheme="minorHAnsi"/>
                <w:lang w:val="en-GB"/>
              </w:rPr>
              <m:t>,</m:t>
            </m:r>
            <m:r>
              <w:rPr>
                <w:rFonts w:ascii="Cambria Math" w:hAnsi="Cambria Math" w:cstheme="minorHAnsi"/>
              </w:rPr>
              <m:t>C</m:t>
            </m:r>
            <m:r>
              <w:rPr>
                <w:rFonts w:ascii="Cambria Math" w:hAnsi="Cambria Math" w:cstheme="minorHAnsi"/>
                <w:lang w:val="en-GB"/>
              </w:rPr>
              <m:t>,</m:t>
            </m:r>
            <m:r>
              <w:rPr>
                <w:rFonts w:ascii="Cambria Math" w:hAnsi="Cambria Math" w:cstheme="minorHAnsi"/>
              </w:rPr>
              <m:t>j</m:t>
            </m:r>
          </m:sub>
        </m:sSub>
      </m:oMath>
      <w:r w:rsidRPr="004245B5">
        <w:rPr>
          <w:rFonts w:eastAsiaTheme="minorEastAsia" w:cstheme="minorHAnsi"/>
        </w:rPr>
        <w:t>)</w:t>
      </w:r>
      <w:r>
        <w:rPr>
          <w:rFonts w:eastAsiaTheme="minorEastAsia" w:cstheme="minorHAnsi"/>
          <w:iCs/>
          <w:lang w:val="en-GB"/>
        </w:rPr>
        <w:t xml:space="preserve">. This rescaling is done to control for differences between species with respect to the experimental temperatures relative to the temperature that maximizes their consumption rate. </w:t>
      </w:r>
    </w:p>
    <w:p w14:paraId="29E79EFC" w14:textId="77777777" w:rsidR="0024271B" w:rsidRDefault="0024271B" w:rsidP="0024271B">
      <w:pPr>
        <w:spacing w:line="480" w:lineRule="auto"/>
        <w:contextualSpacing/>
        <w:jc w:val="both"/>
        <w:rPr>
          <w:rFonts w:eastAsiaTheme="minorEastAsia" w:cstheme="minorHAnsi"/>
          <w:iCs/>
          <w:lang w:val="en-GB"/>
        </w:rPr>
      </w:pPr>
    </w:p>
    <w:p w14:paraId="35CB01E3" w14:textId="77777777" w:rsidR="0024271B" w:rsidRPr="00972C7F" w:rsidRDefault="0024271B" w:rsidP="0024271B">
      <w:pPr>
        <w:spacing w:line="480" w:lineRule="auto"/>
        <w:contextualSpacing/>
        <w:jc w:val="both"/>
        <w:rPr>
          <w:rFonts w:cstheme="minorHAnsi"/>
          <w:bCs/>
          <w:i/>
          <w:iCs/>
          <w:lang w:val="en-GB"/>
        </w:rPr>
      </w:pPr>
      <w:r w:rsidRPr="00972C7F">
        <w:rPr>
          <w:rFonts w:cstheme="minorHAnsi"/>
          <w:bCs/>
          <w:i/>
          <w:iCs/>
          <w:lang w:val="en-GB"/>
        </w:rPr>
        <w:t>Mass-dependence of optimum growth temperature</w:t>
      </w:r>
    </w:p>
    <w:p w14:paraId="48144139" w14:textId="77777777" w:rsidR="0024271B" w:rsidRPr="00972C7F" w:rsidRDefault="0024271B" w:rsidP="0024271B">
      <w:pPr>
        <w:spacing w:line="480" w:lineRule="auto"/>
        <w:contextualSpacing/>
        <w:jc w:val="both"/>
        <w:rPr>
          <w:rFonts w:cstheme="minorHAnsi"/>
          <w:bCs/>
          <w:lang w:val="en-GB"/>
        </w:rPr>
      </w:pPr>
      <w:r w:rsidRPr="00972C7F">
        <w:rPr>
          <w:rFonts w:cstheme="minorHAnsi"/>
          <w:bCs/>
          <w:lang w:val="en-GB"/>
        </w:rPr>
        <w:t>To evaluate how the optimum temperature</w:t>
      </w:r>
      <w:r>
        <w:rPr>
          <w:rFonts w:cstheme="minorHAnsi"/>
          <w:bCs/>
          <w:lang w:val="en-GB"/>
        </w:rPr>
        <w:t xml:space="preserve"> </w:t>
      </w:r>
      <w:r w:rsidRPr="00972C7F">
        <w:rPr>
          <w:rFonts w:cstheme="minorHAnsi"/>
          <w:bCs/>
          <w:lang w:val="en-GB"/>
        </w:rPr>
        <w:t>(</w:t>
      </w:r>
      <m:oMath>
        <m:sSub>
          <m:sSubPr>
            <m:ctrlPr>
              <w:rPr>
                <w:rFonts w:ascii="Cambria Math" w:hAnsi="Cambria Math" w:cstheme="minorHAnsi"/>
                <w:bCs/>
                <w:i/>
              </w:rPr>
            </m:ctrlPr>
          </m:sSubPr>
          <m:e>
            <m:r>
              <w:rPr>
                <w:rFonts w:ascii="Cambria Math" w:hAnsi="Cambria Math" w:cstheme="minorHAnsi"/>
              </w:rPr>
              <m:t>t</m:t>
            </m:r>
          </m:e>
          <m:sub>
            <m:r>
              <w:rPr>
                <w:rFonts w:ascii="Cambria Math" w:hAnsi="Cambria Math" w:cstheme="minorHAnsi"/>
              </w:rPr>
              <m:t>opt</m:t>
            </m:r>
            <m:r>
              <w:rPr>
                <w:rFonts w:ascii="Cambria Math" w:hAnsi="Cambria Math" w:cstheme="minorHAnsi"/>
                <w:lang w:val="en-GB"/>
              </w:rPr>
              <m:t>,</m:t>
            </m:r>
            <m:r>
              <w:rPr>
                <w:rFonts w:ascii="Cambria Math" w:hAnsi="Cambria Math" w:cstheme="minorHAnsi"/>
              </w:rPr>
              <m:t>ij</m:t>
            </m:r>
          </m:sub>
        </m:sSub>
      </m:oMath>
      <w:r>
        <w:rPr>
          <w:rFonts w:eastAsiaTheme="minorEastAsia" w:cstheme="minorHAnsi"/>
          <w:bCs/>
          <w:lang w:val="en-GB"/>
        </w:rPr>
        <w:t>,</w:t>
      </w:r>
      <w:r w:rsidRPr="00972C7F">
        <w:rPr>
          <w:rFonts w:cstheme="minorHAnsi"/>
          <w:bCs/>
          <w:lang w:val="en-GB"/>
        </w:rPr>
        <w:t xml:space="preserve"> </w:t>
      </w:r>
      <w:r w:rsidRPr="00972C7F">
        <w:rPr>
          <w:rFonts w:eastAsiaTheme="minorEastAsia" w:cstheme="minorHAnsi"/>
          <w:bCs/>
          <w:lang w:val="en-GB"/>
        </w:rPr>
        <w:t xml:space="preserve">in </w:t>
      </w:r>
      <w:r>
        <w:rPr>
          <w:rFonts w:eastAsiaTheme="minorEastAsia" w:cstheme="minorHAnsi"/>
          <w:bCs/>
          <w:lang w:val="en-GB"/>
        </w:rPr>
        <w:t xml:space="preserve">degrees </w:t>
      </w:r>
      <w:r w:rsidRPr="00972C7F">
        <w:rPr>
          <w:rFonts w:eastAsiaTheme="minorEastAsia" w:cstheme="minorHAnsi"/>
          <w:bCs/>
          <w:lang w:val="en-GB"/>
        </w:rPr>
        <w:t>Celsius</w:t>
      </w:r>
      <w:r>
        <w:rPr>
          <w:rFonts w:eastAsiaTheme="minorEastAsia" w:cstheme="minorHAnsi"/>
          <w:bCs/>
          <w:lang w:val="en-GB"/>
        </w:rPr>
        <w:t>)</w:t>
      </w:r>
      <w:r w:rsidRPr="00972C7F">
        <w:rPr>
          <w:rFonts w:eastAsiaTheme="minorEastAsia" w:cstheme="minorHAnsi"/>
          <w:bCs/>
          <w:lang w:val="en-GB"/>
        </w:rPr>
        <w:t xml:space="preserve"> </w:t>
      </w:r>
      <w:r w:rsidRPr="00972C7F">
        <w:rPr>
          <w:rFonts w:cstheme="minorHAnsi"/>
          <w:bCs/>
          <w:lang w:val="en-GB"/>
        </w:rPr>
        <w:t xml:space="preserve">for individual growth depends on body mass, we fit the following hierarchical model to account for variation </w:t>
      </w:r>
      <w:r>
        <w:rPr>
          <w:rFonts w:cstheme="minorHAnsi"/>
          <w:bCs/>
          <w:lang w:val="en-GB"/>
        </w:rPr>
        <w:t xml:space="preserve">between species </w:t>
      </w:r>
      <w:r w:rsidRPr="00972C7F">
        <w:rPr>
          <w:rFonts w:cstheme="minorHAnsi"/>
          <w:bCs/>
          <w:lang w:val="en-GB"/>
        </w:rPr>
        <w:t xml:space="preserve">in both </w:t>
      </w:r>
      <w:r>
        <w:rPr>
          <w:rFonts w:cstheme="minorHAnsi"/>
          <w:bCs/>
          <w:lang w:val="en-GB"/>
        </w:rPr>
        <w:t xml:space="preserve">the </w:t>
      </w:r>
      <w:r w:rsidRPr="00972C7F">
        <w:rPr>
          <w:rFonts w:cstheme="minorHAnsi"/>
          <w:bCs/>
          <w:lang w:val="en-GB"/>
        </w:rPr>
        <w:t>intercept and slope: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24271B" w14:paraId="09179188" w14:textId="77777777" w:rsidTr="00A417D2">
        <w:tc>
          <w:tcPr>
            <w:tcW w:w="3005" w:type="dxa"/>
          </w:tcPr>
          <w:p w14:paraId="4C1706CA" w14:textId="77777777" w:rsidR="0024271B" w:rsidRPr="00972C7F" w:rsidRDefault="0024271B" w:rsidP="00A417D2">
            <w:pPr>
              <w:spacing w:line="480" w:lineRule="auto"/>
              <w:contextualSpacing/>
              <w:jc w:val="both"/>
              <w:rPr>
                <w:rFonts w:cstheme="minorHAnsi"/>
                <w:bCs/>
                <w:lang w:val="en-GB"/>
              </w:rPr>
            </w:pPr>
          </w:p>
        </w:tc>
        <w:tc>
          <w:tcPr>
            <w:tcW w:w="3005" w:type="dxa"/>
          </w:tcPr>
          <w:p w14:paraId="2A6C607B" w14:textId="77777777" w:rsidR="0024271B" w:rsidRPr="00A439FF" w:rsidRDefault="0024271B" w:rsidP="00A417D2">
            <w:pPr>
              <w:spacing w:line="480" w:lineRule="auto"/>
              <w:contextualSpacing/>
              <w:jc w:val="both"/>
              <w:rPr>
                <w:rFonts w:cstheme="minorHAnsi"/>
                <w:bCs/>
              </w:rPr>
            </w:pPr>
            <m:oMathPara>
              <m:oMathParaPr>
                <m:jc m:val="center"/>
              </m:oMathParaP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opt,ij</m:t>
                    </m:r>
                  </m:sub>
                </m:sSub>
                <m:r>
                  <w:rPr>
                    <w:rFonts w:ascii="Cambria Math" w:hAnsi="Cambria Math" w:cstheme="minorHAnsi"/>
                  </w:rPr>
                  <m:t>~N(</m:t>
                </m:r>
                <m:sSub>
                  <m:sSubPr>
                    <m:ctrlPr>
                      <w:rPr>
                        <w:rFonts w:ascii="Cambria Math" w:hAnsi="Cambria Math" w:cstheme="minorHAnsi"/>
                        <w:bCs/>
                        <w:i/>
                        <w:iCs/>
                      </w:rPr>
                    </m:ctrlPr>
                  </m:sSubPr>
                  <m:e>
                    <m:r>
                      <w:rPr>
                        <w:rFonts w:ascii="Cambria Math" w:hAnsi="Cambria Math" w:cstheme="minorHAnsi"/>
                      </w:rPr>
                      <m:t>μ</m:t>
                    </m:r>
                  </m:e>
                  <m:sub>
                    <m:r>
                      <w:rPr>
                        <w:rFonts w:ascii="Cambria Math" w:hAnsi="Cambria Math" w:cstheme="minorHAnsi"/>
                      </w:rPr>
                      <m:t>ij</m:t>
                    </m:r>
                  </m:sub>
                </m:sSub>
                <m:r>
                  <w:rPr>
                    <w:rFonts w:ascii="Cambria Math" w:hAnsi="Cambria Math" w:cstheme="minorHAnsi"/>
                  </w:rPr>
                  <m:t>, </m:t>
                </m:r>
                <m:sSup>
                  <m:sSupPr>
                    <m:ctrlPr>
                      <w:del w:id="215" w:author="Max Lindmark" w:date="2020-07-29T15:11:00Z">
                        <w:rPr>
                          <w:rFonts w:ascii="Cambria Math" w:hAnsi="Cambria Math" w:cstheme="minorHAnsi"/>
                          <w:bCs/>
                          <w:i/>
                          <w:iCs/>
                        </w:rPr>
                      </w:del>
                    </m:ctrlPr>
                  </m:sSupPr>
                  <m:e>
                    <m:r>
                      <w:del w:id="216" w:author="Max Lindmark" w:date="2020-07-29T15:11:00Z">
                        <w:rPr>
                          <w:rFonts w:ascii="Cambria Math" w:hAnsi="Cambria Math" w:cstheme="minorHAnsi"/>
                        </w:rPr>
                        <m:t>σ</m:t>
                      </w:del>
                    </m:r>
                  </m:e>
                  <m:sup>
                    <m:r>
                      <w:del w:id="217" w:author="Max Lindmark" w:date="2020-07-29T15:11:00Z">
                        <w:rPr>
                          <w:rFonts w:ascii="Cambria Math" w:hAnsi="Cambria Math" w:cstheme="minorHAnsi"/>
                        </w:rPr>
                        <m:t>2</m:t>
                      </w:del>
                    </m:r>
                  </m:sup>
                </m:sSup>
                <m:r>
                  <w:ins w:id="218" w:author="Max Lindmark" w:date="2020-07-29T15:11:00Z">
                    <w:rPr>
                      <w:rFonts w:ascii="Cambria Math" w:hAnsi="Cambria Math" w:cstheme="minorHAnsi"/>
                    </w:rPr>
                    <m:t>σ</m:t>
                  </w:ins>
                </m:r>
                <m:r>
                  <w:rPr>
                    <w:rFonts w:ascii="Cambria Math" w:hAnsi="Cambria Math" w:cstheme="minorHAnsi"/>
                  </w:rPr>
                  <m:t>)</m:t>
                </m:r>
              </m:oMath>
            </m:oMathPara>
          </w:p>
        </w:tc>
        <w:tc>
          <w:tcPr>
            <w:tcW w:w="3006" w:type="dxa"/>
          </w:tcPr>
          <w:p w14:paraId="1ABE1425" w14:textId="77777777" w:rsidR="0024271B" w:rsidRDefault="0024271B" w:rsidP="00A417D2">
            <w:pPr>
              <w:spacing w:line="480" w:lineRule="auto"/>
              <w:contextualSpacing/>
              <w:jc w:val="right"/>
              <w:rPr>
                <w:rFonts w:cstheme="minorHAnsi"/>
                <w:bCs/>
              </w:rPr>
            </w:pPr>
            <w:r w:rsidRPr="00093C2D">
              <w:rPr>
                <w:rFonts w:eastAsiaTheme="minorEastAsia" w:cstheme="minorHAnsi"/>
              </w:rPr>
              <w:t>(</w:t>
            </w:r>
            <w:r>
              <w:rPr>
                <w:rFonts w:eastAsiaTheme="minorEastAsia" w:cstheme="minorHAnsi"/>
              </w:rPr>
              <w:t>9</w:t>
            </w:r>
            <w:r w:rsidRPr="00093C2D">
              <w:rPr>
                <w:rFonts w:eastAsiaTheme="minorEastAsia" w:cstheme="minorHAnsi"/>
              </w:rPr>
              <w:t>)</w:t>
            </w:r>
          </w:p>
        </w:tc>
      </w:tr>
      <w:tr w:rsidR="0024271B" w14:paraId="6996CA81" w14:textId="77777777" w:rsidTr="00A417D2">
        <w:tc>
          <w:tcPr>
            <w:tcW w:w="3005" w:type="dxa"/>
          </w:tcPr>
          <w:p w14:paraId="6836C9D2" w14:textId="77777777" w:rsidR="0024271B" w:rsidRDefault="0024271B" w:rsidP="00A417D2">
            <w:pPr>
              <w:spacing w:line="480" w:lineRule="auto"/>
              <w:contextualSpacing/>
              <w:jc w:val="both"/>
              <w:rPr>
                <w:rFonts w:cstheme="minorHAnsi"/>
                <w:bCs/>
              </w:rPr>
            </w:pPr>
          </w:p>
        </w:tc>
        <w:tc>
          <w:tcPr>
            <w:tcW w:w="3005" w:type="dxa"/>
          </w:tcPr>
          <w:p w14:paraId="18E97F11" w14:textId="77777777" w:rsidR="0024271B" w:rsidRDefault="0024271B" w:rsidP="00A417D2">
            <w:pPr>
              <w:spacing w:line="480" w:lineRule="auto"/>
              <w:contextualSpacing/>
              <w:jc w:val="both"/>
              <w:rPr>
                <w:rFonts w:eastAsia="Times New Roman"/>
              </w:rPr>
            </w:pPr>
            <m:oMathPara>
              <m:oMath>
                <m:sSub>
                  <m:sSubPr>
                    <m:ctrlPr>
                      <w:rPr>
                        <w:rFonts w:ascii="Cambria Math" w:hAnsi="Cambria Math" w:cstheme="minorHAnsi"/>
                        <w:bCs/>
                        <w:i/>
                        <w:iCs/>
                      </w:rPr>
                    </m:ctrlPr>
                  </m:sSubPr>
                  <m:e>
                    <m:r>
                      <w:rPr>
                        <w:rFonts w:ascii="Cambria Math" w:hAnsi="Cambria Math" w:cstheme="minorHAnsi"/>
                      </w:rPr>
                      <m:t>μ</m:t>
                    </m:r>
                  </m:e>
                  <m:sub>
                    <m:r>
                      <w:rPr>
                        <w:rFonts w:ascii="Cambria Math" w:hAnsi="Cambria Math" w:cstheme="minorHAnsi"/>
                      </w:rPr>
                      <m:t>ij</m:t>
                    </m:r>
                  </m:sub>
                </m:sSub>
                <m:r>
                  <w:rPr>
                    <w:rFonts w:ascii="Cambria Math" w:hAnsi="Cambria Math" w:cstheme="minorHAnsi"/>
                  </w:rPr>
                  <m:t>=</m:t>
                </m:r>
                <m:sSub>
                  <m:sSubPr>
                    <m:ctrlPr>
                      <w:rPr>
                        <w:rFonts w:ascii="Cambria Math" w:hAnsi="Cambria Math" w:cstheme="minorHAnsi"/>
                        <w:bCs/>
                        <w:i/>
                        <w:iCs/>
                      </w:rPr>
                    </m:ctrlPr>
                  </m:sSubPr>
                  <m:e>
                    <m:r>
                      <w:rPr>
                        <w:rFonts w:ascii="Cambria Math" w:hAnsi="Cambria Math" w:cstheme="minorHAnsi"/>
                      </w:rPr>
                      <m:t>β</m:t>
                    </m:r>
                  </m:e>
                  <m:sub>
                    <m:r>
                      <w:rPr>
                        <w:rFonts w:ascii="Cambria Math" w:hAnsi="Cambria Math" w:cstheme="minorHAnsi"/>
                      </w:rPr>
                      <m:t>0j</m:t>
                    </m:r>
                  </m:sub>
                </m:sSub>
                <m:r>
                  <w:rPr>
                    <w:rFonts w:ascii="Cambria Math" w:hAnsi="Cambria Math" w:cstheme="minorHAnsi"/>
                  </w:rPr>
                  <m:t>+</m:t>
                </m:r>
                <m:sSub>
                  <m:sSubPr>
                    <m:ctrlPr>
                      <w:rPr>
                        <w:rFonts w:ascii="Cambria Math" w:hAnsi="Cambria Math" w:cstheme="minorHAnsi"/>
                        <w:bCs/>
                        <w:i/>
                        <w:iCs/>
                      </w:rPr>
                    </m:ctrlPr>
                  </m:sSubPr>
                  <m:e>
                    <m:r>
                      <w:rPr>
                        <w:rFonts w:ascii="Cambria Math" w:hAnsi="Cambria Math" w:cstheme="minorHAnsi"/>
                      </w:rPr>
                      <m:t>β</m:t>
                    </m:r>
                  </m:e>
                  <m:sub>
                    <m:r>
                      <w:rPr>
                        <w:rFonts w:ascii="Cambria Math" w:hAnsi="Cambria Math" w:cstheme="minorHAnsi"/>
                      </w:rPr>
                      <m:t>1j</m:t>
                    </m:r>
                  </m:sub>
                </m:sSub>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ij</m:t>
                    </m:r>
                  </m:sub>
                </m:sSub>
              </m:oMath>
            </m:oMathPara>
          </w:p>
        </w:tc>
        <w:tc>
          <w:tcPr>
            <w:tcW w:w="3006" w:type="dxa"/>
          </w:tcPr>
          <w:p w14:paraId="50BC79BB" w14:textId="77777777" w:rsidR="0024271B" w:rsidRPr="00093C2D" w:rsidRDefault="0024271B" w:rsidP="00A417D2">
            <w:pPr>
              <w:spacing w:line="480" w:lineRule="auto"/>
              <w:contextualSpacing/>
              <w:jc w:val="right"/>
              <w:rPr>
                <w:rFonts w:eastAsiaTheme="minorEastAsia" w:cstheme="minorHAnsi"/>
              </w:rPr>
            </w:pPr>
            <w:r w:rsidRPr="00093C2D">
              <w:rPr>
                <w:rFonts w:eastAsiaTheme="minorEastAsia" w:cstheme="minorHAnsi"/>
              </w:rPr>
              <w:t>(</w:t>
            </w:r>
            <w:r>
              <w:rPr>
                <w:rFonts w:eastAsiaTheme="minorEastAsia" w:cstheme="minorHAnsi"/>
              </w:rPr>
              <w:t>10</w:t>
            </w:r>
            <w:r w:rsidRPr="00093C2D">
              <w:rPr>
                <w:rFonts w:eastAsiaTheme="minorEastAsia" w:cstheme="minorHAnsi"/>
              </w:rPr>
              <w:t>)</w:t>
            </w:r>
          </w:p>
        </w:tc>
      </w:tr>
      <w:tr w:rsidR="0024271B" w14:paraId="03C06CCC" w14:textId="77777777" w:rsidTr="00A417D2">
        <w:tc>
          <w:tcPr>
            <w:tcW w:w="3005" w:type="dxa"/>
          </w:tcPr>
          <w:p w14:paraId="58E3B351" w14:textId="77777777" w:rsidR="0024271B" w:rsidRDefault="0024271B" w:rsidP="00A417D2">
            <w:pPr>
              <w:spacing w:line="480" w:lineRule="auto"/>
              <w:contextualSpacing/>
              <w:jc w:val="both"/>
              <w:rPr>
                <w:rFonts w:cstheme="minorHAnsi"/>
                <w:bCs/>
              </w:rPr>
            </w:pPr>
          </w:p>
        </w:tc>
        <w:tc>
          <w:tcPr>
            <w:tcW w:w="3005" w:type="dxa"/>
          </w:tcPr>
          <w:p w14:paraId="32631F51" w14:textId="77777777" w:rsidR="0024271B" w:rsidRDefault="0024271B" w:rsidP="00A417D2">
            <w:pPr>
              <w:spacing w:line="480" w:lineRule="auto"/>
              <w:contextualSpacing/>
              <w:jc w:val="both"/>
              <w:rPr>
                <w:rFonts w:eastAsia="Times New Roman"/>
              </w:rPr>
            </w:pPr>
            <m:oMathPara>
              <m:oMath>
                <m:sSub>
                  <m:sSubPr>
                    <m:ctrlPr>
                      <w:rPr>
                        <w:rFonts w:ascii="Cambria Math" w:hAnsi="Cambria Math" w:cstheme="minorHAnsi"/>
                        <w:bCs/>
                        <w:i/>
                        <w:iCs/>
                      </w:rPr>
                    </m:ctrlPr>
                  </m:sSubPr>
                  <m:e>
                    <m:r>
                      <w:rPr>
                        <w:rFonts w:ascii="Cambria Math" w:hAnsi="Cambria Math" w:cstheme="minorHAnsi"/>
                      </w:rPr>
                      <m:t>β</m:t>
                    </m:r>
                  </m:e>
                  <m:sub>
                    <m:r>
                      <w:rPr>
                        <w:rFonts w:ascii="Cambria Math" w:hAnsi="Cambria Math" w:cstheme="minorHAnsi"/>
                      </w:rPr>
                      <m:t>pj</m:t>
                    </m:r>
                  </m:sub>
                </m:sSub>
                <m:r>
                  <w:rPr>
                    <w:rFonts w:ascii="Cambria Math" w:eastAsiaTheme="minorEastAsia" w:hAnsi="Cambria Math" w:cstheme="minorHAnsi"/>
                  </w:rPr>
                  <m:t>~N(</m:t>
                </m:r>
                <m:sSub>
                  <m:sSubPr>
                    <m:ctrlPr>
                      <w:rPr>
                        <w:rFonts w:ascii="Cambria Math" w:eastAsiaTheme="minorEastAsia" w:hAnsi="Cambria Math" w:cstheme="minorHAnsi"/>
                        <w:i/>
                      </w:rPr>
                    </m:ctrlPr>
                  </m:sSubPr>
                  <m:e>
                    <m:r>
                      <w:rPr>
                        <w:rFonts w:ascii="Cambria Math" w:eastAsiaTheme="minorEastAsia" w:hAnsi="Cambria Math" w:cstheme="minorHAnsi"/>
                      </w:rPr>
                      <m:t>μ</m:t>
                    </m:r>
                  </m:e>
                  <m:sub>
                    <m:sSub>
                      <m:sSubPr>
                        <m:ctrlPr>
                          <w:rPr>
                            <w:rFonts w:ascii="Cambria Math" w:hAnsi="Cambria Math" w:cstheme="minorHAnsi"/>
                            <w:bCs/>
                            <w:i/>
                            <w:iCs/>
                          </w:rPr>
                        </m:ctrlPr>
                      </m:sSubPr>
                      <m:e>
                        <m:r>
                          <w:rPr>
                            <w:rFonts w:ascii="Cambria Math" w:hAnsi="Cambria Math" w:cstheme="minorHAnsi"/>
                          </w:rPr>
                          <m:t>β</m:t>
                        </m:r>
                      </m:e>
                      <m:sub>
                        <m:r>
                          <w:rPr>
                            <w:rFonts w:ascii="Cambria Math" w:hAnsi="Cambria Math" w:cstheme="minorHAnsi"/>
                          </w:rPr>
                          <m:t>p</m:t>
                        </m:r>
                      </m:sub>
                    </m:sSub>
                  </m:sub>
                </m:sSub>
                <m:r>
                  <w:rPr>
                    <w:rFonts w:ascii="Cambria Math" w:eastAsiaTheme="minorEastAsia" w:hAnsi="Cambria Math" w:cstheme="minorHAnsi"/>
                  </w:rPr>
                  <m:t xml:space="preserve">, </m:t>
                </m:r>
                <m:sSub>
                  <m:sSubPr>
                    <m:ctrlPr>
                      <w:ins w:id="219" w:author="Max Lindmark" w:date="2020-07-29T15:12:00Z">
                        <w:rPr>
                          <w:rFonts w:ascii="Cambria Math" w:hAnsi="Cambria Math" w:cstheme="minorHAnsi"/>
                          <w:bCs/>
                          <w:i/>
                          <w:iCs/>
                        </w:rPr>
                      </w:ins>
                    </m:ctrlPr>
                  </m:sSubPr>
                  <m:e>
                    <m:r>
                      <w:ins w:id="220" w:author="Max Lindmark" w:date="2020-07-29T15:12:00Z">
                        <w:rPr>
                          <w:rFonts w:ascii="Cambria Math" w:hAnsi="Cambria Math" w:cstheme="minorHAnsi"/>
                        </w:rPr>
                        <m:t>σ</m:t>
                      </w:ins>
                    </m:r>
                    <m:ctrlPr>
                      <w:ins w:id="221" w:author="Max Lindmark" w:date="2020-07-29T15:12:00Z">
                        <w:rPr>
                          <w:rFonts w:ascii="Cambria Math" w:eastAsiaTheme="minorEastAsia" w:hAnsi="Cambria Math" w:cstheme="minorHAnsi"/>
                          <w:i/>
                        </w:rPr>
                      </w:ins>
                    </m:ctrlPr>
                  </m:e>
                  <m:sub>
                    <m:sSub>
                      <m:sSubPr>
                        <m:ctrlPr>
                          <w:ins w:id="222" w:author="Max Lindmark" w:date="2020-07-29T15:12:00Z">
                            <w:rPr>
                              <w:rFonts w:ascii="Cambria Math" w:hAnsi="Cambria Math" w:cstheme="minorHAnsi"/>
                              <w:bCs/>
                              <w:i/>
                              <w:iCs/>
                            </w:rPr>
                          </w:ins>
                        </m:ctrlPr>
                      </m:sSubPr>
                      <m:e>
                        <m:r>
                          <w:ins w:id="223" w:author="Max Lindmark" w:date="2020-07-29T15:12:00Z">
                            <w:rPr>
                              <w:rFonts w:ascii="Cambria Math" w:hAnsi="Cambria Math" w:cstheme="minorHAnsi"/>
                            </w:rPr>
                            <m:t>β</m:t>
                          </w:ins>
                        </m:r>
                      </m:e>
                      <m:sub>
                        <m:r>
                          <w:ins w:id="224" w:author="Max Lindmark" w:date="2020-07-29T15:12:00Z">
                            <w:rPr>
                              <w:rFonts w:ascii="Cambria Math" w:hAnsi="Cambria Math" w:cstheme="minorHAnsi"/>
                            </w:rPr>
                            <m:t>p</m:t>
                          </w:ins>
                        </m:r>
                      </m:sub>
                    </m:sSub>
                  </m:sub>
                </m:sSub>
                <m:r>
                  <w:rPr>
                    <w:rFonts w:ascii="Cambria Math" w:eastAsiaTheme="minorEastAsia" w:hAnsi="Cambria Math" w:cstheme="minorHAnsi"/>
                  </w:rPr>
                  <m:t>)</m:t>
                </m:r>
              </m:oMath>
            </m:oMathPara>
          </w:p>
        </w:tc>
        <w:tc>
          <w:tcPr>
            <w:tcW w:w="3006" w:type="dxa"/>
          </w:tcPr>
          <w:p w14:paraId="1FB527B1" w14:textId="77777777" w:rsidR="0024271B" w:rsidRPr="00093C2D" w:rsidRDefault="0024271B" w:rsidP="00A417D2">
            <w:pPr>
              <w:spacing w:line="480" w:lineRule="auto"/>
              <w:contextualSpacing/>
              <w:jc w:val="right"/>
              <w:rPr>
                <w:rFonts w:eastAsiaTheme="minorEastAsia" w:cstheme="minorHAnsi"/>
              </w:rPr>
            </w:pPr>
            <w:r w:rsidRPr="00093C2D">
              <w:rPr>
                <w:rFonts w:eastAsiaTheme="minorEastAsia" w:cstheme="minorHAnsi"/>
              </w:rPr>
              <w:t>(</w:t>
            </w:r>
            <w:r>
              <w:rPr>
                <w:rFonts w:eastAsiaTheme="minorEastAsia" w:cstheme="minorHAnsi"/>
              </w:rPr>
              <w:t>11</w:t>
            </w:r>
            <w:r w:rsidRPr="00093C2D">
              <w:rPr>
                <w:rFonts w:eastAsiaTheme="minorEastAsia" w:cstheme="minorHAnsi"/>
              </w:rPr>
              <w:t>)</w:t>
            </w:r>
          </w:p>
        </w:tc>
      </w:tr>
    </w:tbl>
    <w:p w14:paraId="081A8A21" w14:textId="77777777" w:rsidR="0024271B" w:rsidRPr="00972C7F" w:rsidRDefault="0024271B" w:rsidP="0024271B">
      <w:pPr>
        <w:spacing w:line="480" w:lineRule="auto"/>
        <w:contextualSpacing/>
        <w:jc w:val="both"/>
        <w:rPr>
          <w:rFonts w:eastAsiaTheme="minorEastAsia" w:cstheme="minorHAnsi"/>
          <w:lang w:val="en-GB"/>
        </w:rPr>
      </w:pPr>
      <w:r w:rsidRPr="00972C7F">
        <w:rPr>
          <w:rFonts w:eastAsiaTheme="minorEastAsia" w:cstheme="minorHAnsi"/>
          <w:bCs/>
          <w:iCs/>
          <w:lang w:val="en-GB"/>
        </w:rPr>
        <w:t xml:space="preserve">Here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opt</m:t>
            </m:r>
            <m:r>
              <w:rPr>
                <w:rFonts w:ascii="Cambria Math" w:hAnsi="Cambria Math" w:cstheme="minorHAnsi"/>
                <w:lang w:val="en-GB"/>
              </w:rPr>
              <m:t>,</m:t>
            </m:r>
            <m:r>
              <w:rPr>
                <w:rFonts w:ascii="Cambria Math" w:hAnsi="Cambria Math" w:cstheme="minorHAnsi"/>
              </w:rPr>
              <m:t>ij</m:t>
            </m:r>
          </m:sub>
        </m:sSub>
      </m:oMath>
      <w:r w:rsidRPr="00972C7F">
        <w:rPr>
          <w:rFonts w:eastAsiaTheme="minorEastAsia" w:cstheme="minorHAnsi"/>
          <w:bCs/>
          <w:iCs/>
          <w:lang w:val="en-GB"/>
        </w:rPr>
        <w:t xml:space="preserve"> is </w:t>
      </w:r>
      <w:r w:rsidRPr="004559BC">
        <w:rPr>
          <w:rFonts w:eastAsiaTheme="minorEastAsia" w:cstheme="minorHAnsi"/>
          <w:bCs/>
          <w:iCs/>
          <w:lang w:val="en-GB"/>
        </w:rPr>
        <w:t xml:space="preserve">mean-centred </w:t>
      </w:r>
      <w:r w:rsidRPr="00972C7F">
        <w:rPr>
          <w:rFonts w:eastAsiaTheme="minorEastAsia" w:cstheme="minorHAnsi"/>
          <w:bCs/>
          <w:iCs/>
          <w:lang w:val="en-GB"/>
        </w:rPr>
        <w:t xml:space="preserve">optimum </w:t>
      </w:r>
      <w:r w:rsidRPr="004559BC">
        <w:rPr>
          <w:rFonts w:eastAsiaTheme="minorEastAsia" w:cstheme="minorHAnsi"/>
          <w:bCs/>
          <w:iCs/>
          <w:lang w:val="en-GB"/>
        </w:rPr>
        <w:t xml:space="preserve">growth </w:t>
      </w:r>
      <w:r w:rsidRPr="00972C7F">
        <w:rPr>
          <w:rFonts w:eastAsiaTheme="minorEastAsia" w:cstheme="minorHAnsi"/>
          <w:bCs/>
          <w:iCs/>
          <w:lang w:val="en-GB"/>
        </w:rPr>
        <w:t>temperature</w:t>
      </w:r>
      <w:r w:rsidRPr="004559BC">
        <w:rPr>
          <w:rFonts w:eastAsiaTheme="minorEastAsia" w:cstheme="minorHAnsi"/>
          <w:bCs/>
          <w:iCs/>
          <w:lang w:val="en-GB"/>
        </w:rPr>
        <w:t xml:space="preserve"> within species</w:t>
      </w:r>
      <w:r w:rsidRPr="00972C7F">
        <w:rPr>
          <w:rFonts w:eastAsiaTheme="minorEastAsia" w:cstheme="minorHAnsi"/>
          <w:bCs/>
          <w:iCs/>
          <w:lang w:val="en-GB"/>
        </w:rPr>
        <w:t xml:space="preserve"> </w:t>
      </w:r>
      <w:r>
        <w:rPr>
          <w:rFonts w:eastAsiaTheme="minorEastAsia" w:cstheme="minorHAnsi"/>
          <w:bCs/>
          <w:iCs/>
          <w:lang w:val="en-GB"/>
        </w:rPr>
        <w:t>(</w:t>
      </w:r>
      <m:oMath>
        <m:sSub>
          <m:sSubPr>
            <m:ctrlPr>
              <w:rPr>
                <w:rFonts w:ascii="Cambria Math" w:hAnsi="Cambria Math" w:cstheme="minorHAnsi"/>
                <w:bCs/>
                <w:i/>
              </w:rPr>
            </m:ctrlPr>
          </m:sSubPr>
          <m:e>
            <m:r>
              <w:rPr>
                <w:rFonts w:ascii="Cambria Math" w:hAnsi="Cambria Math" w:cstheme="minorHAnsi"/>
              </w:rPr>
              <m:t>t</m:t>
            </m:r>
          </m:e>
          <m:sub>
            <m:r>
              <w:rPr>
                <w:rFonts w:ascii="Cambria Math" w:hAnsi="Cambria Math" w:cstheme="minorHAnsi"/>
              </w:rPr>
              <m:t>opt</m:t>
            </m:r>
            <m:r>
              <w:rPr>
                <w:rFonts w:ascii="Cambria Math" w:hAnsi="Cambria Math" w:cstheme="minorHAnsi"/>
                <w:lang w:val="en-GB"/>
              </w:rPr>
              <m:t>,</m:t>
            </m:r>
            <m:r>
              <w:rPr>
                <w:rFonts w:ascii="Cambria Math" w:hAnsi="Cambria Math" w:cstheme="minorHAnsi"/>
              </w:rPr>
              <m:t>ij</m:t>
            </m:r>
          </m:sub>
        </m:sSub>
        <m:r>
          <w:rPr>
            <w:rFonts w:ascii="Cambria Math" w:eastAsiaTheme="minorEastAsia" w:hAnsi="Cambria Math" w:cstheme="minorHAnsi"/>
            <w:lang w:val="en-GB"/>
          </w:rPr>
          <m:t>=</m:t>
        </m:r>
        <m:sSub>
          <m:sSubPr>
            <m:ctrlPr>
              <w:rPr>
                <w:rFonts w:ascii="Cambria Math" w:hAnsi="Cambria Math" w:cstheme="minorHAnsi"/>
                <w:bCs/>
                <w:i/>
              </w:rPr>
            </m:ctrlPr>
          </m:sSubPr>
          <m:e>
            <m:r>
              <w:rPr>
                <w:rFonts w:ascii="Cambria Math" w:hAnsi="Cambria Math" w:cstheme="minorHAnsi"/>
              </w:rPr>
              <m:t>T</m:t>
            </m:r>
          </m:e>
          <m:sub>
            <m:r>
              <w:rPr>
                <w:rFonts w:ascii="Cambria Math" w:hAnsi="Cambria Math" w:cstheme="minorHAnsi"/>
              </w:rPr>
              <m:t>opt</m:t>
            </m:r>
            <m:r>
              <w:rPr>
                <w:rFonts w:ascii="Cambria Math" w:hAnsi="Cambria Math" w:cstheme="minorHAnsi"/>
                <w:lang w:val="en-GB"/>
              </w:rPr>
              <m:t>,</m:t>
            </m:r>
            <m:r>
              <w:rPr>
                <w:rFonts w:ascii="Cambria Math" w:hAnsi="Cambria Math" w:cstheme="minorHAnsi"/>
              </w:rPr>
              <m:t>ij</m:t>
            </m:r>
          </m:sub>
        </m:sSub>
        <m:r>
          <w:rPr>
            <w:rFonts w:ascii="Cambria Math" w:hAnsi="Cambria Math" w:cstheme="minorHAnsi"/>
            <w:lang w:val="en-GB"/>
          </w:rPr>
          <m:t>-</m:t>
        </m:r>
        <m:sSub>
          <m:sSubPr>
            <m:ctrlPr>
              <w:rPr>
                <w:rFonts w:ascii="Cambria Math" w:hAnsi="Cambria Math" w:cstheme="minorHAnsi"/>
                <w:bCs/>
                <w:i/>
              </w:rPr>
            </m:ctrlPr>
          </m:sSubPr>
          <m:e>
            <m:acc>
              <m:accPr>
                <m:chr m:val="̅"/>
                <m:ctrlPr>
                  <w:rPr>
                    <w:rFonts w:ascii="Cambria Math" w:hAnsi="Cambria Math" w:cstheme="minorHAnsi"/>
                    <w:i/>
                  </w:rPr>
                </m:ctrlPr>
              </m:accPr>
              <m:e>
                <m:r>
                  <w:rPr>
                    <w:rFonts w:ascii="Cambria Math" w:hAnsi="Cambria Math" w:cstheme="minorHAnsi"/>
                  </w:rPr>
                  <m:t>T</m:t>
                </m:r>
              </m:e>
            </m:acc>
          </m:e>
          <m:sub>
            <m:r>
              <w:rPr>
                <w:rFonts w:ascii="Cambria Math" w:hAnsi="Cambria Math" w:cstheme="minorHAnsi"/>
              </w:rPr>
              <m:t>opt</m:t>
            </m:r>
            <m:r>
              <w:rPr>
                <w:rFonts w:ascii="Cambria Math" w:hAnsi="Cambria Math" w:cstheme="minorHAnsi"/>
                <w:lang w:val="en-GB"/>
              </w:rPr>
              <m:t>,</m:t>
            </m:r>
            <m:r>
              <w:rPr>
                <w:rFonts w:ascii="Cambria Math" w:hAnsi="Cambria Math" w:cstheme="minorHAnsi"/>
              </w:rPr>
              <m:t>j</m:t>
            </m:r>
          </m:sub>
        </m:sSub>
      </m:oMath>
      <w:r w:rsidRPr="004245B5">
        <w:rPr>
          <w:rFonts w:eastAsiaTheme="minorEastAsia" w:cstheme="minorHAnsi"/>
          <w:bCs/>
        </w:rPr>
        <w:t xml:space="preserve">), </w:t>
      </w:r>
      <w:r w:rsidRPr="004559BC">
        <w:rPr>
          <w:rFonts w:eastAsiaTheme="minorEastAsia" w:cstheme="minorHAnsi"/>
          <w:lang w:val="en-GB"/>
        </w:rPr>
        <w:t xml:space="preserve">to </w:t>
      </w:r>
      <w:ins w:id="225" w:author="Max Lindmark" w:date="2020-07-28T15:57:00Z">
        <w:r w:rsidRPr="00AE4A5F">
          <w:rPr>
            <w:lang w:val="en-GB"/>
          </w:rPr>
          <w:t xml:space="preserve">account for species </w:t>
        </w:r>
      </w:ins>
      <w:ins w:id="226" w:author="Max Lindmark" w:date="2020-07-28T15:58:00Z">
        <w:r>
          <w:rPr>
            <w:lang w:val="en-GB"/>
          </w:rPr>
          <w:t xml:space="preserve">being </w:t>
        </w:r>
      </w:ins>
      <w:ins w:id="227" w:author="Max Lindmark" w:date="2020-07-28T15:57:00Z">
        <w:r w:rsidRPr="00AE4A5F">
          <w:rPr>
            <w:lang w:val="en-GB"/>
          </w:rPr>
          <w:t>adapted to different thermal regimes</w:t>
        </w:r>
      </w:ins>
      <w:ins w:id="228" w:author="Max Lindmark" w:date="2020-07-28T16:19:00Z">
        <w:r>
          <w:rPr>
            <w:lang w:val="en-GB"/>
          </w:rPr>
          <w:t>,</w:t>
        </w:r>
      </w:ins>
      <w:ins w:id="229" w:author="Max Lindmark" w:date="2020-07-29T09:55:00Z">
        <w:r>
          <w:rPr>
            <w:lang w:val="en-GB"/>
          </w:rPr>
          <w:t xml:space="preserve"> </w:t>
        </w:r>
      </w:ins>
      <m:oMath>
        <m:r>
          <w:del w:id="230" w:author="Max Lindmark" w:date="2020-07-28T15:57:00Z">
            <m:rPr>
              <m:sty m:val="p"/>
            </m:rPr>
            <w:rPr>
              <w:rFonts w:ascii="Cambria Math" w:eastAsiaTheme="minorEastAsia" w:hAnsi="Cambria Math" w:cstheme="minorHAnsi"/>
              <w:lang w:val="en-GB"/>
            </w:rPr>
            <m:t>control for species having different thermal optima</m:t>
          </w:del>
        </m:r>
        <m:r>
          <w:del w:id="231" w:author="Max Lindmark" w:date="2020-07-28T16:20:00Z">
            <m:rPr>
              <m:sty m:val="p"/>
            </m:rPr>
            <w:rPr>
              <w:rFonts w:ascii="Cambria Math" w:eastAsiaTheme="minorEastAsia" w:hAnsi="Cambria Math" w:cstheme="minorHAnsi"/>
              <w:lang w:val="en-GB"/>
            </w:rPr>
            <m:t>.</m:t>
          </w:del>
        </m:r>
        <m:r>
          <w:del w:id="232" w:author="Max Lindmark" w:date="2020-07-29T09:54:00Z">
            <m:rPr>
              <m:sty m:val="p"/>
            </m:rPr>
            <w:rPr>
              <w:rFonts w:ascii="Cambria Math" w:eastAsiaTheme="minorEastAsia" w:hAnsi="Cambria Math" w:cstheme="minorHAnsi"/>
              <w:lang w:val="en-GB"/>
            </w:rPr>
            <m:t xml:space="preserve"> </m:t>
          </w:del>
        </m:r>
        <m:sSup>
          <m:sSupPr>
            <m:ctrlPr>
              <w:ins w:id="233" w:author="Max Lindmark" w:date="2020-07-29T09:54:00Z">
                <w:rPr>
                  <w:rFonts w:ascii="Cambria Math" w:hAnsi="Cambria Math" w:cstheme="minorHAnsi"/>
                  <w:i/>
                </w:rPr>
              </w:ins>
            </m:ctrlPr>
          </m:sSupPr>
          <m:e>
            <m:r>
              <w:ins w:id="234" w:author="Max Lindmark" w:date="2020-07-29T09:54:00Z">
                <w:rPr>
                  <w:rFonts w:ascii="Cambria Math" w:hAnsi="Cambria Math" w:cstheme="minorHAnsi"/>
                </w:rPr>
                <m:t>σ</m:t>
              </w:ins>
            </m:r>
          </m:e>
          <m:sup>
            <m:r>
              <w:ins w:id="235" w:author="Max Lindmark" w:date="2020-07-29T09:54:00Z">
                <w:rPr>
                  <w:rFonts w:ascii="Cambria Math" w:hAnsi="Cambria Math" w:cstheme="minorHAnsi"/>
                </w:rPr>
                <m:t>2</m:t>
              </w:ins>
            </m:r>
          </m:sup>
        </m:sSup>
      </m:oMath>
      <w:ins w:id="236" w:author="Max Lindmark" w:date="2020-07-29T09:54:00Z">
        <w:r w:rsidRPr="004C3DB9">
          <w:rPr>
            <w:rFonts w:eastAsiaTheme="minorEastAsia" w:cstheme="minorHAnsi"/>
            <w:lang w:val="en-US"/>
          </w:rPr>
          <w:t xml:space="preserve"> </w:t>
        </w:r>
        <w:r>
          <w:rPr>
            <w:rFonts w:eastAsiaTheme="minorEastAsia" w:cstheme="minorHAnsi"/>
            <w:lang w:val="en-US"/>
          </w:rPr>
          <w:t xml:space="preserve">is the </w:t>
        </w:r>
      </w:ins>
      <w:ins w:id="237" w:author="Max Lindmark" w:date="2020-07-29T15:12:00Z">
        <w:r>
          <w:rPr>
            <w:rFonts w:eastAsiaTheme="minorEastAsia" w:cstheme="minorHAnsi"/>
            <w:lang w:val="en-US"/>
          </w:rPr>
          <w:t>standard deviation</w:t>
        </w:r>
      </w:ins>
      <w:ins w:id="238" w:author="Max Lindmark" w:date="2020-07-29T09:54:00Z">
        <w:r>
          <w:rPr>
            <w:rFonts w:eastAsiaTheme="minorEastAsia" w:cstheme="minorHAnsi"/>
            <w:lang w:val="en-US"/>
          </w:rPr>
          <w:t xml:space="preserve"> and </w:t>
        </w:r>
      </w:ins>
      <m:oMath>
        <m:sSub>
          <m:sSubPr>
            <m:ctrlPr>
              <w:ins w:id="239" w:author="Max Lindmark" w:date="2020-07-29T09:54:00Z">
                <w:rPr>
                  <w:rFonts w:ascii="Cambria Math" w:hAnsi="Cambria Math" w:cstheme="minorHAnsi"/>
                  <w:i/>
                </w:rPr>
              </w:ins>
            </m:ctrlPr>
          </m:sSubPr>
          <m:e>
            <m:r>
              <w:ins w:id="240" w:author="Max Lindmark" w:date="2020-07-29T09:54:00Z">
                <w:rPr>
                  <w:rFonts w:ascii="Cambria Math" w:hAnsi="Cambria Math" w:cstheme="minorHAnsi"/>
                </w:rPr>
                <m:t>β</m:t>
              </w:ins>
            </m:r>
          </m:e>
          <m:sub>
            <m:r>
              <w:ins w:id="241" w:author="Max Lindmark" w:date="2020-07-29T09:54:00Z">
                <w:rPr>
                  <w:rFonts w:ascii="Cambria Math" w:hAnsi="Cambria Math" w:cstheme="minorHAnsi"/>
                </w:rPr>
                <m:t>0,1</m:t>
              </w:ins>
            </m:r>
          </m:sub>
        </m:sSub>
      </m:oMath>
      <w:ins w:id="242" w:author="Max Lindmark" w:date="2020-07-29T09:54:00Z">
        <w:r w:rsidRPr="00972C7F" w:rsidDel="00DC7FE8">
          <w:rPr>
            <w:rFonts w:eastAsiaTheme="minorEastAsia" w:cstheme="minorHAnsi"/>
            <w:bCs/>
            <w:iCs/>
            <w:lang w:val="en-GB"/>
          </w:rPr>
          <w:t xml:space="preserve"> </w:t>
        </w:r>
        <w:r>
          <w:rPr>
            <w:rFonts w:eastAsiaTheme="minorEastAsia" w:cstheme="minorHAnsi"/>
            <w:bCs/>
            <w:iCs/>
            <w:lang w:val="en-GB"/>
          </w:rPr>
          <w:t>are coefficients</w:t>
        </w:r>
        <w:r>
          <w:rPr>
            <w:rFonts w:eastAsiaTheme="minorEastAsia" w:cstheme="minorHAnsi"/>
            <w:lang w:val="en-GB"/>
          </w:rPr>
          <w:t>.</w:t>
        </w:r>
      </w:ins>
      <w:ins w:id="243" w:author="Max Lindmark" w:date="2020-07-29T09:55:00Z">
        <w:r>
          <w:rPr>
            <w:rFonts w:eastAsiaTheme="minorEastAsia" w:cstheme="minorHAnsi"/>
            <w:lang w:val="en-GB"/>
          </w:rPr>
          <w:t xml:space="preserve"> S</w:t>
        </w:r>
      </w:ins>
      <w:ins w:id="244" w:author="Max Lindmark" w:date="2020-07-29T09:54:00Z">
        <w:r>
          <w:rPr>
            <w:rFonts w:eastAsiaTheme="minorEastAsia" w:cstheme="minorHAnsi"/>
            <w:lang w:val="en-GB"/>
          </w:rPr>
          <w:t>pecies-level coefficients</w:t>
        </w:r>
      </w:ins>
      <w:ins w:id="245" w:author="Max Lindmark" w:date="2020-07-29T09:55:00Z">
        <w:r>
          <w:rPr>
            <w:rFonts w:eastAsiaTheme="minorEastAsia" w:cstheme="minorHAnsi"/>
            <w:lang w:val="en-GB"/>
          </w:rPr>
          <w:t xml:space="preserve">, </w:t>
        </w:r>
      </w:ins>
      <m:oMath>
        <m:sSub>
          <m:sSubPr>
            <m:ctrlPr>
              <w:ins w:id="246" w:author="Max Lindmark" w:date="2020-07-29T09:55:00Z">
                <w:rPr>
                  <w:rFonts w:ascii="Cambria Math" w:hAnsi="Cambria Math" w:cstheme="minorHAnsi"/>
                  <w:bCs/>
                  <w:i/>
                  <w:iCs/>
                </w:rPr>
              </w:ins>
            </m:ctrlPr>
          </m:sSubPr>
          <m:e>
            <m:r>
              <w:ins w:id="247" w:author="Max Lindmark" w:date="2020-07-29T09:55:00Z">
                <w:rPr>
                  <w:rFonts w:ascii="Cambria Math" w:hAnsi="Cambria Math" w:cstheme="minorHAnsi"/>
                </w:rPr>
                <m:t>β</m:t>
              </w:ins>
            </m:r>
          </m:e>
          <m:sub>
            <m:r>
              <w:ins w:id="248" w:author="Max Lindmark" w:date="2020-07-29T09:55:00Z">
                <w:rPr>
                  <w:rFonts w:ascii="Cambria Math" w:hAnsi="Cambria Math" w:cstheme="minorHAnsi"/>
                </w:rPr>
                <m:t>pj</m:t>
              </w:ins>
            </m:r>
          </m:sub>
        </m:sSub>
      </m:oMath>
      <w:ins w:id="249" w:author="Max Lindmark" w:date="2020-07-29T09:55:00Z">
        <w:r w:rsidRPr="00CB4A55">
          <w:rPr>
            <w:rFonts w:eastAsiaTheme="minorEastAsia" w:cstheme="minorHAnsi"/>
            <w:bCs/>
            <w:iCs/>
            <w:lang w:val="en-US"/>
          </w:rPr>
          <w:t>,</w:t>
        </w:r>
      </w:ins>
      <w:ins w:id="250" w:author="Max Lindmark" w:date="2020-07-29T15:12:00Z">
        <w:r>
          <w:rPr>
            <w:rFonts w:eastAsiaTheme="minorEastAsia" w:cstheme="minorHAnsi"/>
            <w:bCs/>
            <w:iCs/>
            <w:lang w:val="en-US"/>
          </w:rPr>
          <w:t xml:space="preserve"> (</w:t>
        </w:r>
      </w:ins>
      <w:ins w:id="251" w:author="Max Lindmark" w:date="2020-07-29T15:13:00Z">
        <w:r>
          <w:rPr>
            <w:rFonts w:eastAsiaTheme="minorEastAsia" w:cstheme="minorHAnsi"/>
            <w:bCs/>
            <w:iCs/>
            <w:lang w:val="en-US"/>
          </w:rPr>
          <w:t xml:space="preserve">where </w:t>
        </w:r>
      </w:ins>
      <m:oMath>
        <m:r>
          <w:ins w:id="252" w:author="Max Lindmark" w:date="2020-07-29T15:13:00Z">
            <w:rPr>
              <w:rFonts w:ascii="Cambria Math" w:eastAsiaTheme="minorEastAsia" w:hAnsi="Cambria Math" w:cstheme="minorHAnsi"/>
              <w:lang w:val="en-US"/>
            </w:rPr>
            <m:t>p=0,1</m:t>
          </w:ins>
        </m:r>
      </m:oMath>
      <w:ins w:id="253" w:author="Max Lindmark" w:date="2020-07-29T15:12:00Z">
        <w:r>
          <w:rPr>
            <w:rFonts w:eastAsiaTheme="minorEastAsia" w:cstheme="minorHAnsi"/>
            <w:bCs/>
            <w:iCs/>
            <w:lang w:val="en-US"/>
          </w:rPr>
          <w:t>)</w:t>
        </w:r>
      </w:ins>
      <w:ins w:id="254" w:author="Max Lindmark" w:date="2020-07-29T09:54:00Z">
        <w:r>
          <w:rPr>
            <w:rFonts w:eastAsiaTheme="minorEastAsia" w:cstheme="minorHAnsi"/>
            <w:lang w:val="en-GB"/>
          </w:rPr>
          <w:t xml:space="preserve"> follow a normal distribution with hyperparameters </w:t>
        </w:r>
      </w:ins>
      <m:oMath>
        <m:sSub>
          <m:sSubPr>
            <m:ctrlPr>
              <w:ins w:id="255" w:author="Max Lindmark" w:date="2020-07-29T09:54:00Z">
                <w:rPr>
                  <w:rFonts w:ascii="Cambria Math" w:eastAsiaTheme="minorEastAsia" w:hAnsi="Cambria Math" w:cstheme="minorHAnsi"/>
                  <w:i/>
                </w:rPr>
              </w:ins>
            </m:ctrlPr>
          </m:sSubPr>
          <m:e>
            <m:r>
              <w:ins w:id="256" w:author="Max Lindmark" w:date="2020-07-29T09:54:00Z">
                <w:rPr>
                  <w:rFonts w:ascii="Cambria Math" w:eastAsiaTheme="minorEastAsia" w:hAnsi="Cambria Math" w:cstheme="minorHAnsi"/>
                </w:rPr>
                <m:t>μ</m:t>
              </w:ins>
            </m:r>
          </m:e>
          <m:sub>
            <m:sSub>
              <m:sSubPr>
                <m:ctrlPr>
                  <w:ins w:id="257" w:author="Max Lindmark" w:date="2020-07-29T09:54:00Z">
                    <w:rPr>
                      <w:rFonts w:ascii="Cambria Math" w:hAnsi="Cambria Math" w:cstheme="minorHAnsi"/>
                      <w:bCs/>
                      <w:i/>
                      <w:iCs/>
                    </w:rPr>
                  </w:ins>
                </m:ctrlPr>
              </m:sSubPr>
              <m:e>
                <m:r>
                  <w:ins w:id="258" w:author="Max Lindmark" w:date="2020-07-29T09:54:00Z">
                    <w:rPr>
                      <w:rFonts w:ascii="Cambria Math" w:hAnsi="Cambria Math" w:cstheme="minorHAnsi"/>
                    </w:rPr>
                    <m:t>β</m:t>
                  </w:ins>
                </m:r>
              </m:e>
              <m:sub>
                <m:r>
                  <w:ins w:id="259" w:author="Max Lindmark" w:date="2020-07-29T09:54:00Z">
                    <w:rPr>
                      <w:rFonts w:ascii="Cambria Math" w:hAnsi="Cambria Math" w:cstheme="minorHAnsi"/>
                    </w:rPr>
                    <m:t>p</m:t>
                  </w:ins>
                </m:r>
              </m:sub>
            </m:sSub>
          </m:sub>
        </m:sSub>
      </m:oMath>
      <w:ins w:id="260" w:author="Max Lindmark" w:date="2020-07-29T09:54:00Z">
        <w:r w:rsidRPr="003C6B54">
          <w:rPr>
            <w:rFonts w:eastAsiaTheme="minorEastAsia" w:cstheme="minorHAnsi"/>
            <w:lang w:val="en-US"/>
          </w:rPr>
          <w:t xml:space="preserve"> (</w:t>
        </w:r>
      </w:ins>
      <w:ins w:id="261" w:author="Max Lindmark" w:date="2020-08-17T13:21:00Z">
        <w:r>
          <w:rPr>
            <w:rFonts w:eastAsiaTheme="minorEastAsia" w:cstheme="minorHAnsi"/>
            <w:lang w:val="en-US"/>
          </w:rPr>
          <w:t>global</w:t>
        </w:r>
      </w:ins>
      <w:ins w:id="262" w:author="Max Lindmark" w:date="2020-07-29T09:54:00Z">
        <w:r>
          <w:rPr>
            <w:rFonts w:eastAsiaTheme="minorEastAsia" w:cstheme="minorHAnsi"/>
            <w:lang w:val="en-US"/>
          </w:rPr>
          <w:t xml:space="preserve"> mean</w:t>
        </w:r>
        <w:r w:rsidRPr="003C6B54">
          <w:rPr>
            <w:rFonts w:eastAsiaTheme="minorEastAsia" w:cstheme="minorHAnsi"/>
            <w:lang w:val="en-US"/>
          </w:rPr>
          <w:t>)</w:t>
        </w:r>
        <w:r>
          <w:rPr>
            <w:rFonts w:eastAsiaTheme="minorEastAsia" w:cstheme="minorHAnsi"/>
            <w:lang w:val="en-US"/>
          </w:rPr>
          <w:t xml:space="preserve"> and </w:t>
        </w:r>
      </w:ins>
      <m:oMath>
        <m:sSub>
          <m:sSubPr>
            <m:ctrlPr>
              <w:ins w:id="263" w:author="Max Lindmark" w:date="2020-07-29T15:13:00Z">
                <w:rPr>
                  <w:rFonts w:ascii="Cambria Math" w:hAnsi="Cambria Math" w:cstheme="minorHAnsi"/>
                  <w:bCs/>
                  <w:i/>
                  <w:iCs/>
                </w:rPr>
              </w:ins>
            </m:ctrlPr>
          </m:sSubPr>
          <m:e>
            <m:r>
              <w:ins w:id="264" w:author="Max Lindmark" w:date="2020-07-29T15:13:00Z">
                <w:rPr>
                  <w:rFonts w:ascii="Cambria Math" w:hAnsi="Cambria Math" w:cstheme="minorHAnsi"/>
                </w:rPr>
                <m:t>σ</m:t>
              </w:ins>
            </m:r>
            <m:ctrlPr>
              <w:ins w:id="265" w:author="Max Lindmark" w:date="2020-07-29T15:13:00Z">
                <w:rPr>
                  <w:rFonts w:ascii="Cambria Math" w:eastAsiaTheme="minorEastAsia" w:hAnsi="Cambria Math" w:cstheme="minorHAnsi"/>
                  <w:i/>
                </w:rPr>
              </w:ins>
            </m:ctrlPr>
          </m:e>
          <m:sub>
            <m:sSub>
              <m:sSubPr>
                <m:ctrlPr>
                  <w:ins w:id="266" w:author="Max Lindmark" w:date="2020-07-29T15:13:00Z">
                    <w:rPr>
                      <w:rFonts w:ascii="Cambria Math" w:hAnsi="Cambria Math" w:cstheme="minorHAnsi"/>
                      <w:bCs/>
                      <w:i/>
                      <w:iCs/>
                    </w:rPr>
                  </w:ins>
                </m:ctrlPr>
              </m:sSubPr>
              <m:e>
                <m:r>
                  <w:ins w:id="267" w:author="Max Lindmark" w:date="2020-07-29T15:13:00Z">
                    <w:rPr>
                      <w:rFonts w:ascii="Cambria Math" w:hAnsi="Cambria Math" w:cstheme="minorHAnsi"/>
                    </w:rPr>
                    <m:t>β</m:t>
                  </w:ins>
                </m:r>
              </m:e>
              <m:sub>
                <m:r>
                  <w:ins w:id="268" w:author="Max Lindmark" w:date="2020-07-29T15:13:00Z">
                    <w:rPr>
                      <w:rFonts w:ascii="Cambria Math" w:hAnsi="Cambria Math" w:cstheme="minorHAnsi"/>
                    </w:rPr>
                    <m:t>p</m:t>
                  </w:ins>
                </m:r>
              </m:sub>
            </m:sSub>
          </m:sub>
        </m:sSub>
      </m:oMath>
      <w:ins w:id="269" w:author="Max Lindmark" w:date="2020-07-29T09:54:00Z">
        <w:r w:rsidRPr="003C6B54">
          <w:rPr>
            <w:rFonts w:eastAsiaTheme="minorEastAsia" w:cstheme="minorHAnsi"/>
            <w:lang w:val="en-US"/>
          </w:rPr>
          <w:t xml:space="preserve"> </w:t>
        </w:r>
        <w:r>
          <w:rPr>
            <w:rFonts w:eastAsiaTheme="minorEastAsia" w:cstheme="minorHAnsi"/>
            <w:lang w:val="en-US"/>
          </w:rPr>
          <w:t xml:space="preserve">(between-species </w:t>
        </w:r>
      </w:ins>
      <w:ins w:id="270" w:author="Max Lindmark" w:date="2020-07-29T15:13:00Z">
        <w:r>
          <w:rPr>
            <w:rFonts w:eastAsiaTheme="minorEastAsia" w:cstheme="minorHAnsi"/>
            <w:lang w:val="en-US"/>
          </w:rPr>
          <w:t>standard deviation</w:t>
        </w:r>
      </w:ins>
      <w:ins w:id="271" w:author="Max Lindmark" w:date="2020-07-29T09:54:00Z">
        <w:r>
          <w:rPr>
            <w:rFonts w:eastAsiaTheme="minorEastAsia" w:cstheme="minorHAnsi"/>
            <w:lang w:val="en-US"/>
          </w:rPr>
          <w:t>)</w:t>
        </w:r>
      </w:ins>
      <w:ins w:id="272" w:author="Max Lindmark" w:date="2020-07-29T09:55:00Z">
        <w:r>
          <w:rPr>
            <w:rFonts w:eastAsiaTheme="minorEastAsia" w:cstheme="minorHAnsi"/>
            <w:lang w:val="en-US"/>
          </w:rPr>
          <w:t xml:space="preserve">. </w:t>
        </w:r>
      </w:ins>
      <m:oMath>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ij</m:t>
            </m:r>
          </m:sub>
        </m:sSub>
      </m:oMath>
      <w:r w:rsidRPr="00972C7F">
        <w:rPr>
          <w:rFonts w:eastAsiaTheme="minorEastAsia" w:cstheme="minorHAnsi"/>
          <w:iCs/>
          <w:lang w:val="en-GB"/>
        </w:rPr>
        <w:t xml:space="preserve"> is the</w:t>
      </w:r>
      <w:r>
        <w:rPr>
          <w:rFonts w:eastAsiaTheme="minorEastAsia" w:cstheme="minorHAnsi"/>
          <w:iCs/>
          <w:lang w:val="en-GB"/>
        </w:rPr>
        <w:t xml:space="preserve"> </w:t>
      </w:r>
      <w:r w:rsidRPr="00972C7F">
        <w:rPr>
          <w:rFonts w:eastAsiaTheme="minorEastAsia" w:cstheme="minorHAnsi"/>
          <w:iCs/>
          <w:lang w:val="en-GB"/>
        </w:rPr>
        <w:t xml:space="preserve">natural log of the ratio between </w:t>
      </w:r>
      <w:r w:rsidRPr="004559BC">
        <w:rPr>
          <w:rFonts w:eastAsiaTheme="minorEastAsia" w:cstheme="minorHAnsi"/>
          <w:iCs/>
          <w:lang w:val="en-GB"/>
        </w:rPr>
        <w:t xml:space="preserve">mass and </w:t>
      </w:r>
      <w:r w:rsidRPr="00972C7F">
        <w:rPr>
          <w:rFonts w:eastAsiaTheme="minorEastAsia" w:cstheme="minorHAnsi"/>
          <w:iCs/>
          <w:lang w:val="en-GB"/>
        </w:rPr>
        <w:t xml:space="preserve">body mass </w:t>
      </w:r>
      <w:r>
        <w:rPr>
          <w:rFonts w:eastAsiaTheme="minorEastAsia" w:cstheme="minorHAnsi"/>
          <w:iCs/>
          <w:lang w:val="en-GB"/>
        </w:rPr>
        <w:t xml:space="preserve">at maturation </w:t>
      </w:r>
      <w:r w:rsidRPr="00972C7F">
        <w:rPr>
          <w:rFonts w:eastAsiaTheme="minorEastAsia" w:cstheme="minorHAnsi"/>
          <w:iCs/>
          <w:lang w:val="en-GB"/>
        </w:rPr>
        <w:t>within species</w:t>
      </w:r>
      <w:r w:rsidRPr="004559BC">
        <w:rPr>
          <w:rFonts w:eastAsiaTheme="minorEastAsia" w:cstheme="minorHAnsi"/>
          <w:iCs/>
          <w:lang w:val="en-GB"/>
        </w:rPr>
        <w:t xml:space="preserve">: </w:t>
      </w:r>
      <m:oMath>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ij</m:t>
            </m:r>
          </m:sub>
        </m:sSub>
        <m:r>
          <w:rPr>
            <w:rFonts w:ascii="Cambria Math" w:hAnsi="Cambria Math" w:cstheme="minorHAnsi"/>
            <w:lang w:val="en-GB"/>
          </w:rPr>
          <m:t>=</m:t>
        </m:r>
        <m:func>
          <m:funcPr>
            <m:ctrlPr>
              <w:rPr>
                <w:rFonts w:ascii="Cambria Math" w:eastAsiaTheme="minorEastAsia" w:hAnsi="Cambria Math" w:cstheme="minorHAnsi"/>
                <w:i/>
                <w:iCs/>
              </w:rPr>
            </m:ctrlPr>
          </m:funcPr>
          <m:fName>
            <m:r>
              <m:rPr>
                <m:sty m:val="p"/>
              </m:rPr>
              <w:rPr>
                <w:rFonts w:ascii="Cambria Math" w:hAnsi="Cambria Math" w:cstheme="minorHAnsi"/>
                <w:lang w:val="en-GB"/>
              </w:rPr>
              <m:t>ln</m:t>
            </m:r>
          </m:fName>
          <m:e>
            <m:r>
              <w:rPr>
                <w:rFonts w:ascii="Cambria Math" w:eastAsiaTheme="minorEastAsia" w:hAnsi="Cambria Math" w:cstheme="minorHAnsi"/>
                <w:lang w:val="en-GB"/>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ij</m:t>
                </m:r>
              </m:sub>
            </m:sSub>
            <m:r>
              <w:rPr>
                <w:rFonts w:ascii="Cambria Math" w:eastAsiaTheme="minorEastAsia" w:hAnsi="Cambria Math" w:cstheme="minorHAnsi"/>
                <w:lang w:val="en-GB"/>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mat, j</m:t>
                </m:r>
              </m:sub>
            </m:sSub>
            <m:r>
              <w:rPr>
                <w:rFonts w:ascii="Cambria Math" w:eastAsiaTheme="minorEastAsia" w:hAnsi="Cambria Math" w:cstheme="minorHAnsi"/>
                <w:lang w:val="en-GB"/>
              </w:rPr>
              <m:t>)</m:t>
            </m:r>
          </m:e>
        </m:func>
        <m:r>
          <w:rPr>
            <w:rFonts w:ascii="Cambria Math" w:eastAsiaTheme="minorEastAsia" w:hAnsi="Cambria Math" w:cstheme="minorHAnsi"/>
          </w:rPr>
          <m:t>-</m:t>
        </m:r>
        <m:acc>
          <m:accPr>
            <m:chr m:val="̅"/>
            <m:ctrlPr>
              <w:rPr>
                <w:rFonts w:ascii="Cambria Math" w:eastAsiaTheme="minorEastAsia" w:hAnsi="Cambria Math" w:cstheme="minorHAnsi"/>
                <w:i/>
                <w:iCs/>
              </w:rPr>
            </m:ctrlPr>
          </m:accPr>
          <m:e>
            <m:func>
              <m:funcPr>
                <m:ctrlPr>
                  <w:rPr>
                    <w:rFonts w:ascii="Cambria Math" w:eastAsiaTheme="minorEastAsia" w:hAnsi="Cambria Math" w:cstheme="minorHAnsi"/>
                    <w:i/>
                    <w:iCs/>
                  </w:rPr>
                </m:ctrlPr>
              </m:funcPr>
              <m:fName>
                <m:r>
                  <m:rPr>
                    <m:sty m:val="p"/>
                  </m:rPr>
                  <w:rPr>
                    <w:rFonts w:ascii="Cambria Math" w:hAnsi="Cambria Math" w:cstheme="minorHAnsi"/>
                    <w:lang w:val="en-GB"/>
                  </w:rPr>
                  <m:t>ln</m:t>
                </m:r>
              </m:fName>
              <m:e>
                <m:r>
                  <w:rPr>
                    <w:rFonts w:ascii="Cambria Math" w:eastAsiaTheme="minorEastAsia" w:hAnsi="Cambria Math" w:cstheme="minorHAnsi"/>
                    <w:lang w:val="en-GB"/>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ij</m:t>
                    </m:r>
                  </m:sub>
                </m:sSub>
                <m:r>
                  <w:rPr>
                    <w:rFonts w:ascii="Cambria Math" w:eastAsiaTheme="minorEastAsia" w:hAnsi="Cambria Math" w:cstheme="minorHAnsi"/>
                    <w:lang w:val="en-GB"/>
                  </w:rPr>
                  <m:t>/</m:t>
                </m:r>
                <m:sSub>
                  <m:sSubPr>
                    <m:ctrlPr>
                      <w:rPr>
                        <w:rFonts w:ascii="Cambria Math" w:eastAsiaTheme="minorEastAsia" w:hAnsi="Cambria Math" w:cstheme="minorHAnsi"/>
                        <w:i/>
                        <w:iCs/>
                      </w:rPr>
                    </m:ctrlPr>
                  </m:sSubPr>
                  <m:e>
                    <m:r>
                      <w:rPr>
                        <w:rFonts w:ascii="Cambria Math" w:eastAsiaTheme="minorEastAsia" w:hAnsi="Cambria Math" w:cstheme="minorHAnsi"/>
                      </w:rPr>
                      <m:t>M</m:t>
                    </m:r>
                  </m:e>
                  <m:sub>
                    <m:r>
                      <w:rPr>
                        <w:rFonts w:ascii="Cambria Math" w:eastAsiaTheme="minorEastAsia" w:hAnsi="Cambria Math" w:cstheme="minorHAnsi"/>
                      </w:rPr>
                      <m:t>mat, j</m:t>
                    </m:r>
                  </m:sub>
                </m:sSub>
                <m:r>
                  <w:rPr>
                    <w:rFonts w:ascii="Cambria Math" w:eastAsiaTheme="minorEastAsia" w:hAnsi="Cambria Math" w:cstheme="minorHAnsi"/>
                    <w:lang w:val="en-GB"/>
                  </w:rPr>
                  <m:t>)</m:t>
                </m:r>
              </m:e>
            </m:func>
          </m:e>
        </m:acc>
      </m:oMath>
      <w:r w:rsidRPr="004245B5">
        <w:rPr>
          <w:rFonts w:eastAsiaTheme="minorEastAsia" w:cstheme="minorHAnsi"/>
          <w:iCs/>
        </w:rPr>
        <w:t xml:space="preserve">, </w:t>
      </w:r>
      <w:r w:rsidRPr="00972C7F">
        <w:rPr>
          <w:rFonts w:eastAsiaTheme="minorEastAsia" w:cstheme="minorHAnsi"/>
          <w:lang w:val="en-GB"/>
        </w:rPr>
        <w:t>as we were interested in examining relationships within species while accounting for variation in relative body masses between experiments</w:t>
      </w:r>
      <w:r w:rsidRPr="004559BC">
        <w:rPr>
          <w:rFonts w:eastAsiaTheme="minorEastAsia" w:cstheme="minorHAnsi"/>
          <w:lang w:val="en-GB"/>
        </w:rPr>
        <w:t>, and because we</w:t>
      </w:r>
      <w:r>
        <w:rPr>
          <w:rFonts w:eastAsiaTheme="minorEastAsia" w:cstheme="minorHAnsi"/>
          <w:lang w:val="en-GB"/>
        </w:rPr>
        <w:t xml:space="preserve"> do not</w:t>
      </w:r>
      <w:r w:rsidRPr="004559BC">
        <w:rPr>
          <w:rFonts w:eastAsiaTheme="minorEastAsia" w:cstheme="minorHAnsi"/>
          <w:lang w:val="en-GB"/>
        </w:rPr>
        <w:t xml:space="preserve"> </w:t>
      </w:r>
      <w:r>
        <w:rPr>
          <w:rFonts w:eastAsiaTheme="minorEastAsia" w:cstheme="minorHAnsi"/>
          <w:lang w:val="en-GB"/>
        </w:rPr>
        <w:t>expect an</w:t>
      </w:r>
      <w:r w:rsidRPr="004559BC">
        <w:rPr>
          <w:rFonts w:eastAsiaTheme="minorEastAsia" w:cstheme="minorHAnsi"/>
          <w:lang w:val="en-GB"/>
        </w:rPr>
        <w:t xml:space="preserve"> interspecific relationship between optimum growth temperature and body mass</w:t>
      </w:r>
      <w:del w:id="273" w:author="Max Lindmark" w:date="2020-07-28T15:59:00Z">
        <w:r w:rsidRPr="00972C7F" w:rsidDel="00BF74CE">
          <w:rPr>
            <w:rFonts w:eastAsiaTheme="minorEastAsia" w:cstheme="minorHAnsi"/>
            <w:lang w:val="en-GB"/>
          </w:rPr>
          <w:delText>.</w:delText>
        </w:r>
        <w:r w:rsidRPr="004245B5" w:rsidDel="00BF74CE">
          <w:rPr>
            <w:rFonts w:eastAsiaTheme="minorEastAsia" w:cstheme="minorHAnsi"/>
            <w:iCs/>
          </w:rPr>
          <w:delText xml:space="preserve"> </w:delText>
        </w:r>
        <w:r w:rsidDel="00BF74CE">
          <w:rPr>
            <w:rFonts w:eastAsiaTheme="minorEastAsia" w:cstheme="minorHAnsi"/>
            <w:iCs/>
            <w:lang w:val="en-GB"/>
          </w:rPr>
          <w:delText>Body</w:delText>
        </w:r>
        <w:r w:rsidRPr="004559BC" w:rsidDel="00BF74CE">
          <w:rPr>
            <w:rFonts w:eastAsiaTheme="minorEastAsia" w:cstheme="minorHAnsi"/>
            <w:iCs/>
            <w:lang w:val="en-GB"/>
          </w:rPr>
          <w:delText xml:space="preserve"> mass corresponds to either geometric mean </w:delText>
        </w:r>
        <w:r w:rsidRPr="00972C7F" w:rsidDel="00BF74CE">
          <w:rPr>
            <w:rFonts w:eastAsiaTheme="minorEastAsia" w:cstheme="minorHAnsi"/>
            <w:iCs/>
            <w:lang w:val="en-GB"/>
          </w:rPr>
          <w:delText xml:space="preserve">body mass </w:delText>
        </w:r>
        <w:r w:rsidRPr="004559BC" w:rsidDel="00BF74CE">
          <w:rPr>
            <w:rFonts w:eastAsiaTheme="minorEastAsia" w:cstheme="minorHAnsi"/>
            <w:iCs/>
            <w:lang w:val="en-GB"/>
          </w:rPr>
          <w:delText xml:space="preserve">in the time interval where growth was measured in the experiments or </w:delText>
        </w:r>
        <w:r w:rsidDel="00BF74CE">
          <w:rPr>
            <w:rFonts w:eastAsiaTheme="minorEastAsia" w:cstheme="minorHAnsi"/>
            <w:iCs/>
            <w:lang w:val="en-GB"/>
          </w:rPr>
          <w:delText xml:space="preserve">simply </w:delText>
        </w:r>
        <w:r w:rsidRPr="004559BC" w:rsidDel="00BF74CE">
          <w:rPr>
            <w:rFonts w:eastAsiaTheme="minorEastAsia" w:cstheme="minorHAnsi"/>
            <w:iCs/>
            <w:lang w:val="en-GB"/>
          </w:rPr>
          <w:delText>size class depending on how it was defined in the original study</w:delText>
        </w:r>
      </w:del>
      <w:commentRangeStart w:id="274"/>
      <w:commentRangeStart w:id="275"/>
      <w:r w:rsidRPr="004559BC">
        <w:rPr>
          <w:rFonts w:eastAsiaTheme="minorEastAsia" w:cstheme="minorHAnsi"/>
          <w:iCs/>
          <w:lang w:val="en-GB"/>
        </w:rPr>
        <w:t>.</w:t>
      </w:r>
      <w:commentRangeEnd w:id="274"/>
      <w:r>
        <w:rPr>
          <w:rStyle w:val="CommentReference"/>
        </w:rPr>
        <w:commentReference w:id="274"/>
      </w:r>
      <w:commentRangeEnd w:id="275"/>
      <w:r>
        <w:rPr>
          <w:rStyle w:val="CommentReference"/>
        </w:rPr>
        <w:commentReference w:id="275"/>
      </w:r>
      <w:r w:rsidRPr="004559BC">
        <w:rPr>
          <w:rFonts w:eastAsiaTheme="minorEastAsia" w:cstheme="minorHAnsi"/>
          <w:iCs/>
          <w:lang w:val="en-GB"/>
        </w:rPr>
        <w:t xml:space="preserve"> S</w:t>
      </w:r>
      <w:r w:rsidRPr="00972C7F">
        <w:rPr>
          <w:rFonts w:eastAsiaTheme="minorEastAsia" w:cstheme="minorHAnsi"/>
          <w:iCs/>
          <w:lang w:val="en-GB"/>
        </w:rPr>
        <w:t xml:space="preserve">ubscript </w:t>
      </w:r>
      <m:oMath>
        <m:r>
          <w:rPr>
            <w:rFonts w:ascii="Cambria Math" w:eastAsiaTheme="minorEastAsia" w:hAnsi="Cambria Math" w:cstheme="minorHAnsi"/>
          </w:rPr>
          <m:t>p</m:t>
        </m:r>
      </m:oMath>
      <w:r w:rsidRPr="00972C7F">
        <w:rPr>
          <w:rFonts w:eastAsiaTheme="minorEastAsia" w:cstheme="minorHAnsi"/>
          <w:iCs/>
          <w:lang w:val="en-GB"/>
        </w:rPr>
        <w:t xml:space="preserve"> </w:t>
      </w:r>
      <w:r w:rsidRPr="004559BC">
        <w:rPr>
          <w:rFonts w:eastAsiaTheme="minorEastAsia" w:cstheme="minorHAnsi"/>
          <w:iCs/>
          <w:lang w:val="en-GB"/>
        </w:rPr>
        <w:t>in Eq. 1</w:t>
      </w:r>
      <w:r>
        <w:rPr>
          <w:rFonts w:eastAsiaTheme="minorEastAsia" w:cstheme="minorHAnsi"/>
          <w:iCs/>
          <w:lang w:val="en-GB"/>
        </w:rPr>
        <w:t>1</w:t>
      </w:r>
      <w:r w:rsidRPr="004559BC">
        <w:rPr>
          <w:rFonts w:eastAsiaTheme="minorEastAsia" w:cstheme="minorHAnsi"/>
          <w:iCs/>
          <w:lang w:val="en-GB"/>
        </w:rPr>
        <w:t xml:space="preserve"> </w:t>
      </w:r>
      <w:r w:rsidRPr="00972C7F">
        <w:rPr>
          <w:rFonts w:eastAsiaTheme="minorEastAsia" w:cstheme="minorHAnsi"/>
          <w:iCs/>
          <w:lang w:val="en-GB"/>
        </w:rPr>
        <w:t xml:space="preserve">refers to </w:t>
      </w:r>
      <w:r>
        <w:rPr>
          <w:rFonts w:eastAsiaTheme="minorEastAsia" w:cstheme="minorHAnsi"/>
          <w:iCs/>
          <w:lang w:val="en-GB"/>
        </w:rPr>
        <w:lastRenderedPageBreak/>
        <w:t xml:space="preserve">regression </w:t>
      </w:r>
      <w:r w:rsidRPr="00972C7F">
        <w:rPr>
          <w:rFonts w:eastAsiaTheme="minorEastAsia" w:cstheme="minorHAnsi"/>
          <w:iCs/>
          <w:lang w:val="en-GB"/>
        </w:rPr>
        <w:t>parameter</w:t>
      </w:r>
      <w:r>
        <w:rPr>
          <w:rFonts w:eastAsiaTheme="minorEastAsia" w:cstheme="minorHAnsi"/>
          <w:iCs/>
          <w:lang w:val="en-GB"/>
        </w:rPr>
        <w:t>s</w:t>
      </w:r>
      <w:r w:rsidRPr="00972C7F">
        <w:rPr>
          <w:rFonts w:eastAsiaTheme="minorEastAsia" w:cstheme="minorHAnsi"/>
          <w:iCs/>
          <w:lang w:val="en-GB"/>
        </w:rPr>
        <w:t xml:space="preserve"> (0 for intercept and 1 for slope). </w:t>
      </w:r>
      <w:r w:rsidRPr="00972C7F">
        <w:rPr>
          <w:rFonts w:cstheme="minorHAnsi"/>
          <w:bCs/>
          <w:lang w:val="en-GB"/>
        </w:rPr>
        <w:t xml:space="preserve">We also fit </w:t>
      </w:r>
      <w:r>
        <w:rPr>
          <w:rFonts w:cstheme="minorHAnsi"/>
          <w:bCs/>
          <w:lang w:val="en-GB"/>
        </w:rPr>
        <w:t>the model with only a random intercept.</w:t>
      </w:r>
    </w:p>
    <w:p w14:paraId="7D31DA6B" w14:textId="77777777" w:rsidR="0024271B" w:rsidRPr="00972C7F" w:rsidRDefault="0024271B" w:rsidP="0024271B">
      <w:pPr>
        <w:spacing w:line="480" w:lineRule="auto"/>
        <w:contextualSpacing/>
        <w:jc w:val="both"/>
        <w:rPr>
          <w:rFonts w:cstheme="minorHAnsi"/>
          <w:bCs/>
          <w:i/>
          <w:iCs/>
          <w:lang w:val="en-GB"/>
        </w:rPr>
      </w:pPr>
    </w:p>
    <w:p w14:paraId="7C95312E" w14:textId="77777777" w:rsidR="0024271B" w:rsidRPr="00972C7F" w:rsidRDefault="0024271B" w:rsidP="0024271B">
      <w:pPr>
        <w:spacing w:line="480" w:lineRule="auto"/>
        <w:contextualSpacing/>
        <w:jc w:val="both"/>
        <w:rPr>
          <w:rFonts w:cstheme="minorHAnsi"/>
          <w:bCs/>
          <w:i/>
          <w:iCs/>
          <w:lang w:val="en-GB"/>
        </w:rPr>
      </w:pPr>
      <w:r w:rsidRPr="00972C7F">
        <w:rPr>
          <w:rFonts w:cstheme="minorHAnsi"/>
          <w:bCs/>
          <w:i/>
          <w:iCs/>
          <w:lang w:val="en-GB"/>
        </w:rPr>
        <w:t>Parameter estimation</w:t>
      </w:r>
    </w:p>
    <w:p w14:paraId="028CAAB9" w14:textId="77777777" w:rsidR="0024271B" w:rsidRDefault="0024271B" w:rsidP="0024271B">
      <w:pPr>
        <w:spacing w:line="480" w:lineRule="auto"/>
        <w:contextualSpacing/>
        <w:jc w:val="both"/>
        <w:rPr>
          <w:lang w:val="en-GB"/>
        </w:rPr>
      </w:pPr>
      <w:r w:rsidRPr="00972C7F">
        <w:rPr>
          <w:lang w:val="en-GB"/>
        </w:rPr>
        <w:t xml:space="preserve">We fit the models in a Bayesian framework, using </w:t>
      </w:r>
      <w:r w:rsidRPr="00972C7F">
        <w:rPr>
          <w:rFonts w:eastAsiaTheme="minorEastAsia"/>
          <w:lang w:val="en-GB"/>
        </w:rPr>
        <w:t xml:space="preserve">R version 3.5.0 </w:t>
      </w:r>
      <w:r w:rsidRPr="00687837">
        <w:rPr>
          <w:rFonts w:eastAsiaTheme="minorEastAsia"/>
        </w:rPr>
        <w:fldChar w:fldCharType="begin"/>
      </w:r>
      <w:r>
        <w:rPr>
          <w:rFonts w:eastAsiaTheme="minorEastAsia"/>
          <w:lang w:val="en-GB"/>
        </w:rPr>
        <w:instrText xml:space="preserve"> ADDIN ZOTERO_ITEM CSL_CITATION {"citationID":"kAEAztru","properties":{"formattedCitation":"(R Core Team 2018)","plainCitation":"(R Core Team 2018)","noteIndex":0},"citationItems":[{"id":620,"uris":["http://zotero.org/users/6116610/items/6PCYIS59"],"uri":["http://zotero.org/users/6116610/items/6PCYIS59"],"itemData":{"id":620,"type":"book","event-place":"Vienna, Austria","publisher-place":"Vienna, Austria","title":"R: A Language and Environment for Statistical Computing. R Foundation for Statistical Computing","URL":"https://www.R-project.org/","author":[{"family":"R Core Team","given":""}],"issued":{"date-parts":[["2018"]]}}}],"schema":"https://github.com/citation-style-language/schema/raw/master/csl-citation.json"} </w:instrText>
      </w:r>
      <w:r w:rsidRPr="00687837">
        <w:rPr>
          <w:rFonts w:eastAsiaTheme="minorEastAsia"/>
        </w:rPr>
        <w:fldChar w:fldCharType="separate"/>
      </w:r>
      <w:r w:rsidRPr="00972C7F">
        <w:rPr>
          <w:lang w:val="en-GB"/>
        </w:rPr>
        <w:t>(R Core Team 2018)</w:t>
      </w:r>
      <w:r w:rsidRPr="00687837">
        <w:rPr>
          <w:rFonts w:eastAsiaTheme="minorEastAsia"/>
        </w:rPr>
        <w:fldChar w:fldCharType="end"/>
      </w:r>
      <w:r w:rsidRPr="00972C7F">
        <w:rPr>
          <w:rFonts w:eastAsiaTheme="minorEastAsia"/>
          <w:lang w:val="en-GB"/>
        </w:rPr>
        <w:t xml:space="preserve"> and JAGS </w:t>
      </w:r>
      <w:r w:rsidRPr="00687837">
        <w:rPr>
          <w:rFonts w:eastAsiaTheme="minorEastAsia"/>
        </w:rPr>
        <w:fldChar w:fldCharType="begin"/>
      </w:r>
      <w:r>
        <w:rPr>
          <w:rFonts w:eastAsiaTheme="minorEastAsia"/>
          <w:lang w:val="en-GB"/>
        </w:rPr>
        <w:instrText xml:space="preserve"> ADDIN ZOTERO_ITEM CSL_CITATION {"citationID":"a1t31nhln09","properties":{"formattedCitation":"(Plummer 2003)","plainCitation":"(Plummer 2003)","noteIndex":0},"citationItems":[{"id":995,"uris":["http://zotero.org/users/6116610/items/GLPCZV36"],"uri":["http://zotero.org/users/6116610/items/GLPCZV36"],"itemData":{"id":995,"type":"article-journal","abstract":"JAGS is a program for Bayesian Graphical modelling which aims for compatibility with Classic BUGS. The program could eventually be developed as an R package. This article explains the motivations for this program, brieﬂy describes the architecture and then discusses some ideas for a vectorized form of the BUGS language.","container-title":"Working Papers","language":"en","page":"8","source":"Zotero","title":"JAGS: A program for analysis of Bayesian graphical models using Gibbs sampling","author":[{"family":"Plummer","given":"Martyn"}],"issued":{"date-parts":[["2003"]]}}}],"schema":"https://github.com/citation-style-language/schema/raw/master/csl-citation.json"} </w:instrText>
      </w:r>
      <w:r w:rsidRPr="00687837">
        <w:rPr>
          <w:rFonts w:eastAsiaTheme="minorEastAsia"/>
        </w:rPr>
        <w:fldChar w:fldCharType="separate"/>
      </w:r>
      <w:r w:rsidRPr="00972C7F">
        <w:rPr>
          <w:lang w:val="en-GB"/>
        </w:rPr>
        <w:t>(Plummer 2003)</w:t>
      </w:r>
      <w:r w:rsidRPr="00687837">
        <w:rPr>
          <w:rFonts w:eastAsiaTheme="minorEastAsia"/>
        </w:rPr>
        <w:fldChar w:fldCharType="end"/>
      </w:r>
      <w:r w:rsidRPr="00972C7F">
        <w:rPr>
          <w:rFonts w:eastAsiaTheme="minorEastAsia"/>
          <w:lang w:val="en-GB"/>
        </w:rPr>
        <w:t xml:space="preserve"> through </w:t>
      </w:r>
      <w:r w:rsidRPr="00972C7F">
        <w:rPr>
          <w:lang w:val="en-GB"/>
        </w:rPr>
        <w:t>the R-package ‘</w:t>
      </w:r>
      <w:proofErr w:type="spellStart"/>
      <w:r w:rsidRPr="00972C7F">
        <w:rPr>
          <w:i/>
          <w:iCs/>
          <w:lang w:val="en-GB"/>
        </w:rPr>
        <w:t>rjags</w:t>
      </w:r>
      <w:proofErr w:type="spellEnd"/>
      <w:r w:rsidRPr="00972C7F">
        <w:rPr>
          <w:lang w:val="en-GB"/>
        </w:rPr>
        <w:t xml:space="preserve">’ </w:t>
      </w:r>
      <w:r w:rsidRPr="00687837">
        <w:fldChar w:fldCharType="begin"/>
      </w:r>
      <w:r>
        <w:rPr>
          <w:lang w:val="en-GB"/>
        </w:rPr>
        <w:instrText xml:space="preserve"> ADDIN ZOTERO_ITEM CSL_CITATION {"citationID":"a29cg7cqnj8","properties":{"formattedCitation":"(Plummer 2019)","plainCitation":"(Plummer 2019)","noteIndex":0},"citationItems":[{"id":996,"uris":["http://zotero.org/users/6116610/items/A3PWGGWY"],"uri":["http://zotero.org/users/6116610/items/A3PWGGWY"],"itemData":{"id":996,"type":"book","title":"rjags","URL":"https://CRAN.R-project.org/package=rjags","version":"R package version 4-10","author":[{"family":"Plummer","given":"Martyn"}],"issued":{"date-parts":[["2019"]]}}}],"schema":"https://github.com/citation-style-language/schema/raw/master/csl-citation.json"} </w:instrText>
      </w:r>
      <w:r w:rsidRPr="00687837">
        <w:fldChar w:fldCharType="separate"/>
      </w:r>
      <w:r w:rsidRPr="00972C7F">
        <w:rPr>
          <w:lang w:val="en-GB"/>
        </w:rPr>
        <w:t>(Plummer 2019)</w:t>
      </w:r>
      <w:r w:rsidRPr="00687837">
        <w:fldChar w:fldCharType="end"/>
      </w:r>
      <w:r w:rsidRPr="00972C7F">
        <w:rPr>
          <w:lang w:val="en-GB"/>
        </w:rPr>
        <w:t>. We used a mix of flat, weakly informative and non-informative priors to facilitate convergence</w:t>
      </w:r>
      <w:r>
        <w:rPr>
          <w:lang w:val="en-GB"/>
        </w:rPr>
        <w:t xml:space="preserve"> (Table 1)</w:t>
      </w:r>
      <w:r w:rsidRPr="00972C7F">
        <w:rPr>
          <w:lang w:val="en-GB"/>
        </w:rPr>
        <w:t xml:space="preserve">. </w:t>
      </w:r>
      <w:r>
        <w:rPr>
          <w:lang w:val="en-GB"/>
        </w:rPr>
        <w:t xml:space="preserve">Weakly informative priors were given mean values around average prediction from the MTE </w:t>
      </w:r>
      <w:r>
        <w:rPr>
          <w:lang w:val="en-GB"/>
        </w:rPr>
        <w:fldChar w:fldCharType="begin"/>
      </w:r>
      <w:r>
        <w:rPr>
          <w:lang w:val="en-GB"/>
        </w:rPr>
        <w:instrText xml:space="preserve"> ADDIN ZOTERO_ITEM CSL_CITATION {"citationID":"a5gh5mqlkr","properties":{"formattedCitation":"(Brown {\\i{}et al.} 2004)","plainCitation":"(Brown et al. 2004)","noteIndex":0},"citationItems":[{"id":914,"uris":["http://zotero.org/users/6116610/items/D84IXDI8"],"uri":["http://zotero.org/users/6116610/items/D84IXDI8"],"itemData":{"id":914,"type":"article-journal","abstract":"Metabolism provides a basis for using ﬁrst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dynamics.","container-title":"Ecology","DOI":"10.1890/03-9000","ISSN":"0012-9658","issue":"7","journalAbbreviation":"Ecology","language":"en","page":"1771-1789","source":"DOI.org (Crossref)","title":"Toward a metabolic theory of ecology","volume":"85","author":[{"family":"Brown","given":"James H."},{"family":"Gillooly","given":"James F."},{"family":"Allen","given":"Andrew P."},{"family":"Savage","given":"Van M."},{"family":"West","given":"Geoffrey B."}],"issued":{"date-parts":[["2004",7]]}}}],"schema":"https://github.com/citation-style-language/schema/raw/master/csl-citation.json"} </w:instrText>
      </w:r>
      <w:r>
        <w:rPr>
          <w:lang w:val="en-GB"/>
        </w:rPr>
        <w:fldChar w:fldCharType="separate"/>
      </w:r>
      <w:r w:rsidRPr="009D6C25">
        <w:rPr>
          <w:lang w:val="en-GB"/>
        </w:rPr>
        <w:t xml:space="preserve">(Brown </w:t>
      </w:r>
      <w:r w:rsidRPr="009D6C25">
        <w:rPr>
          <w:i/>
          <w:iCs/>
          <w:lang w:val="en-GB"/>
        </w:rPr>
        <w:t>et al.</w:t>
      </w:r>
      <w:r w:rsidRPr="009D6C25">
        <w:rPr>
          <w:lang w:val="en-GB"/>
        </w:rPr>
        <w:t xml:space="preserve"> 2004)</w:t>
      </w:r>
      <w:r>
        <w:rPr>
          <w:lang w:val="en-GB"/>
        </w:rPr>
        <w:fldChar w:fldCharType="end"/>
      </w:r>
      <w:r>
        <w:rPr>
          <w:lang w:val="en-GB"/>
        </w:rPr>
        <w:t xml:space="preserve">, with large variances to make them less informative. </w:t>
      </w:r>
      <w:r w:rsidRPr="00972C7F">
        <w:rPr>
          <w:rFonts w:eastAsiaTheme="minorEastAsia" w:cstheme="minorHAnsi"/>
          <w:lang w:val="en-GB"/>
        </w:rPr>
        <w:t xml:space="preserve">We used 3 Markov chains with </w:t>
      </w:r>
      <w:ins w:id="276" w:author="Max Lindmark" w:date="2020-07-29T08:49:00Z">
        <w:r>
          <w:rPr>
            <w:rFonts w:eastAsiaTheme="minorEastAsia" w:cstheme="minorHAnsi"/>
            <w:lang w:val="en-GB"/>
          </w:rPr>
          <w:t xml:space="preserve">5000 iterations for adaptation, followed by </w:t>
        </w:r>
      </w:ins>
      <w:r w:rsidRPr="00972C7F">
        <w:rPr>
          <w:rFonts w:eastAsiaTheme="minorEastAsia" w:cstheme="minorHAnsi"/>
          <w:lang w:val="en-GB"/>
        </w:rPr>
        <w:t>1</w:t>
      </w:r>
      <w:r>
        <w:rPr>
          <w:rFonts w:eastAsiaTheme="minorEastAsia" w:cstheme="minorHAnsi"/>
          <w:lang w:val="en-GB"/>
        </w:rPr>
        <w:t>5</w:t>
      </w:r>
      <w:r w:rsidRPr="00972C7F">
        <w:rPr>
          <w:rFonts w:eastAsiaTheme="minorEastAsia" w:cstheme="minorHAnsi"/>
          <w:lang w:val="en-GB"/>
        </w:rPr>
        <w:t xml:space="preserve">000 iterations </w:t>
      </w:r>
      <w:ins w:id="277" w:author="Max Lindmark" w:date="2020-07-29T08:49:00Z">
        <w:r>
          <w:rPr>
            <w:rFonts w:eastAsiaTheme="minorEastAsia" w:cstheme="minorHAnsi"/>
            <w:lang w:val="en-GB"/>
          </w:rPr>
          <w:t>burn-in and 15000</w:t>
        </w:r>
      </w:ins>
      <w:ins w:id="278" w:author="Max Lindmark" w:date="2020-07-29T08:50:00Z">
        <w:r>
          <w:rPr>
            <w:rFonts w:eastAsiaTheme="minorEastAsia" w:cstheme="minorHAnsi"/>
            <w:lang w:val="en-GB"/>
          </w:rPr>
          <w:t xml:space="preserve"> iterations sampling where </w:t>
        </w:r>
      </w:ins>
      <w:del w:id="279" w:author="Max Lindmark" w:date="2020-07-29T08:50:00Z">
        <w:r w:rsidRPr="00972C7F" w:rsidDel="002418B3">
          <w:rPr>
            <w:rFonts w:eastAsiaTheme="minorEastAsia" w:cstheme="minorHAnsi"/>
            <w:lang w:val="en-GB"/>
          </w:rPr>
          <w:delText>each</w:delText>
        </w:r>
        <w:r w:rsidRPr="004559BC" w:rsidDel="002418B3">
          <w:rPr>
            <w:rFonts w:eastAsiaTheme="minorEastAsia" w:cstheme="minorHAnsi"/>
            <w:lang w:val="en-GB"/>
          </w:rPr>
          <w:delText xml:space="preserve"> saving </w:delText>
        </w:r>
      </w:del>
      <w:r w:rsidRPr="004559BC">
        <w:rPr>
          <w:rFonts w:eastAsiaTheme="minorEastAsia" w:cstheme="minorHAnsi"/>
          <w:lang w:val="en-GB"/>
        </w:rPr>
        <w:t>every 5</w:t>
      </w:r>
      <w:r w:rsidRPr="004559BC">
        <w:rPr>
          <w:rFonts w:eastAsiaTheme="minorEastAsia" w:cstheme="minorHAnsi"/>
          <w:vertAlign w:val="superscript"/>
          <w:lang w:val="en-GB"/>
        </w:rPr>
        <w:t>th</w:t>
      </w:r>
      <w:r w:rsidRPr="004559BC">
        <w:rPr>
          <w:rFonts w:eastAsiaTheme="minorEastAsia" w:cstheme="minorHAnsi"/>
          <w:lang w:val="en-GB"/>
        </w:rPr>
        <w:t xml:space="preserve"> </w:t>
      </w:r>
      <w:del w:id="280" w:author="Max Lindmark" w:date="2020-07-29T08:50:00Z">
        <w:r w:rsidRPr="004559BC" w:rsidDel="002418B3">
          <w:rPr>
            <w:rFonts w:eastAsiaTheme="minorEastAsia" w:cstheme="minorHAnsi"/>
            <w:lang w:val="en-GB"/>
          </w:rPr>
          <w:delText>sample</w:delText>
        </w:r>
      </w:del>
      <w:ins w:id="281" w:author="Max Lindmark" w:date="2020-07-29T08:50:00Z">
        <w:r>
          <w:rPr>
            <w:rFonts w:eastAsiaTheme="minorEastAsia" w:cstheme="minorHAnsi"/>
            <w:lang w:val="en-GB"/>
          </w:rPr>
          <w:t>iteration saved</w:t>
        </w:r>
      </w:ins>
      <w:del w:id="282" w:author="Max Lindmark" w:date="2020-07-29T08:50:00Z">
        <w:r w:rsidRPr="00972C7F" w:rsidDel="002418B3">
          <w:rPr>
            <w:rFonts w:eastAsiaTheme="minorEastAsia" w:cstheme="minorHAnsi"/>
            <w:lang w:val="en-GB"/>
          </w:rPr>
          <w:delText xml:space="preserve">, following </w:delText>
        </w:r>
        <w:r w:rsidRPr="004559BC" w:rsidDel="002418B3">
          <w:rPr>
            <w:rFonts w:eastAsiaTheme="minorEastAsia" w:cstheme="minorHAnsi"/>
            <w:lang w:val="en-GB"/>
          </w:rPr>
          <w:delText xml:space="preserve">a </w:delText>
        </w:r>
        <w:r w:rsidRPr="00972C7F" w:rsidDel="002418B3">
          <w:rPr>
            <w:rFonts w:eastAsiaTheme="minorEastAsia" w:cstheme="minorHAnsi"/>
            <w:lang w:val="en-GB"/>
          </w:rPr>
          <w:delText xml:space="preserve">burn-in </w:delText>
        </w:r>
        <w:r w:rsidRPr="004559BC" w:rsidDel="002418B3">
          <w:rPr>
            <w:rFonts w:eastAsiaTheme="minorEastAsia" w:cstheme="minorHAnsi"/>
            <w:lang w:val="en-GB"/>
          </w:rPr>
          <w:delText xml:space="preserve">of </w:delText>
        </w:r>
        <w:r w:rsidRPr="00972C7F" w:rsidDel="002418B3">
          <w:rPr>
            <w:rFonts w:eastAsiaTheme="minorEastAsia" w:cstheme="minorHAnsi"/>
            <w:lang w:val="en-GB"/>
          </w:rPr>
          <w:delText>1</w:delText>
        </w:r>
        <w:r w:rsidDel="002418B3">
          <w:rPr>
            <w:rFonts w:eastAsiaTheme="minorEastAsia" w:cstheme="minorHAnsi"/>
            <w:lang w:val="en-GB"/>
          </w:rPr>
          <w:delText>5</w:delText>
        </w:r>
        <w:r w:rsidRPr="00972C7F" w:rsidDel="002418B3">
          <w:rPr>
            <w:rFonts w:eastAsiaTheme="minorEastAsia" w:cstheme="minorHAnsi"/>
            <w:lang w:val="en-GB"/>
          </w:rPr>
          <w:delText>000 iterations</w:delText>
        </w:r>
        <w:r w:rsidRPr="004559BC" w:rsidDel="002418B3">
          <w:rPr>
            <w:rFonts w:eastAsiaTheme="minorEastAsia" w:cstheme="minorHAnsi"/>
            <w:lang w:val="en-GB"/>
          </w:rPr>
          <w:delText xml:space="preserve"> and </w:delText>
        </w:r>
        <w:r w:rsidRPr="00972C7F" w:rsidDel="002418B3">
          <w:rPr>
            <w:rFonts w:eastAsiaTheme="minorEastAsia" w:cstheme="minorHAnsi"/>
            <w:lang w:val="en-GB"/>
          </w:rPr>
          <w:delText xml:space="preserve">5000 </w:delText>
        </w:r>
        <w:r w:rsidRPr="004559BC" w:rsidDel="002418B3">
          <w:rPr>
            <w:rFonts w:eastAsiaTheme="minorEastAsia" w:cstheme="minorHAnsi"/>
            <w:lang w:val="en-GB"/>
          </w:rPr>
          <w:delText xml:space="preserve">iterations </w:delText>
        </w:r>
        <w:r w:rsidRPr="00972C7F" w:rsidDel="002418B3">
          <w:rPr>
            <w:rFonts w:eastAsiaTheme="minorEastAsia" w:cstheme="minorHAnsi"/>
            <w:lang w:val="en-GB"/>
          </w:rPr>
          <w:delText>for adaptation</w:delText>
        </w:r>
      </w:del>
      <w:r w:rsidRPr="00972C7F">
        <w:rPr>
          <w:rFonts w:eastAsiaTheme="minorEastAsia" w:cstheme="minorHAnsi"/>
          <w:lang w:val="en-GB"/>
        </w:rPr>
        <w:t xml:space="preserve">. Model convergence was assessed by visually </w:t>
      </w:r>
      <w:r w:rsidRPr="001A3F86">
        <w:rPr>
          <w:rFonts w:eastAsiaTheme="minorEastAsia" w:cstheme="minorHAnsi"/>
          <w:lang w:val="en-GB"/>
        </w:rPr>
        <w:t>inspecting trace plots and potential scale reduction factors (</w:t>
      </w:r>
      <m:oMath>
        <m:acc>
          <m:accPr>
            <m:ctrlPr>
              <w:rPr>
                <w:rFonts w:ascii="Cambria Math" w:eastAsiaTheme="minorEastAsia" w:hAnsi="Cambria Math" w:cstheme="minorHAnsi"/>
                <w:i/>
              </w:rPr>
            </m:ctrlPr>
          </m:accPr>
          <m:e>
            <m:r>
              <w:rPr>
                <w:rFonts w:ascii="Cambria Math" w:eastAsiaTheme="minorEastAsia" w:hAnsi="Cambria Math" w:cstheme="minorHAnsi"/>
              </w:rPr>
              <m:t>R</m:t>
            </m:r>
          </m:e>
        </m:acc>
      </m:oMath>
      <w:r w:rsidRPr="001A3F86">
        <w:rPr>
          <w:rFonts w:eastAsiaTheme="minorEastAsia" w:cstheme="minorHAnsi"/>
          <w:lang w:val="en-GB"/>
        </w:rPr>
        <w:t xml:space="preserve">) </w:t>
      </w:r>
      <w:r w:rsidRPr="001A3F86">
        <w:rPr>
          <w:rFonts w:eastAsiaTheme="minorEastAsia" w:cstheme="minorHAnsi"/>
        </w:rPr>
        <w:fldChar w:fldCharType="begin"/>
      </w:r>
      <w:r>
        <w:rPr>
          <w:rFonts w:eastAsiaTheme="minorEastAsia" w:cstheme="minorHAnsi"/>
          <w:lang w:val="en-GB"/>
        </w:rPr>
        <w:instrText xml:space="preserve"> ADDIN ZOTERO_ITEM CSL_CITATION {"citationID":"ad14dpql91","properties":{"formattedCitation":"(Gelman {\\i{}et al.} 2003)","plainCitation":"(Gelman et al. 2003)","noteIndex":0},"citationItems":[{"id":752,"uris":["http://zotero.org/users/6116610/items/AFQSL9UE"],"uri":["http://zotero.org/users/6116610/items/AFQSL9UE"],"itemData":{"id":752,"type":"book","event-place":"Boca Raton","publisher":"Chapman and Hall/CRC","publisher-place":"Boca Raton","title":"Bayesian Data Analysis. 2nd edition","author":[{"family":"Gelman","given":"A"},{"family":"Carlin","given":"JB"},{"family":"Stern","given":"HS"},{"family":"Rubin","given":"DB"}],"issued":{"date-parts":[["2003"]]}}}],"schema":"https://github.com/citation-style-language/schema/raw/master/csl-citation.json"} </w:instrText>
      </w:r>
      <w:r w:rsidRPr="001A3F86">
        <w:rPr>
          <w:rFonts w:eastAsiaTheme="minorEastAsia" w:cstheme="minorHAnsi"/>
        </w:rPr>
        <w:fldChar w:fldCharType="separate"/>
      </w:r>
      <w:r w:rsidRPr="001A3F86">
        <w:rPr>
          <w:lang w:val="en-GB"/>
        </w:rPr>
        <w:t xml:space="preserve">(Gelman </w:t>
      </w:r>
      <w:r w:rsidRPr="001A3F86">
        <w:rPr>
          <w:i/>
          <w:iCs/>
          <w:lang w:val="en-GB"/>
        </w:rPr>
        <w:t>et al.</w:t>
      </w:r>
      <w:r w:rsidRPr="001A3F86">
        <w:rPr>
          <w:lang w:val="en-GB"/>
        </w:rPr>
        <w:t xml:space="preserve"> 2003)</w:t>
      </w:r>
      <w:r w:rsidRPr="001A3F86">
        <w:rPr>
          <w:rFonts w:eastAsiaTheme="minorEastAsia" w:cstheme="minorHAnsi"/>
        </w:rPr>
        <w:fldChar w:fldCharType="end"/>
      </w:r>
      <w:r w:rsidRPr="001A3F86">
        <w:rPr>
          <w:rFonts w:eastAsiaTheme="minorEastAsia" w:cstheme="minorHAnsi"/>
          <w:lang w:val="en-GB"/>
        </w:rPr>
        <w:t xml:space="preserve"> (Appendix S1). </w:t>
      </w:r>
      <m:oMath>
        <m:acc>
          <m:accPr>
            <m:ctrlPr>
              <w:rPr>
                <w:rFonts w:ascii="Cambria Math" w:eastAsiaTheme="minorEastAsia" w:hAnsi="Cambria Math" w:cstheme="minorHAnsi"/>
                <w:i/>
              </w:rPr>
            </m:ctrlPr>
          </m:accPr>
          <m:e>
            <m:r>
              <w:rPr>
                <w:rFonts w:ascii="Cambria Math" w:eastAsiaTheme="minorEastAsia" w:hAnsi="Cambria Math" w:cstheme="minorHAnsi"/>
              </w:rPr>
              <m:t>R</m:t>
            </m:r>
          </m:e>
        </m:acc>
      </m:oMath>
      <w:r w:rsidRPr="001A3F86">
        <w:rPr>
          <w:rFonts w:eastAsiaTheme="minorEastAsia" w:cstheme="minorHAnsi"/>
          <w:lang w:val="en-GB"/>
        </w:rPr>
        <w:t xml:space="preserve"> compares</w:t>
      </w:r>
      <w:r w:rsidRPr="004559BC">
        <w:rPr>
          <w:rFonts w:eastAsiaTheme="minorEastAsia" w:cstheme="minorHAnsi"/>
          <w:lang w:val="en-GB"/>
        </w:rPr>
        <w:t xml:space="preserve"> chain variance with the pooled variance, and values </w:t>
      </w:r>
      <w:r w:rsidRPr="00972C7F">
        <w:rPr>
          <w:rFonts w:eastAsiaTheme="minorEastAsia" w:cstheme="minorHAnsi"/>
          <w:lang w:val="en-GB"/>
        </w:rPr>
        <w:t>&lt;1.1</w:t>
      </w:r>
      <w:r w:rsidRPr="004559BC">
        <w:rPr>
          <w:rFonts w:eastAsiaTheme="minorEastAsia" w:cstheme="minorHAnsi"/>
          <w:lang w:val="en-GB"/>
        </w:rPr>
        <w:t xml:space="preserve"> </w:t>
      </w:r>
      <w:r>
        <w:rPr>
          <w:rFonts w:eastAsiaTheme="minorEastAsia" w:cstheme="minorHAnsi"/>
          <w:lang w:val="en-GB"/>
        </w:rPr>
        <w:t>suggest</w:t>
      </w:r>
      <w:r w:rsidRPr="00972C7F">
        <w:rPr>
          <w:rFonts w:eastAsiaTheme="minorEastAsia" w:cstheme="minorHAnsi"/>
          <w:lang w:val="en-GB"/>
        </w:rPr>
        <w:t xml:space="preserve"> all three chains converged to a common distribution</w:t>
      </w:r>
      <w:r w:rsidRPr="008F2458">
        <w:rPr>
          <w:rFonts w:eastAsiaTheme="minorEastAsia" w:cstheme="minorHAnsi"/>
          <w:lang w:val="en-GB"/>
        </w:rPr>
        <w:t xml:space="preserve">. </w:t>
      </w:r>
      <w:r w:rsidRPr="00972C7F">
        <w:rPr>
          <w:lang w:val="en-GB"/>
        </w:rPr>
        <w:t xml:space="preserve">We relied heavily on the R packages </w:t>
      </w:r>
      <w:r w:rsidRPr="004559BC">
        <w:rPr>
          <w:lang w:val="en-GB"/>
        </w:rPr>
        <w:t xml:space="preserve">within </w:t>
      </w:r>
      <w:r>
        <w:rPr>
          <w:lang w:val="en-GB"/>
        </w:rPr>
        <w:t>‘</w:t>
      </w:r>
      <w:proofErr w:type="spellStart"/>
      <w:r w:rsidRPr="00972C7F">
        <w:rPr>
          <w:i/>
          <w:lang w:val="en-GB"/>
        </w:rPr>
        <w:t>tidyverse</w:t>
      </w:r>
      <w:proofErr w:type="spellEnd"/>
      <w:r w:rsidRPr="00972C7F">
        <w:rPr>
          <w:i/>
          <w:lang w:val="en-GB"/>
        </w:rPr>
        <w:t>’</w:t>
      </w:r>
      <w:r w:rsidRPr="00972C7F">
        <w:rPr>
          <w:lang w:val="en-GB"/>
        </w:rPr>
        <w:t xml:space="preserve"> </w:t>
      </w:r>
      <w:r w:rsidRPr="00687837">
        <w:fldChar w:fldCharType="begin"/>
      </w:r>
      <w:r>
        <w:rPr>
          <w:lang w:val="en-GB"/>
        </w:rPr>
        <w:instrText xml:space="preserve"> ADDIN ZOTERO_ITEM CSL_CITATION {"citationID":"a10onmnkm5g","properties":{"formattedCitation":"(Wickham 2017)","plainCitation":"(Wickham 2017)","noteIndex":0},"citationItems":[{"id":842,"uris":["http://zotero.org/users/6116610/items/VF9SB64E"],"uri":["http://zotero.org/users/6116610/items/VF9SB64E"],"itemData":{"id":842,"type":"book","title":"tidyverse: Easily Install and Load the 'Tidyverse'","version":"R package version 1.2.1","author":[{"family":"Wickham","given":"Hadley"}],"issued":{"date-parts":[["2017"]]}}}],"schema":"https://github.com/citation-style-language/schema/raw/master/csl-citation.json"} </w:instrText>
      </w:r>
      <w:r w:rsidRPr="00687837">
        <w:fldChar w:fldCharType="separate"/>
      </w:r>
      <w:r w:rsidRPr="00972C7F">
        <w:rPr>
          <w:lang w:val="en-GB"/>
        </w:rPr>
        <w:t>(Wickham 2017)</w:t>
      </w:r>
      <w:r w:rsidRPr="00687837">
        <w:fldChar w:fldCharType="end"/>
      </w:r>
      <w:r w:rsidRPr="00972C7F">
        <w:rPr>
          <w:lang w:val="en-GB"/>
        </w:rPr>
        <w:t xml:space="preserve"> for data processing, as well as ‘</w:t>
      </w:r>
      <w:proofErr w:type="spellStart"/>
      <w:r w:rsidRPr="00972C7F">
        <w:rPr>
          <w:i/>
          <w:iCs/>
          <w:lang w:val="en-GB"/>
        </w:rPr>
        <w:t>ggmcmc</w:t>
      </w:r>
      <w:proofErr w:type="spellEnd"/>
      <w:r w:rsidRPr="00972C7F">
        <w:rPr>
          <w:lang w:val="en-GB"/>
        </w:rPr>
        <w:t xml:space="preserve">’ </w:t>
      </w:r>
      <w:r w:rsidRPr="00687837">
        <w:fldChar w:fldCharType="begin"/>
      </w:r>
      <w:r>
        <w:rPr>
          <w:lang w:val="en-GB"/>
        </w:rPr>
        <w:instrText xml:space="preserve"> ADDIN ZOTERO_ITEM CSL_CITATION {"citationID":"a1am17gmila","properties":{"formattedCitation":"(Fern\\uc0\\u225{}ndez-i-Mar\\uc0\\u237{}n 2016)","plainCitation":"(Fernández-i-Marín 2016)","noteIndex":0},"citationItems":[{"id":994,"uris":["http://zotero.org/users/6116610/items/GURUUHIT"],"uri":["http://zotero.org/users/6116610/items/GURUUHIT"],"itemData":{"id":994,"type":"article-journal","container-title":"Journal of Statistical Software","DOI":"10.18637/jss.v070.i09","ISSN":"1548-7660","issue":"1","language":"en","page":"1-20","source":"www.jstatsoft.org","title":"ggmcmc: Analysis of MCMC Samples and Bayesian Inference","title-short":"ggmcmc","volume":"70","author":[{"family":"Fernández-i-Marín","given":"Xavier"}],"issued":{"date-parts":[["2016",5,12]]}}}],"schema":"https://github.com/citation-style-language/schema/raw/master/csl-citation.json"} </w:instrText>
      </w:r>
      <w:r w:rsidRPr="00687837">
        <w:fldChar w:fldCharType="separate"/>
      </w:r>
      <w:r w:rsidRPr="0044238B">
        <w:rPr>
          <w:lang w:val="en-GB"/>
        </w:rPr>
        <w:t>(Fernández-</w:t>
      </w:r>
      <w:proofErr w:type="spellStart"/>
      <w:r w:rsidRPr="0044238B">
        <w:rPr>
          <w:lang w:val="en-GB"/>
        </w:rPr>
        <w:t>i</w:t>
      </w:r>
      <w:proofErr w:type="spellEnd"/>
      <w:r w:rsidRPr="0044238B">
        <w:rPr>
          <w:lang w:val="en-GB"/>
        </w:rPr>
        <w:t>-Marín 2016)</w:t>
      </w:r>
      <w:r w:rsidRPr="00687837">
        <w:fldChar w:fldCharType="end"/>
      </w:r>
      <w:r>
        <w:rPr>
          <w:lang w:val="en-GB"/>
        </w:rPr>
        <w:t>, ‘</w:t>
      </w:r>
      <w:proofErr w:type="spellStart"/>
      <w:r w:rsidRPr="006F6994">
        <w:rPr>
          <w:i/>
          <w:iCs/>
          <w:lang w:val="en-GB"/>
        </w:rPr>
        <w:t>mcmcviz</w:t>
      </w:r>
      <w:proofErr w:type="spellEnd"/>
      <w:r>
        <w:rPr>
          <w:lang w:val="en-GB"/>
        </w:rPr>
        <w:t xml:space="preserve">’ </w:t>
      </w:r>
      <w:r>
        <w:rPr>
          <w:lang w:val="en-GB"/>
        </w:rPr>
        <w:fldChar w:fldCharType="begin"/>
      </w:r>
      <w:r>
        <w:rPr>
          <w:lang w:val="en-GB"/>
        </w:rPr>
        <w:instrText xml:space="preserve"> ADDIN ZOTERO_ITEM CSL_CITATION {"citationID":"a234lqmn8sl","properties":{"formattedCitation":"(Youngflesh 2018)","plainCitation":"(Youngflesh 2018)","noteIndex":0},"citationItems":[{"id":718,"uris":["http://zotero.org/users/6116610/items/3JGAM8VZ"],"uri":["http://zotero.org/users/6116610/items/3JGAM8VZ"],"itemData":{"id":718,"type":"article-journal","abstract":"Youngflesh, (2018). MCMCvis: Tools to Visualize, Manipulate, and Summarize MCMC Output. Journal of Open Source Software, 3(24), 640, https://doi.org/10.21105/joss.00640","container-title":"Journal of Open Source Software","DOI":"10.21105/joss.00640","ISSN":"2475-9066","issue":"24","language":"en","page":"640","source":"joss.theoj.org","title":"MCMCvis: Tools to Visualize, Manipulate, and Summarize MCMC Output","title-short":"MCMCvis","volume":"3","author":[{"family":"Youngflesh","given":"Casey"}],"issued":{"date-parts":[["2018",4,10]]}}}],"schema":"https://github.com/citation-style-language/schema/raw/master/csl-citation.json"} </w:instrText>
      </w:r>
      <w:r>
        <w:rPr>
          <w:lang w:val="en-GB"/>
        </w:rPr>
        <w:fldChar w:fldCharType="separate"/>
      </w:r>
      <w:r w:rsidRPr="008D35D5">
        <w:rPr>
          <w:lang w:val="en-GB"/>
        </w:rPr>
        <w:t>(</w:t>
      </w:r>
      <w:proofErr w:type="spellStart"/>
      <w:r w:rsidRPr="008D35D5">
        <w:rPr>
          <w:lang w:val="en-GB"/>
        </w:rPr>
        <w:t>Youngflesh</w:t>
      </w:r>
      <w:proofErr w:type="spellEnd"/>
      <w:r w:rsidRPr="008D35D5">
        <w:rPr>
          <w:lang w:val="en-GB"/>
        </w:rPr>
        <w:t xml:space="preserve"> 2018)</w:t>
      </w:r>
      <w:r>
        <w:rPr>
          <w:lang w:val="en-GB"/>
        </w:rPr>
        <w:fldChar w:fldCharType="end"/>
      </w:r>
      <w:r>
        <w:rPr>
          <w:lang w:val="en-GB"/>
        </w:rPr>
        <w:t xml:space="preserve"> </w:t>
      </w:r>
      <w:r w:rsidRPr="002D70E2">
        <w:rPr>
          <w:lang w:val="en-GB"/>
        </w:rPr>
        <w:t>and ‘</w:t>
      </w:r>
      <w:proofErr w:type="spellStart"/>
      <w:r w:rsidRPr="002D70E2">
        <w:rPr>
          <w:i/>
          <w:iCs/>
          <w:lang w:val="en-GB"/>
        </w:rPr>
        <w:t>bayesplot</w:t>
      </w:r>
      <w:proofErr w:type="spellEnd"/>
      <w:r w:rsidRPr="002D70E2">
        <w:rPr>
          <w:lang w:val="en-GB"/>
        </w:rPr>
        <w:t xml:space="preserve">’ </w:t>
      </w:r>
      <w:r w:rsidRPr="00687837">
        <w:fldChar w:fldCharType="begin"/>
      </w:r>
      <w:r>
        <w:rPr>
          <w:lang w:val="en-GB"/>
        </w:rPr>
        <w:instrText xml:space="preserve"> ADDIN ZOTERO_ITEM CSL_CITATION {"citationID":"aajq2lqmah","properties":{"formattedCitation":"(Gabry {\\i{}et al.} 2019)","plainCitation":"(Gabry et al. 2019)","noteIndex":0},"citationItems":[{"id":993,"uris":["http://zotero.org/users/6116610/items/D45YW53S"],"uri":["http://zotero.org/users/6116610/items/D45YW53S"],"itemData":{"id":993,"type":"article-journal","abstract":"Bayesian data analysis is about more than just computing a posterior distribution, and Bayesian visualization is about more than trace plots of Markov chains. Practical Bayesian data analysis, like all data analysis, is an iterative process of model building, inference, model checking and evaluation, and model expansion. Visualization is helpful in each of these stages of the Bayesian workflow and it is indispensable when drawing inferences from the types of modern, high-dimensional models that are used by applied researchers.","container-title":"Journal of the Royal Statistical Society: Series A (Statistics in Society)","DOI":"10.1111/rssa.12378","ISSN":"09641998","issue":"2","journalAbbreviation":"J. R. Stat. Soc. A","note":"arXiv: 1709.01449","page":"389-402","source":"arXiv.org","title":"Visualization in Bayesian workflow","volume":"182","author":[{"family":"Gabry","given":"Jonah"},{"family":"Simpson","given":"Daniel"},{"family":"Vehtari","given":"Aki"},{"family":"Betancourt","given":"Michael"},{"family":"Gelman","given":"Andrew"}],"issued":{"date-parts":[["2019",2]]}}}],"schema":"https://github.com/citation-style-language/schema/raw/master/csl-citation.json"} </w:instrText>
      </w:r>
      <w:r w:rsidRPr="00687837">
        <w:fldChar w:fldCharType="separate"/>
      </w:r>
      <w:r w:rsidRPr="0044238B">
        <w:rPr>
          <w:lang w:val="en-GB"/>
        </w:rPr>
        <w:t>(</w:t>
      </w:r>
      <w:proofErr w:type="spellStart"/>
      <w:r w:rsidRPr="0044238B">
        <w:rPr>
          <w:lang w:val="en-GB"/>
        </w:rPr>
        <w:t>Gabry</w:t>
      </w:r>
      <w:proofErr w:type="spellEnd"/>
      <w:r w:rsidRPr="0044238B">
        <w:rPr>
          <w:lang w:val="en-GB"/>
        </w:rPr>
        <w:t xml:space="preserve"> </w:t>
      </w:r>
      <w:r w:rsidRPr="0044238B">
        <w:rPr>
          <w:i/>
          <w:iCs/>
          <w:lang w:val="en-GB"/>
        </w:rPr>
        <w:t>et al.</w:t>
      </w:r>
      <w:r w:rsidRPr="0044238B">
        <w:rPr>
          <w:lang w:val="en-GB"/>
        </w:rPr>
        <w:t xml:space="preserve"> 2019)</w:t>
      </w:r>
      <w:r w:rsidRPr="00687837">
        <w:fldChar w:fldCharType="end"/>
      </w:r>
      <w:r w:rsidRPr="008F2458">
        <w:rPr>
          <w:lang w:val="en-GB"/>
        </w:rPr>
        <w:t xml:space="preserve"> for visualization. </w:t>
      </w:r>
    </w:p>
    <w:p w14:paraId="697E3C2B" w14:textId="77777777" w:rsidR="0024271B" w:rsidRPr="00972C7F" w:rsidRDefault="0024271B" w:rsidP="0024271B">
      <w:pPr>
        <w:spacing w:line="480" w:lineRule="auto"/>
        <w:contextualSpacing/>
        <w:jc w:val="both"/>
        <w:rPr>
          <w:rFonts w:eastAsiaTheme="minorEastAsia"/>
          <w:lang w:val="en-GB"/>
        </w:rPr>
      </w:pPr>
    </w:p>
    <w:p w14:paraId="2AD729F9" w14:textId="77777777" w:rsidR="0024271B" w:rsidRPr="004559BC" w:rsidRDefault="0024271B" w:rsidP="0024271B">
      <w:pPr>
        <w:spacing w:line="480" w:lineRule="auto"/>
        <w:contextualSpacing/>
        <w:jc w:val="both"/>
        <w:rPr>
          <w:rFonts w:cstheme="minorHAnsi"/>
          <w:bCs/>
          <w:i/>
          <w:iCs/>
          <w:lang w:val="en-GB"/>
        </w:rPr>
      </w:pPr>
      <w:r w:rsidRPr="004559BC">
        <w:rPr>
          <w:rFonts w:cstheme="minorHAnsi"/>
          <w:bCs/>
          <w:i/>
          <w:iCs/>
          <w:lang w:val="en-GB"/>
        </w:rPr>
        <w:t>Model comparison</w:t>
      </w:r>
    </w:p>
    <w:p w14:paraId="1B71F29A" w14:textId="77777777" w:rsidR="0024271B" w:rsidRPr="004559BC" w:rsidRDefault="0024271B" w:rsidP="0024271B">
      <w:pPr>
        <w:spacing w:line="480" w:lineRule="auto"/>
        <w:contextualSpacing/>
        <w:jc w:val="both"/>
        <w:rPr>
          <w:lang w:val="en-GB"/>
        </w:rPr>
      </w:pPr>
      <w:r w:rsidRPr="004559BC">
        <w:rPr>
          <w:rFonts w:cstheme="minorHAnsi"/>
          <w:bCs/>
          <w:lang w:val="en-GB"/>
        </w:rPr>
        <w:t xml:space="preserve">We compared the parsimony of models with different hierarchical structures, and with or without mass-temperature interactions, using the Watanabe-Akaike information criterion (WAIC) </w:t>
      </w:r>
      <w:r w:rsidRPr="00556508">
        <w:rPr>
          <w:rFonts w:cstheme="minorHAnsi"/>
          <w:bCs/>
        </w:rPr>
        <w:fldChar w:fldCharType="begin"/>
      </w:r>
      <w:r>
        <w:rPr>
          <w:rFonts w:cstheme="minorHAnsi"/>
          <w:bCs/>
          <w:lang w:val="en-GB"/>
        </w:rPr>
        <w:instrText xml:space="preserve"> ADDIN ZOTERO_ITEM CSL_CITATION {"citationID":"a241fv98ttl","properties":{"formattedCitation":"(Watanabe 2013; Vehtari {\\i{}et al.} 2017)","plainCitation":"(Watanabe 2013; Vehtari et al. 2017)","noteIndex":0},"citationItems":[{"id":789,"uris":["http://zotero.org/users/6116610/items/9IV3LPA7"],"uri":["http://zotero.org/users/6116610/items/9IV3LPA7"],"itemData":{"id":789,"type":"article-journal","container-title":"Journal of Machine Learning Research","ISSN":"ISSN 1533-7928","issue":"Mar","page":"867-897","source":"www.jmlr.org","title":"A Widely Applicable Bayesian Information Criterion","volume":"14","author":[{"family":"Watanabe","given":"Sumio"}],"issued":{"date-parts":[["2013"]]}}},{"id":802,"uris":["http://zotero.org/users/6116610/items/EEDLMDV2"],"uri":["http://zotero.org/users/6116610/items/EEDLMDV2"],"itemData":{"id":802,"type":"article-journal","abstract":"Leave-one-out cross-validation (LOO) and the widely applicable information criterion (WAIC) are methods for estimating pointwise out-of-sample prediction accuracy from a fitted Bayesian model using the log-likelihood evaluated at the posterior simulations of the parameter values. LOO and WAIC have various advantages over simpler estimates of predictive error such as AIC and DIC but are less used in practice because they involve additional computational steps. Here we lay out fast and stable computations for LOO and WAIC that can be performed using existing simulation draws. We introduce an efficient computation of LOO using Pareto-smoothed importance sampling (PSIS), a new procedure for regularizing importance weights. Although WAIC is asymptotically equal to LOO, we demonstrate that PSIS-LOO is more robust in the finite case with weak priors or influential observations. As a byproduct of our calculations, we also obtain approximate standard errors for estimated predictive errors and for comparing of predictive errors between two models. We implement the computations in an R package called 'loo' and demonstrate using models fit with the Bayesian inference package Stan.","container-title":"Statistics and Computing","DOI":"10.1007/s11222-016-9696-4","ISSN":"0960-3174, 1573-1375","issue":"5","journalAbbreviation":"Stat Comput","note":"arXiv: 1507.04544","page":"1413-1432","source":"arXiv.org","title":"Practical Bayesian model evaluation using leave-one-out cross-validation and WAIC","volume":"27","author":[{"family":"Vehtari","given":"Aki"},{"family":"Gelman","given":"Andrew"},{"family":"Gabry","given":"Jonah"}],"issued":{"date-parts":[["2017",9]]}}}],"schema":"https://github.com/citation-style-language/schema/raw/master/csl-citation.json"} </w:instrText>
      </w:r>
      <w:r w:rsidRPr="00556508">
        <w:rPr>
          <w:rFonts w:cstheme="minorHAnsi"/>
          <w:bCs/>
        </w:rPr>
        <w:fldChar w:fldCharType="separate"/>
      </w:r>
      <w:r w:rsidRPr="00273CBE">
        <w:rPr>
          <w:lang w:val="en-GB"/>
        </w:rPr>
        <w:t xml:space="preserve">(Watanabe 2013; </w:t>
      </w:r>
      <w:proofErr w:type="spellStart"/>
      <w:r w:rsidRPr="00273CBE">
        <w:rPr>
          <w:lang w:val="en-GB"/>
        </w:rPr>
        <w:t>Vehtari</w:t>
      </w:r>
      <w:proofErr w:type="spellEnd"/>
      <w:r w:rsidRPr="00273CBE">
        <w:rPr>
          <w:lang w:val="en-GB"/>
        </w:rPr>
        <w:t xml:space="preserve"> </w:t>
      </w:r>
      <w:r w:rsidRPr="00273CBE">
        <w:rPr>
          <w:i/>
          <w:iCs/>
          <w:lang w:val="en-GB"/>
        </w:rPr>
        <w:t>et al.</w:t>
      </w:r>
      <w:r w:rsidRPr="00273CBE">
        <w:rPr>
          <w:lang w:val="en-GB"/>
        </w:rPr>
        <w:t xml:space="preserve"> 2017)</w:t>
      </w:r>
      <w:r w:rsidRPr="00556508">
        <w:rPr>
          <w:rFonts w:cstheme="minorHAnsi"/>
          <w:bCs/>
        </w:rPr>
        <w:fldChar w:fldCharType="end"/>
      </w:r>
      <w:r w:rsidRPr="004559BC">
        <w:rPr>
          <w:rFonts w:cstheme="minorHAnsi"/>
          <w:bCs/>
          <w:lang w:val="en-GB"/>
        </w:rPr>
        <w:t xml:space="preserve">, which is based on the posterior predictive distribution. We report WAIC for each model descried above (Table 2), and examine models with </w:t>
      </w:r>
      <w:r w:rsidRPr="00556508">
        <w:rPr>
          <w:rFonts w:ascii="Symbol" w:hAnsi="Symbol"/>
        </w:rPr>
        <w:t></w:t>
      </w:r>
      <w:r w:rsidRPr="00972C7F">
        <w:rPr>
          <w:lang w:val="en-GB"/>
        </w:rPr>
        <w:t>WAIC</w:t>
      </w:r>
      <w:r w:rsidRPr="004559BC">
        <w:rPr>
          <w:lang w:val="en-GB"/>
        </w:rPr>
        <w:t xml:space="preserve"> values </w:t>
      </w:r>
      <w:r w:rsidRPr="00972C7F">
        <w:rPr>
          <w:rFonts w:eastAsiaTheme="minorEastAsia" w:cstheme="minorHAnsi"/>
          <w:lang w:val="en-GB"/>
        </w:rPr>
        <w:t>&lt;</w:t>
      </w:r>
      <w:r w:rsidRPr="004559BC">
        <w:rPr>
          <w:rFonts w:eastAsiaTheme="minorEastAsia" w:cstheme="minorHAnsi"/>
          <w:lang w:val="en-GB"/>
        </w:rPr>
        <w:t xml:space="preserve"> 2, where </w:t>
      </w:r>
      <w:r w:rsidRPr="00556508">
        <w:rPr>
          <w:rFonts w:ascii="Symbol" w:hAnsi="Symbol"/>
        </w:rPr>
        <w:t></w:t>
      </w:r>
      <w:r w:rsidRPr="00972C7F">
        <w:rPr>
          <w:lang w:val="en-GB"/>
        </w:rPr>
        <w:t>WAIC</w:t>
      </w:r>
      <w:r w:rsidRPr="004559BC">
        <w:rPr>
          <w:lang w:val="en-GB"/>
        </w:rPr>
        <w:t xml:space="preserve"> is each models difference to the lowest </w:t>
      </w:r>
      <w:r w:rsidRPr="00972C7F">
        <w:rPr>
          <w:lang w:val="en-GB"/>
        </w:rPr>
        <w:t>WAIC</w:t>
      </w:r>
      <w:r w:rsidRPr="004559BC">
        <w:rPr>
          <w:lang w:val="en-GB"/>
        </w:rPr>
        <w:t xml:space="preserve"> across models, in line with </w:t>
      </w:r>
      <w:commentRangeStart w:id="283"/>
      <w:del w:id="284" w:author="Max Lindmark" w:date="2020-07-28T16:49:00Z">
        <w:r w:rsidRPr="004559BC" w:rsidDel="007E7CC9">
          <w:rPr>
            <w:lang w:val="en-GB"/>
          </w:rPr>
          <w:delText>c</w:delText>
        </w:r>
      </w:del>
      <w:r w:rsidRPr="004559BC">
        <w:rPr>
          <w:lang w:val="en-GB"/>
        </w:rPr>
        <w:t>o</w:t>
      </w:r>
      <w:ins w:id="285" w:author="Max Lindmark" w:date="2020-07-28T16:49:00Z">
        <w:r>
          <w:rPr>
            <w:lang w:val="en-GB"/>
          </w:rPr>
          <w:t xml:space="preserve">ther </w:t>
        </w:r>
      </w:ins>
      <w:del w:id="286" w:author="Max Lindmark" w:date="2020-07-28T16:49:00Z">
        <w:r w:rsidRPr="004559BC" w:rsidDel="007E7CC9">
          <w:rPr>
            <w:lang w:val="en-GB"/>
          </w:rPr>
          <w:delText xml:space="preserve">mmon </w:delText>
        </w:r>
        <w:r w:rsidRPr="004559BC" w:rsidDel="000A5FC6">
          <w:rPr>
            <w:lang w:val="en-GB"/>
          </w:rPr>
          <w:delText xml:space="preserve">convention </w:delText>
        </w:r>
      </w:del>
      <w:commentRangeEnd w:id="283"/>
      <w:ins w:id="287" w:author="Max Lindmark" w:date="2020-07-28T16:49:00Z">
        <w:r>
          <w:rPr>
            <w:lang w:val="en-GB"/>
          </w:rPr>
          <w:t>studies</w:t>
        </w:r>
        <w:r w:rsidRPr="004559BC">
          <w:rPr>
            <w:lang w:val="en-GB"/>
          </w:rPr>
          <w:t xml:space="preserve"> </w:t>
        </w:r>
      </w:ins>
      <w:r>
        <w:rPr>
          <w:rStyle w:val="CommentReference"/>
        </w:rPr>
        <w:commentReference w:id="283"/>
      </w:r>
      <w:r w:rsidRPr="00556508">
        <w:fldChar w:fldCharType="begin"/>
      </w:r>
      <w:r>
        <w:rPr>
          <w:lang w:val="en-GB"/>
        </w:rPr>
        <w:instrText xml:space="preserve"> ADDIN ZOTERO_ITEM CSL_CITATION {"citationID":"a2ikfhmi7hj","properties":{"formattedCitation":"(Olmos {\\i{}et al.} 2019)","plainCitation":"(Olmos et al. 2019)","noteIndex":0},"citationItems":[{"id":786,"uris":["http://zotero.org/users/6116610/items/HXNE2Y6Y"],"uri":["http://zotero.org/users/6116610/items/HXNE2Y6Y"],"itemData":{"id":786,"type":"article-journal","abstract":"A major challenge in understanding the response of populations to climate change is to separate the effects of local drivers acting independently on specific populations, from the effects of global drivers that impact multiple populations simultaneously and thereby synchronize their dynamics. We investigated the environmental drivers and the demographic mechanisms of the widespread decline in marine survival rates of Atlantic salmon (Salmo salar) over the last four decades. We developed a hierarchical Bayesian life cycle model to quantify the spatial synchrony in the marine survival of 13 large groups of populations (called stock units, SU) from two continental stock groups (CSG) in North America (NA) and Southern Europe (SE) over the period 1971–2014. We found strong coherence in the temporal variation in postsmolt marine survival among the 13 SU of NA and SE. A common North Atlantic trend explains 37% of the temporal variability of the survivals for the 13 SU and declines by a factor of 1.8 over the 1971–2014 time series. Synchrony in survival trends is stronger between SU within each CSG. The common trends at the scale of NA and SE capture 60% and 42% of the total variance of temporal variations, respectively. Temporal variations of the postsmolt survival are best explained by the temporal variations of sea surface temperature (SST, negative correlation) and net primary production indices (PP, positive correlation) encountered by salmon in common domains during their marine migration. Specifically, in the Labrador Sea/Grand Banks for populations from NA, 26% and 24% of variance is captured by SST and PP, respectively and in the Norwegian Sea for populations from SE, 21% and 12% of variance is captured by SST and PP, respectively. The findings support the hypothesis of a response of salmon populations to large climate-induced changes in the North Atlantic simultaneously impacting populations from distant continental habitats.","container-title":"Global Change Biology","DOI":"10.1111/gcb.14913","ISSN":"1365-2486","issue":"n/a","language":"en","source":"Wiley Online Library","title":"Spatial synchrony in the response of a long range migratory species (Salmo salar) to climate change in the North Atlantic Ocean","URL":"https://onlinelibrary.wiley.com/doi/abs/10.1111/gcb.14913","volume":"n/a","author":[{"family":"Olmos","given":"Maxime"},{"family":"Payne","given":"Mark R."},{"family":"Nevoux","given":"Marie"},{"family":"Prévost","given":"Etienne"},{"family":"Chaput","given":"Gérald"},{"family":"Pontavice","given":"Hubert Du"},{"family":"Guitton","given":"Jérôme"},{"family":"Sheehan","given":"Timothy"},{"family":"Mills","given":"Katherine"},{"family":"Rivot","given":"Etienne"}],"accessed":{"date-parts":[["2020",1,15]]},"issued":{"date-parts":[["2019"]]}}}],"schema":"https://github.com/citation-style-language/schema/raw/master/csl-citation.json"} </w:instrText>
      </w:r>
      <w:r w:rsidRPr="00556508">
        <w:fldChar w:fldCharType="separate"/>
      </w:r>
      <w:r w:rsidRPr="00273CBE">
        <w:rPr>
          <w:lang w:val="en-GB"/>
        </w:rPr>
        <w:t xml:space="preserve">(Olmos </w:t>
      </w:r>
      <w:r w:rsidRPr="00273CBE">
        <w:rPr>
          <w:i/>
          <w:iCs/>
          <w:lang w:val="en-GB"/>
        </w:rPr>
        <w:t>et al.</w:t>
      </w:r>
      <w:r w:rsidRPr="00273CBE">
        <w:rPr>
          <w:lang w:val="en-GB"/>
        </w:rPr>
        <w:t xml:space="preserve"> 2019)</w:t>
      </w:r>
      <w:r w:rsidRPr="00556508">
        <w:fldChar w:fldCharType="end"/>
      </w:r>
      <w:r w:rsidRPr="004559BC">
        <w:rPr>
          <w:lang w:val="en-GB"/>
        </w:rPr>
        <w:t xml:space="preserve">. </w:t>
      </w:r>
    </w:p>
    <w:p w14:paraId="7D74B9CF" w14:textId="77777777" w:rsidR="0024271B" w:rsidRDefault="0024271B" w:rsidP="0024271B">
      <w:pPr>
        <w:spacing w:line="480" w:lineRule="auto"/>
        <w:contextualSpacing/>
        <w:jc w:val="both"/>
        <w:rPr>
          <w:rFonts w:cstheme="minorHAnsi"/>
          <w:bCs/>
          <w:i/>
          <w:iCs/>
          <w:lang w:val="en-GB"/>
        </w:rPr>
      </w:pPr>
    </w:p>
    <w:p w14:paraId="02093F6D" w14:textId="77777777" w:rsidR="0024271B" w:rsidRPr="004559BC" w:rsidRDefault="0024271B" w:rsidP="0024271B">
      <w:pPr>
        <w:spacing w:line="480" w:lineRule="auto"/>
        <w:contextualSpacing/>
        <w:jc w:val="both"/>
        <w:rPr>
          <w:rFonts w:cstheme="minorHAnsi"/>
          <w:bCs/>
          <w:i/>
          <w:iCs/>
          <w:lang w:val="en-GB"/>
        </w:rPr>
      </w:pPr>
      <w:r>
        <w:rPr>
          <w:rFonts w:cstheme="minorHAnsi"/>
          <w:bCs/>
          <w:i/>
          <w:iCs/>
          <w:lang w:val="en-GB"/>
        </w:rPr>
        <w:t xml:space="preserve">Net energy gain </w:t>
      </w:r>
    </w:p>
    <w:p w14:paraId="37D2EA93" w14:textId="77777777" w:rsidR="0024271B" w:rsidRPr="00612BC9" w:rsidRDefault="0024271B" w:rsidP="0024271B">
      <w:pPr>
        <w:spacing w:line="480" w:lineRule="auto"/>
        <w:contextualSpacing/>
        <w:jc w:val="both"/>
        <w:rPr>
          <w:rFonts w:cstheme="minorHAnsi"/>
          <w:lang w:val="en-GB"/>
        </w:rPr>
      </w:pPr>
      <w:r w:rsidRPr="000554D5">
        <w:rPr>
          <w:rFonts w:cstheme="minorHAnsi"/>
          <w:lang w:val="en-GB"/>
        </w:rPr>
        <w:t>The effect of temperature and mass dependence of maximum consumption and metabolism</w:t>
      </w:r>
      <w:r>
        <w:rPr>
          <w:rFonts w:cstheme="minorHAnsi"/>
          <w:lang w:val="en-GB"/>
        </w:rPr>
        <w:t xml:space="preserve"> (proportional to biomass gain and losses, respectively)</w:t>
      </w:r>
      <w:r w:rsidRPr="000554D5">
        <w:rPr>
          <w:rFonts w:cstheme="minorHAnsi"/>
          <w:lang w:val="en-GB"/>
        </w:rPr>
        <w:t xml:space="preserve"> </w:t>
      </w:r>
      <w:r>
        <w:rPr>
          <w:rFonts w:cstheme="minorHAnsi"/>
          <w:lang w:val="en-GB"/>
        </w:rPr>
        <w:fldChar w:fldCharType="begin"/>
      </w:r>
      <w:r>
        <w:rPr>
          <w:rFonts w:cstheme="minorHAnsi"/>
          <w:lang w:val="en-GB"/>
        </w:rPr>
        <w:instrText xml:space="preserve"> ADDIN ZOTERO_ITEM CSL_CITATION {"citationID":"a24kpa50pbe","properties":{"formattedCitation":"(Ursin 1967; Kitchell {\\i{}et al.} 1977; Essington {\\i{}et al.} 2001)","plainCitation":"(Ursin 1967; Kitchell et al. 1977; Essington et al. 2001)","noteIndex":0},"citationItems":[{"id":895,"uris":["http://zotero.org/users/6116610/items/5G6C5LEF"],"uri":["http://zotero.org/users/6116610/items/5G6C5LEF"],"itemData":{"id":895,"type":"article-journal","container-title":"Journal of the Fisheries Research Board of Canada","DOI":"10.1139/f67-190","ISSN":"0015-296X","issue":"11","language":"en","page":"2355-2453","source":"Crossref","title":"A Mathematical Model of Some Aspects of Fish Growth, Respiration, and Mortality","volume":"24","author":[{"family":"Ursin","given":"Erik"}],"issued":{"date-parts":[["1967",11]]}}},{"id":177,"uris":["http://zotero.org/users/6116610/items/4RNEVDMA"],"uri":["http://zotero.org/users/6116610/items/4RNEVDMA"],"itemData":{"id":177,"type":"article-journal","container-title":"Journal of the Fisheries Board of Canada","issue":"10","page":"1922–1935","title":"Applications of a bioenergetics model to yellow perch (Perca flavescens) and walleye (Stizostedion vitreum vitreum)","volume":"34","author":[{"family":"Kitchell","given":"James F"},{"family":"Stewart","given":"Donald J"},{"family":"Weininger","given":"David"}],"issued":{"date-parts":[["1977"]]}}},{"id":893,"uris":["http://zotero.org/users/6116610/items/5KJ5HF4D"],"uri":["http://zotero.org/users/6116610/items/5KJ5HF4D"],"itemData":{"id":893,"type":"article-journal","abstract":"The von Bertalanffy growth function (VBGF) is based on a bioenergetic expression of fish growth; therefore, size-at-age data can theoretically be used to estimate fish consumption rates. We evaluated the accuracy of VBGFderived consumption rates by performing a meta-analysis and sensitivity analysis of VBGF assumptions, and we used Bayesian parameter estimation to quantify uncertainty in these estimates. The VBGF was robust to its assumption regarding the allometry of catabolism but was highly sensitive to the assumed allometry of consumption. Consequently, the commonly used form (“specialized” VBGF), which makes a strong assumption regarding the allometric slope of consumption, often grossly underestimates (&gt;50%) consumption. The precision of the VBGF depended on characteristics of the size-at-age data used to parameterize the model. When data indicate decelerating growth, consumption rates were estimated with good precision; we estimated a 70% probability that bluefin tuna (Thunnus thynnus) consumption rates were between 1 and 2% body mass per day. Otherwise, consumption estimates were poorly defined; yellowfin tuna (Thunnus albacares) consumption rates between 2 and 7% per day were all equally likely. We conclude that VBGF can be a useful tool for estimating fish consumption rates, but potential biases and precision of these estimates should be evaluated on a case-by-case basis.","container-title":"Canadian Journal of Fisheries and Aquatic Sciences","DOI":"10.1139/cjfas-58-11-2129","ISSN":"12057533, 0706652X","issue":"11","language":"en","page":"2129-2138","source":"Crossref","title":"The von Bertalanffy growth function, bioenergetics, and the consumption rates of fish","volume":"58","author":[{"family":"Essington","given":"Timothy E."},{"family":"Kitchell","given":"James F."},{"family":"Walters","given":"Carl J."}],"issued":{"date-parts":[["2001"]]}}}],"schema":"https://github.com/citation-style-language/schema/raw/master/csl-citation.json"} </w:instrText>
      </w:r>
      <w:r>
        <w:rPr>
          <w:rFonts w:cstheme="minorHAnsi"/>
          <w:lang w:val="en-GB"/>
        </w:rPr>
        <w:fldChar w:fldCharType="separate"/>
      </w:r>
      <w:r w:rsidRPr="001A48B1">
        <w:rPr>
          <w:lang w:val="en-GB"/>
        </w:rPr>
        <w:t xml:space="preserve">(Ursin 1967; </w:t>
      </w:r>
      <w:proofErr w:type="spellStart"/>
      <w:r w:rsidRPr="001A48B1">
        <w:rPr>
          <w:lang w:val="en-GB"/>
        </w:rPr>
        <w:t>Kitchell</w:t>
      </w:r>
      <w:proofErr w:type="spellEnd"/>
      <w:r w:rsidRPr="001A48B1">
        <w:rPr>
          <w:lang w:val="en-GB"/>
        </w:rPr>
        <w:t xml:space="preserve"> </w:t>
      </w:r>
      <w:r w:rsidRPr="001A48B1">
        <w:rPr>
          <w:i/>
          <w:iCs/>
          <w:lang w:val="en-GB"/>
        </w:rPr>
        <w:t>et al.</w:t>
      </w:r>
      <w:r w:rsidRPr="001A48B1">
        <w:rPr>
          <w:lang w:val="en-GB"/>
        </w:rPr>
        <w:t xml:space="preserve"> 1977; Essington </w:t>
      </w:r>
      <w:r w:rsidRPr="001A48B1">
        <w:rPr>
          <w:i/>
          <w:iCs/>
          <w:lang w:val="en-GB"/>
        </w:rPr>
        <w:t>et al.</w:t>
      </w:r>
      <w:r w:rsidRPr="001A48B1">
        <w:rPr>
          <w:lang w:val="en-GB"/>
        </w:rPr>
        <w:t xml:space="preserve"> 2001)</w:t>
      </w:r>
      <w:r>
        <w:rPr>
          <w:rFonts w:cstheme="minorHAnsi"/>
          <w:lang w:val="en-GB"/>
        </w:rPr>
        <w:fldChar w:fldCharType="end"/>
      </w:r>
      <w:r>
        <w:rPr>
          <w:rFonts w:cstheme="minorHAnsi"/>
          <w:lang w:val="en-GB"/>
        </w:rPr>
        <w:t xml:space="preserve"> </w:t>
      </w:r>
      <w:r w:rsidRPr="000554D5">
        <w:rPr>
          <w:rFonts w:cstheme="minorHAnsi"/>
          <w:lang w:val="en-GB"/>
        </w:rPr>
        <w:t xml:space="preserve">on growth is illustrated by visualizing the net energy gain. </w:t>
      </w:r>
      <w:r>
        <w:rPr>
          <w:rFonts w:eastAsiaTheme="minorEastAsia" w:cstheme="minorHAnsi"/>
          <w:lang w:val="en-GB"/>
        </w:rPr>
        <w:t xml:space="preserve">The model for the </w:t>
      </w:r>
      <w:r w:rsidRPr="000554D5">
        <w:rPr>
          <w:rFonts w:cstheme="minorHAnsi"/>
          <w:lang w:val="en-GB"/>
        </w:rPr>
        <w:t>net energy gain</w:t>
      </w:r>
      <w:r>
        <w:rPr>
          <w:rFonts w:cstheme="minorHAnsi"/>
          <w:lang w:val="en-GB"/>
        </w:rPr>
        <w:t xml:space="preserve"> (growth)</w:t>
      </w:r>
      <w:r>
        <w:rPr>
          <w:rFonts w:eastAsiaTheme="minorEastAsia" w:cstheme="minorHAnsi"/>
          <w:lang w:val="en-GB"/>
        </w:rPr>
        <w:t xml:space="preserve"> can be viewed as a </w:t>
      </w:r>
      <w:proofErr w:type="spellStart"/>
      <w:r>
        <w:rPr>
          <w:rFonts w:eastAsiaTheme="minorEastAsia" w:cstheme="minorHAnsi"/>
          <w:lang w:val="en-GB"/>
        </w:rPr>
        <w:t>Pütter</w:t>
      </w:r>
      <w:proofErr w:type="spellEnd"/>
      <w:r>
        <w:rPr>
          <w:rFonts w:eastAsiaTheme="minorEastAsia" w:cstheme="minorHAnsi"/>
          <w:lang w:val="en-GB"/>
        </w:rPr>
        <w:t>-type model, which</w:t>
      </w:r>
      <w:r w:rsidRPr="004559BC">
        <w:rPr>
          <w:rFonts w:eastAsiaTheme="minorEastAsia" w:cstheme="minorHAnsi"/>
          <w:lang w:val="en-GB"/>
        </w:rPr>
        <w:t xml:space="preserve"> is the result of two antagonistic </w:t>
      </w:r>
      <w:r>
        <w:rPr>
          <w:rFonts w:eastAsiaTheme="minorEastAsia" w:cstheme="minorHAnsi"/>
          <w:lang w:val="en-GB"/>
        </w:rPr>
        <w:t xml:space="preserve">allometric </w:t>
      </w:r>
      <w:r w:rsidRPr="004559BC">
        <w:rPr>
          <w:rFonts w:eastAsiaTheme="minorEastAsia" w:cstheme="minorHAnsi"/>
          <w:lang w:val="en-GB"/>
        </w:rPr>
        <w:t>processes:</w:t>
      </w:r>
      <w:r w:rsidRPr="00972C7F">
        <w:rPr>
          <w:rFonts w:eastAsiaTheme="minorEastAsia" w:cstheme="minorHAnsi"/>
          <w:lang w:val="en-GB"/>
        </w:rPr>
        <w:t xml:space="preserve"> </w:t>
      </w:r>
      <m:oMath>
        <m:r>
          <w:rPr>
            <w:rFonts w:ascii="Cambria Math" w:hAnsi="Cambria Math" w:cstheme="minorHAnsi"/>
          </w:rPr>
          <m:t>dM</m:t>
        </m:r>
        <m:r>
          <w:rPr>
            <w:rFonts w:ascii="Cambria Math" w:hAnsi="Cambria Math" w:cstheme="minorHAnsi"/>
            <w:lang w:val="en-GB"/>
          </w:rPr>
          <m:t>/</m:t>
        </m:r>
        <m:r>
          <w:rPr>
            <w:rFonts w:ascii="Cambria Math" w:hAnsi="Cambria Math" w:cstheme="minorHAnsi"/>
          </w:rPr>
          <m:t>dt</m:t>
        </m:r>
        <m:r>
          <w:rPr>
            <w:rFonts w:ascii="Cambria Math" w:hAnsi="Cambria Math" w:cstheme="minorHAnsi"/>
            <w:lang w:val="en-GB"/>
          </w:rPr>
          <m:t xml:space="preserve">= </m:t>
        </m:r>
        <m:r>
          <w:rPr>
            <w:rFonts w:ascii="Cambria Math" w:hAnsi="Cambria Math" w:cstheme="minorHAnsi"/>
          </w:rPr>
          <m:t>H</m:t>
        </m:r>
        <m:r>
          <w:rPr>
            <w:rFonts w:ascii="Cambria Math" w:hAnsi="Cambria Math" w:cstheme="minorHAnsi"/>
            <w:lang w:val="en-GB"/>
          </w:rPr>
          <m:t>(</m:t>
        </m:r>
        <m:r>
          <w:rPr>
            <w:rFonts w:ascii="Cambria Math" w:hAnsi="Cambria Math" w:cstheme="minorHAnsi"/>
          </w:rPr>
          <m:t>T</m:t>
        </m:r>
        <m:r>
          <w:rPr>
            <w:rFonts w:ascii="Cambria Math" w:hAnsi="Cambria Math" w:cstheme="minorHAnsi"/>
            <w:lang w:val="en-GB"/>
          </w:rPr>
          <m:t>)</m:t>
        </m:r>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a</m:t>
            </m:r>
          </m:sup>
        </m:sSup>
        <m:r>
          <w:rPr>
            <w:rFonts w:ascii="Cambria Math" w:hAnsi="Cambria Math" w:cstheme="minorHAnsi"/>
            <w:lang w:val="en-GB"/>
          </w:rPr>
          <m:t xml:space="preserve"> – </m:t>
        </m:r>
        <m:r>
          <w:rPr>
            <w:rFonts w:ascii="Cambria Math" w:hAnsi="Cambria Math" w:cstheme="minorHAnsi"/>
          </w:rPr>
          <m:t>K</m:t>
        </m:r>
        <m:r>
          <w:rPr>
            <w:rFonts w:ascii="Cambria Math" w:hAnsi="Cambria Math" w:cstheme="minorHAnsi"/>
            <w:lang w:val="en-GB"/>
          </w:rPr>
          <m:t>(</m:t>
        </m:r>
        <m:r>
          <w:rPr>
            <w:rFonts w:ascii="Cambria Math" w:hAnsi="Cambria Math" w:cstheme="minorHAnsi"/>
          </w:rPr>
          <m:t>T</m:t>
        </m:r>
        <m:r>
          <w:rPr>
            <w:rFonts w:ascii="Cambria Math" w:hAnsi="Cambria Math" w:cstheme="minorHAnsi"/>
            <w:lang w:val="en-GB"/>
          </w:rPr>
          <m:t>)</m:t>
        </m:r>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b</m:t>
            </m:r>
          </m:sup>
        </m:sSup>
      </m:oMath>
      <w:r w:rsidRPr="00972C7F">
        <w:rPr>
          <w:rFonts w:eastAsiaTheme="minorEastAsia" w:cstheme="minorHAnsi"/>
          <w:lang w:val="en-GB"/>
        </w:rPr>
        <w:t xml:space="preserve">, where </w:t>
      </w:r>
      <m:oMath>
        <m:r>
          <w:rPr>
            <w:rFonts w:ascii="Cambria Math" w:eastAsiaTheme="minorEastAsia" w:hAnsi="Cambria Math" w:cstheme="minorHAnsi"/>
          </w:rPr>
          <m:t>M</m:t>
        </m:r>
      </m:oMath>
      <w:r w:rsidRPr="00972C7F">
        <w:rPr>
          <w:rFonts w:eastAsiaTheme="minorEastAsia" w:cstheme="minorHAnsi"/>
          <w:lang w:val="en-GB"/>
        </w:rPr>
        <w:t xml:space="preserve"> is body mass and </w:t>
      </w:r>
      <m:oMath>
        <m:r>
          <w:rPr>
            <w:rFonts w:ascii="Cambria Math" w:eastAsiaTheme="minorEastAsia" w:hAnsi="Cambria Math" w:cstheme="minorHAnsi"/>
          </w:rPr>
          <m:t>T</m:t>
        </m:r>
      </m:oMath>
      <w:r w:rsidRPr="00972C7F">
        <w:rPr>
          <w:rFonts w:eastAsiaTheme="minorEastAsia" w:cstheme="minorHAnsi"/>
          <w:lang w:val="en-GB"/>
        </w:rPr>
        <w:t xml:space="preserve"> is temperature</w:t>
      </w:r>
      <w:r>
        <w:rPr>
          <w:rFonts w:eastAsiaTheme="minorEastAsia" w:cstheme="minorHAnsi"/>
          <w:lang w:val="en-GB"/>
        </w:rPr>
        <w:t xml:space="preserve">. We convert metabolism from oxygen consumption to </w:t>
      </w:r>
      <m:oMath>
        <m:r>
          <m:rPr>
            <m:sty m:val="p"/>
          </m:rPr>
          <w:rPr>
            <w:rFonts w:ascii="Cambria Math" w:eastAsiaTheme="minorEastAsia" w:hAnsi="Cambria Math" w:cstheme="minorHAnsi"/>
            <w:lang w:val="en-GB"/>
          </w:rPr>
          <m:t xml:space="preserve">g </m:t>
        </m:r>
        <m:sSup>
          <m:sSupPr>
            <m:ctrlPr>
              <w:rPr>
                <w:rFonts w:ascii="Cambria Math" w:eastAsiaTheme="minorEastAsia" w:hAnsi="Cambria Math" w:cstheme="minorHAnsi"/>
                <w:iCs/>
                <w:lang w:val="en-GB"/>
              </w:rPr>
            </m:ctrlPr>
          </m:sSupPr>
          <m:e>
            <m:r>
              <m:rPr>
                <m:sty m:val="p"/>
              </m:rPr>
              <w:rPr>
                <w:rFonts w:ascii="Cambria Math" w:eastAsiaTheme="minorEastAsia" w:hAnsi="Cambria Math" w:cstheme="minorHAnsi"/>
                <w:lang w:val="en-GB"/>
              </w:rPr>
              <m:t>day</m:t>
            </m:r>
          </m:e>
          <m:sup>
            <m:r>
              <m:rPr>
                <m:sty m:val="p"/>
              </m:rPr>
              <w:rPr>
                <w:rFonts w:ascii="Cambria Math" w:eastAsiaTheme="minorEastAsia" w:hAnsi="Cambria Math" w:cstheme="minorHAnsi"/>
                <w:lang w:val="en-GB"/>
              </w:rPr>
              <m:t>-1</m:t>
            </m:r>
          </m:sup>
        </m:sSup>
      </m:oMath>
      <w:r>
        <w:rPr>
          <w:rFonts w:eastAsiaTheme="minorEastAsia" w:cstheme="minorHAnsi"/>
          <w:lang w:val="en-GB"/>
        </w:rPr>
        <w:t xml:space="preserve"> by assuming </w:t>
      </w:r>
      <w:r w:rsidRPr="0083740E">
        <w:rPr>
          <w:rFonts w:eastAsiaTheme="minorEastAsia" w:cstheme="minorHAnsi"/>
          <w:lang w:val="en-GB"/>
        </w:rPr>
        <w:t xml:space="preserve">1 </w:t>
      </w:r>
      <m:oMath>
        <m:r>
          <m:rPr>
            <m:sty m:val="p"/>
          </m:rPr>
          <w:rPr>
            <w:rFonts w:ascii="Cambria Math" w:eastAsiaTheme="minorEastAsia" w:hAnsi="Cambria Math" w:cstheme="minorHAnsi"/>
            <w:lang w:val="en-GB"/>
          </w:rPr>
          <m:t>kcal</m:t>
        </m:r>
      </m:oMath>
      <w:r w:rsidRPr="0083740E">
        <w:rPr>
          <w:rFonts w:eastAsiaTheme="minorEastAsia" w:cstheme="minorHAnsi"/>
          <w:lang w:val="en-GB"/>
        </w:rPr>
        <w:t xml:space="preserve"> = 295 </w:t>
      </w:r>
      <m:oMath>
        <m:r>
          <m:rPr>
            <m:sty m:val="p"/>
          </m:rPr>
          <w:rPr>
            <w:rFonts w:ascii="Cambria Math" w:eastAsiaTheme="minorEastAsia" w:hAnsi="Cambria Math" w:cstheme="minorHAnsi"/>
            <w:lang w:val="en-GB"/>
          </w:rPr>
          <m:t xml:space="preserve">mg </m:t>
        </m:r>
        <m:sSub>
          <m:sSubPr>
            <m:ctrlPr>
              <w:rPr>
                <w:rFonts w:ascii="Cambria Math" w:eastAsiaTheme="minorEastAsia" w:hAnsi="Cambria Math" w:cstheme="minorHAnsi"/>
                <w:lang w:val="en-GB"/>
              </w:rPr>
            </m:ctrlPr>
          </m:sSubPr>
          <m:e>
            <m:r>
              <m:rPr>
                <m:sty m:val="p"/>
              </m:rPr>
              <w:rPr>
                <w:rFonts w:ascii="Cambria Math" w:eastAsiaTheme="minorEastAsia" w:hAnsi="Cambria Math" w:cstheme="minorHAnsi"/>
                <w:lang w:val="en-GB"/>
              </w:rPr>
              <m:t>O</m:t>
            </m:r>
          </m:e>
          <m:sub>
            <m:r>
              <m:rPr>
                <m:sty m:val="p"/>
              </m:rPr>
              <w:rPr>
                <w:rFonts w:ascii="Cambria Math" w:eastAsiaTheme="minorEastAsia" w:hAnsi="Cambria Math" w:cstheme="minorHAnsi"/>
                <w:lang w:val="en-GB"/>
              </w:rPr>
              <m:t>2</m:t>
            </m:r>
          </m:sub>
        </m:sSub>
      </m:oMath>
      <w:r>
        <w:rPr>
          <w:rFonts w:eastAsiaTheme="minorEastAsia" w:cstheme="minorHAnsi"/>
          <w:iCs/>
          <w:lang w:val="en-GB"/>
        </w:rPr>
        <w:t xml:space="preserve"> (based on an </w:t>
      </w:r>
      <w:proofErr w:type="spellStart"/>
      <w:r>
        <w:rPr>
          <w:rFonts w:eastAsiaTheme="minorEastAsia" w:cstheme="minorHAnsi"/>
          <w:iCs/>
          <w:lang w:val="en-GB"/>
        </w:rPr>
        <w:t>oxycaloric</w:t>
      </w:r>
      <w:proofErr w:type="spellEnd"/>
      <w:r>
        <w:rPr>
          <w:rFonts w:eastAsiaTheme="minorEastAsia" w:cstheme="minorHAnsi"/>
          <w:iCs/>
          <w:lang w:val="en-GB"/>
        </w:rPr>
        <w:t xml:space="preserve"> coefficient of 14.2 </w:t>
      </w:r>
      <m:oMath>
        <m:r>
          <m:rPr>
            <m:sty m:val="p"/>
          </m:rPr>
          <w:rPr>
            <w:rFonts w:ascii="Cambria Math" w:eastAsiaTheme="minorEastAsia" w:hAnsi="Cambria Math" w:cstheme="minorHAnsi"/>
            <w:lang w:val="en-GB"/>
          </w:rPr>
          <m:t xml:space="preserve">J/mg </m:t>
        </m:r>
        <m:sSub>
          <m:sSubPr>
            <m:ctrlPr>
              <w:rPr>
                <w:rFonts w:ascii="Cambria Math" w:eastAsiaTheme="minorEastAsia" w:hAnsi="Cambria Math" w:cstheme="minorHAnsi"/>
                <w:lang w:val="en-GB"/>
              </w:rPr>
            </m:ctrlPr>
          </m:sSubPr>
          <m:e>
            <m:r>
              <m:rPr>
                <m:sty m:val="p"/>
              </m:rPr>
              <w:rPr>
                <w:rFonts w:ascii="Cambria Math" w:eastAsiaTheme="minorEastAsia" w:hAnsi="Cambria Math" w:cstheme="minorHAnsi"/>
                <w:lang w:val="en-GB"/>
              </w:rPr>
              <m:t>O</m:t>
            </m:r>
          </m:e>
          <m:sub>
            <m:r>
              <m:rPr>
                <m:sty m:val="p"/>
              </m:rPr>
              <w:rPr>
                <w:rFonts w:ascii="Cambria Math" w:eastAsiaTheme="minorEastAsia" w:hAnsi="Cambria Math" w:cstheme="minorHAnsi"/>
                <w:lang w:val="en-GB"/>
              </w:rPr>
              <m:t>2</m:t>
            </m:r>
          </m:sub>
        </m:sSub>
      </m:oMath>
      <w:r>
        <w:rPr>
          <w:rFonts w:eastAsiaTheme="minorEastAsia" w:cstheme="minorHAnsi"/>
          <w:lang w:val="en-GB"/>
        </w:rPr>
        <w:t xml:space="preserve">) </w:t>
      </w:r>
      <w:r>
        <w:rPr>
          <w:rFonts w:eastAsiaTheme="minorEastAsia" w:cstheme="minorHAnsi"/>
          <w:lang w:val="en-GB"/>
        </w:rPr>
        <w:fldChar w:fldCharType="begin"/>
      </w:r>
      <w:r>
        <w:rPr>
          <w:rFonts w:eastAsiaTheme="minorEastAsia" w:cstheme="minorHAnsi"/>
          <w:lang w:val="en-GB"/>
        </w:rPr>
        <w:instrText xml:space="preserve"> ADDIN ZOTERO_ITEM CSL_CITATION {"citationID":"a1h4clt1a35","properties":{"formattedCitation":"(Hepher 1988)","plainCitation":"(Hepher 1988)","noteIndex":0},"citationItems":[{"id":716,"uris":["http://zotero.org/users/6116610/items/4J9BJIZF"],"uri":["http://zotero.org/users/6116610/items/4J9BJIZF"],"itemData":{"id":716,"type":"book","abstract":"The science of aquaculture advanced considerably in the 1980s, its application being an important factor in the agricultural economies of many countries. This book reviews the subject of fish nutrition, one of the key aspects of aquacultural systems. The development of any aquaculture system is dependent on knowledge related to many disciplines, including physiology, biochemistry, genetics, animal nutrition and ecology. The late Dr Hepher adopted this multidisciplinary approach, presenting, for the first time, an integrated and comprehensive account of the whole subject, first published in 1988. The author pioneered many of the most important concepts of fish nutrition and this work represents the distillation of some thirty years of work by a most distinguished and renowned freshwater biologist. It is sure to become a reference work of fundamental importance for research workers in freshwater fisheries biology and aquacultural systems.","ISBN":"978-0-521-34150-9","language":"en","note":"Google-Books-ID: 5vg8AAAAIAAJ","number-of-pages":"410","publisher":"Cambridge University Press","source":"Google Books","title":"Nutrition of Pond Fishes","author":[{"family":"Hepher","given":"Balfour"}],"issued":{"date-parts":[["1988",8,26]]}}}],"schema":"https://github.com/citation-style-language/schema/raw/master/csl-citation.json"} </w:instrText>
      </w:r>
      <w:r>
        <w:rPr>
          <w:rFonts w:eastAsiaTheme="minorEastAsia" w:cstheme="minorHAnsi"/>
          <w:lang w:val="en-GB"/>
        </w:rPr>
        <w:fldChar w:fldCharType="separate"/>
      </w:r>
      <w:r w:rsidRPr="00674A19">
        <w:rPr>
          <w:lang w:val="en-GB"/>
        </w:rPr>
        <w:t>(</w:t>
      </w:r>
      <w:proofErr w:type="spellStart"/>
      <w:r w:rsidRPr="00674A19">
        <w:rPr>
          <w:lang w:val="en-GB"/>
        </w:rPr>
        <w:t>Hepher</w:t>
      </w:r>
      <w:proofErr w:type="spellEnd"/>
      <w:r w:rsidRPr="00674A19">
        <w:rPr>
          <w:lang w:val="en-GB"/>
        </w:rPr>
        <w:t xml:space="preserve"> 1988)</w:t>
      </w:r>
      <w:r>
        <w:rPr>
          <w:rFonts w:eastAsiaTheme="minorEastAsia" w:cstheme="minorHAnsi"/>
          <w:lang w:val="en-GB"/>
        </w:rPr>
        <w:fldChar w:fldCharType="end"/>
      </w:r>
      <w:r>
        <w:rPr>
          <w:rFonts w:eastAsiaTheme="minorEastAsia" w:cstheme="minorHAnsi"/>
          <w:lang w:val="en-GB"/>
        </w:rPr>
        <w:t xml:space="preserve">, </w:t>
      </w:r>
      <w:r w:rsidRPr="0083740E">
        <w:rPr>
          <w:rFonts w:eastAsiaTheme="minorEastAsia" w:cstheme="minorHAnsi"/>
          <w:lang w:val="en-GB"/>
        </w:rPr>
        <w:t xml:space="preserve">1 </w:t>
      </w:r>
      <m:oMath>
        <m:r>
          <m:rPr>
            <m:sty m:val="p"/>
          </m:rPr>
          <w:rPr>
            <w:rFonts w:ascii="Cambria Math" w:eastAsiaTheme="minorEastAsia" w:hAnsi="Cambria Math" w:cstheme="minorHAnsi"/>
            <w:lang w:val="en-GB"/>
          </w:rPr>
          <m:t>kcal</m:t>
        </m:r>
      </m:oMath>
      <w:r w:rsidRPr="0083740E">
        <w:rPr>
          <w:rFonts w:eastAsiaTheme="minorEastAsia" w:cstheme="minorHAnsi"/>
          <w:lang w:val="en-GB"/>
        </w:rPr>
        <w:t xml:space="preserve"> = 4184 </w:t>
      </w:r>
      <m:oMath>
        <m:r>
          <m:rPr>
            <m:sty m:val="p"/>
          </m:rPr>
          <w:rPr>
            <w:rFonts w:ascii="Cambria Math" w:eastAsiaTheme="minorEastAsia" w:hAnsi="Cambria Math" w:cstheme="minorHAnsi"/>
            <w:lang w:val="en-GB"/>
          </w:rPr>
          <m:t>J</m:t>
        </m:r>
      </m:oMath>
      <w:r>
        <w:rPr>
          <w:rFonts w:eastAsiaTheme="minorEastAsia" w:cstheme="minorHAnsi"/>
          <w:lang w:val="en-GB"/>
        </w:rPr>
        <w:t xml:space="preserve"> and an energy content of 5600 </w:t>
      </w:r>
      <m:oMath>
        <m:r>
          <m:rPr>
            <m:sty m:val="p"/>
          </m:rPr>
          <w:rPr>
            <w:rFonts w:ascii="Cambria Math" w:eastAsiaTheme="minorEastAsia" w:hAnsi="Cambria Math" w:cstheme="minorHAnsi"/>
            <w:lang w:val="en-GB"/>
          </w:rPr>
          <m:t>J/g</m:t>
        </m:r>
      </m:oMath>
      <w:r>
        <w:rPr>
          <w:rFonts w:eastAsiaTheme="minorEastAsia" w:cstheme="minorHAnsi"/>
          <w:iCs/>
          <w:lang w:val="en-GB"/>
        </w:rPr>
        <w:t xml:space="preserve"> </w:t>
      </w:r>
      <w:r>
        <w:rPr>
          <w:rFonts w:eastAsiaTheme="minorEastAsia" w:cstheme="minorHAnsi"/>
          <w:iCs/>
          <w:lang w:val="en-GB"/>
        </w:rPr>
        <w:fldChar w:fldCharType="begin"/>
      </w:r>
      <w:r>
        <w:rPr>
          <w:rFonts w:eastAsiaTheme="minorEastAsia" w:cstheme="minorHAnsi"/>
          <w:iCs/>
          <w:lang w:val="en-GB"/>
        </w:rPr>
        <w:instrText xml:space="preserve"> ADDIN ZOTERO_ITEM CSL_CITATION {"citationID":"abg5qn4133","properties":{"formattedCitation":"(Rijnsdorp &amp; Ibelings 1989)","plainCitation":"(Rijnsdorp &amp; Ibelings 1989)","noteIndex":0},"citationItems":[{"id":715,"uris":["http://zotero.org/users/6116610/items/KDDKST84"],"uri":["http://zotero.org/users/6116610/items/KDDKST84"],"itemData":{"id":715,"type":"article-journal","abstract":"The chemical composition and energy content of North Sea plaice during the spawning period were examined in mature males and females and in immature fish, to study differences in the allocation of energy over reproduction and somatic growth between the sexes. At the beginning of the spawning period mature males and females had equal dry weights of lipid that were 70% higher than in immatures. Protein content in mature males was equal to that in immatures but was 23 % higher in mature females. Immature males and females did not differ in chemical composition. At the end of the spawning period, spent and immature fish had equal lipid contents, but protein content in spent females was 10% lower than in spent males, and 17% lower than in immatures. Gross energy content of the body decreased by 44% (65·2 to 36·3 J cm-3) in mature females, 27% (55·0 to 40·OJ cm-3) in mature males, and 9% (48·7 to 44·2J cm-3) in immatures. Energy content of plaice eggs was estimated at 6·60 kJ per 1000 eggs. Reproductive investment was estimated from the energy loss during the spawning period and included the energy of sex products and spawning metabolism. Somatic growth comprised the annual increase in energy content of fish. The pattern of energy allocation over reproduction and somatic growth differed between males and females. Males started their reproduction at a smaller length and a younger age and allocated a higher proportion of the available energy into reproduction than females. Available energy resources for somatic growth and reproduction (surplus production) were equal between the sexes up to a length of about 30 cm. Beyond this length male surplus production levelled off whereas female surplus production continued to increase. The differences in surplus production and the allocation patterns are discussed. For female plaice the energy allocated into egg production was estimated as between 48 and 64% of the total amount of energy lost during spawning. The remaining energy is used for metabolism during the spawning period, yielding an estimate of the metabolic rate of mature females of between 6·4 and 9·1 kJ day-1. A maximum estimate of the metabolic rate of mature males was 7·4 kJ day-1.","container-title":"Journal of Fish Biology","DOI":"10.1111/j.1095-8649.1989.tb02992.x","ISSN":"1095-8649","issue":"3","language":"en","note":"_eprint: https://onlinelibrary.wiley.com/doi/pdf/10.1111/j.1095-8649.1989.tb02992.x","page":"401-415","source":"Wiley Online Library","title":"Sexual dimorphism in the energetics of reproduction and growth of North Sea plaice, Pleuronectes platessa L.","volume":"35","author":[{"family":"Rijnsdorp","given":"A. D."},{"family":"Ibelings","given":"B."}],"issued":{"date-parts":[["1989"]]}}}],"schema":"https://github.com/citation-style-language/schema/raw/master/csl-citation.json"} </w:instrText>
      </w:r>
      <w:r>
        <w:rPr>
          <w:rFonts w:eastAsiaTheme="minorEastAsia" w:cstheme="minorHAnsi"/>
          <w:iCs/>
          <w:lang w:val="en-GB"/>
        </w:rPr>
        <w:fldChar w:fldCharType="separate"/>
      </w:r>
      <w:r w:rsidRPr="00674A19">
        <w:rPr>
          <w:lang w:val="en-GB"/>
        </w:rPr>
        <w:t>(</w:t>
      </w:r>
      <w:proofErr w:type="spellStart"/>
      <w:r w:rsidRPr="00674A19">
        <w:rPr>
          <w:lang w:val="en-GB"/>
        </w:rPr>
        <w:t>Rijnsdorp</w:t>
      </w:r>
      <w:proofErr w:type="spellEnd"/>
      <w:r w:rsidRPr="00674A19">
        <w:rPr>
          <w:lang w:val="en-GB"/>
        </w:rPr>
        <w:t xml:space="preserve"> &amp; </w:t>
      </w:r>
      <w:proofErr w:type="spellStart"/>
      <w:r w:rsidRPr="00674A19">
        <w:rPr>
          <w:lang w:val="en-GB"/>
        </w:rPr>
        <w:t>Ibelings</w:t>
      </w:r>
      <w:proofErr w:type="spellEnd"/>
      <w:r w:rsidRPr="00674A19">
        <w:rPr>
          <w:lang w:val="en-GB"/>
        </w:rPr>
        <w:t xml:space="preserve"> 1989)</w:t>
      </w:r>
      <w:r>
        <w:rPr>
          <w:rFonts w:eastAsiaTheme="minorEastAsia" w:cstheme="minorHAnsi"/>
          <w:iCs/>
          <w:lang w:val="en-GB"/>
        </w:rPr>
        <w:fldChar w:fldCharType="end"/>
      </w:r>
      <w:r>
        <w:rPr>
          <w:rFonts w:eastAsiaTheme="minorEastAsia" w:cstheme="minorHAnsi"/>
          <w:iCs/>
          <w:lang w:val="en-GB"/>
        </w:rPr>
        <w:t xml:space="preserve">. Consumption and metabolic rate are calculated for two sizes (10 and 100 g), using the global allometric relationships found in the log-log models fit to sub-peak temperatures. These allometric functions </w:t>
      </w:r>
      <w:r w:rsidRPr="00612BC9">
        <w:rPr>
          <w:rFonts w:eastAsiaTheme="minorEastAsia" w:cstheme="minorHAnsi"/>
          <w:lang w:val="en-GB"/>
        </w:rPr>
        <w:t xml:space="preserve">are further scaled with the temperature correction factor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c</m:t>
            </m:r>
            <m:r>
              <w:rPr>
                <w:rFonts w:ascii="Cambria Math" w:eastAsiaTheme="minorEastAsia" w:hAnsi="Cambria Math" w:cstheme="minorHAnsi"/>
                <w:lang w:val="en-GB"/>
              </w:rPr>
              <m:t>,</m:t>
            </m:r>
            <m:r>
              <w:rPr>
                <w:rFonts w:ascii="Cambria Math" w:eastAsiaTheme="minorEastAsia" w:hAnsi="Cambria Math" w:cstheme="minorHAnsi"/>
              </w:rPr>
              <m:t>m</m:t>
            </m:r>
          </m:sub>
        </m:sSub>
      </m:oMath>
      <w:r w:rsidRPr="00612BC9">
        <w:rPr>
          <w:rFonts w:eastAsiaTheme="minorEastAsia" w:cstheme="minorHAnsi"/>
          <w:lang w:val="en-GB"/>
        </w:rPr>
        <w:t xml:space="preserve">, (subscript </w:t>
      </w:r>
      <m:oMath>
        <m:r>
          <w:rPr>
            <w:rFonts w:ascii="Cambria Math" w:eastAsiaTheme="minorEastAsia" w:hAnsi="Cambria Math" w:cstheme="minorHAnsi"/>
          </w:rPr>
          <m:t>c</m:t>
        </m:r>
      </m:oMath>
      <w:r w:rsidRPr="00612BC9">
        <w:rPr>
          <w:rFonts w:eastAsiaTheme="minorEastAsia" w:cstheme="minorHAnsi"/>
          <w:lang w:val="en-GB"/>
        </w:rPr>
        <w:t xml:space="preserve"> for consumption and </w:t>
      </w:r>
      <m:oMath>
        <m:r>
          <w:rPr>
            <w:rFonts w:ascii="Cambria Math" w:eastAsiaTheme="minorEastAsia" w:hAnsi="Cambria Math" w:cstheme="minorHAnsi"/>
          </w:rPr>
          <m:t>m</m:t>
        </m:r>
      </m:oMath>
      <w:r w:rsidRPr="00612BC9">
        <w:rPr>
          <w:rFonts w:eastAsiaTheme="minorEastAsia" w:cstheme="minorHAnsi"/>
          <w:lang w:val="en-GB"/>
        </w:rPr>
        <w:t xml:space="preserve"> for metabolism). For maximum consumption,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c</m:t>
            </m:r>
          </m:sub>
        </m:sSub>
      </m:oMath>
      <w:r w:rsidRPr="00612BC9">
        <w:rPr>
          <w:rFonts w:eastAsiaTheme="minorEastAsia" w:cstheme="minorHAnsi"/>
          <w:lang w:val="en-GB"/>
        </w:rPr>
        <w:t xml:space="preserve"> is based on Eq. 7 (but without a mass-coefficient and an intercept as it is rescaled to become a multiplier), as it reaches a peak over temperature. It can be written as</w:t>
      </w:r>
      <w:commentRangeStart w:id="288"/>
      <w:r w:rsidRPr="00612BC9">
        <w:rPr>
          <w:rFonts w:eastAsiaTheme="minorEastAsia" w:cstheme="minorHAnsi"/>
          <w:lang w:val="en-GB"/>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c</m:t>
            </m:r>
          </m:sub>
        </m:sSub>
        <m:r>
          <w:rPr>
            <w:rFonts w:ascii="Cambria Math" w:eastAsiaTheme="minorEastAsia" w:hAnsi="Cambria Math" w:cstheme="minorHAnsi"/>
            <w:lang w:val="en-GB"/>
          </w:rPr>
          <m:t>=</m:t>
        </m:r>
        <m:d>
          <m:dPr>
            <m:ctrlPr>
              <w:rPr>
                <w:rFonts w:ascii="Cambria Math" w:eastAsiaTheme="minorEastAsia" w:hAnsi="Cambria Math" w:cstheme="minorHAnsi"/>
                <w:i/>
              </w:rPr>
            </m:ctrlPr>
          </m:dPr>
          <m:e>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lang w:val="en-GB"/>
                  </w:rPr>
                  <m:t>2</m:t>
                </m:r>
              </m:sub>
            </m:sSub>
            <m:r>
              <w:rPr>
                <w:rFonts w:ascii="Cambria Math" w:hAnsi="Cambria Math" w:cstheme="minorHAnsi"/>
              </w:rPr>
              <m:t>T</m:t>
            </m:r>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γ</m:t>
                </m:r>
              </m:e>
              <m:sub>
                <m:r>
                  <w:rPr>
                    <w:rFonts w:ascii="Cambria Math" w:hAnsi="Cambria Math" w:cstheme="minorHAnsi"/>
                    <w:lang w:val="en-GB"/>
                  </w:rPr>
                  <m:t>3</m:t>
                </m:r>
              </m:sub>
            </m:sSub>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lang w:val="en-GB"/>
                  </w:rPr>
                  <m:t>2</m:t>
                </m:r>
              </m:sup>
            </m:sSup>
            <m:r>
              <w:del w:id="289" w:author="Max Lindmark" w:date="2020-07-30T10:15:00Z">
                <w:rPr>
                  <w:rFonts w:ascii="Cambria Math" w:hAnsi="Cambria Math" w:cstheme="minorHAnsi"/>
                  <w:lang w:val="en-GB"/>
                </w:rPr>
                <m:t>+</m:t>
              </w:del>
            </m:r>
            <m:sSub>
              <m:sSubPr>
                <m:ctrlPr>
                  <w:del w:id="290" w:author="Max Lindmark" w:date="2020-07-30T10:15:00Z">
                    <w:rPr>
                      <w:rFonts w:ascii="Cambria Math" w:hAnsi="Cambria Math" w:cstheme="minorHAnsi"/>
                      <w:i/>
                    </w:rPr>
                  </w:del>
                </m:ctrlPr>
              </m:sSubPr>
              <m:e>
                <m:r>
                  <w:del w:id="291" w:author="Max Lindmark" w:date="2020-07-30T10:15:00Z">
                    <w:rPr>
                      <w:rFonts w:ascii="Cambria Math" w:hAnsi="Cambria Math" w:cstheme="minorHAnsi"/>
                    </w:rPr>
                    <m:t>γ</m:t>
                  </w:del>
                </m:r>
              </m:e>
              <m:sub>
                <m:r>
                  <w:del w:id="292" w:author="Max Lindmark" w:date="2020-07-30T10:15:00Z">
                    <w:rPr>
                      <w:rFonts w:ascii="Cambria Math" w:hAnsi="Cambria Math" w:cstheme="minorHAnsi"/>
                      <w:lang w:val="en-GB"/>
                    </w:rPr>
                    <m:t>4</m:t>
                  </w:del>
                </m:r>
              </m:sub>
            </m:sSub>
            <m:sSup>
              <m:sSupPr>
                <m:ctrlPr>
                  <w:del w:id="293" w:author="Max Lindmark" w:date="2020-07-30T10:15:00Z">
                    <w:rPr>
                      <w:rFonts w:ascii="Cambria Math" w:hAnsi="Cambria Math" w:cstheme="minorHAnsi"/>
                      <w:i/>
                    </w:rPr>
                  </w:del>
                </m:ctrlPr>
              </m:sSupPr>
              <m:e>
                <m:r>
                  <w:del w:id="294" w:author="Max Lindmark" w:date="2020-07-30T10:15:00Z">
                    <w:rPr>
                      <w:rFonts w:ascii="Cambria Math" w:hAnsi="Cambria Math" w:cstheme="minorHAnsi"/>
                    </w:rPr>
                    <m:t>T</m:t>
                  </w:del>
                </m:r>
              </m:e>
              <m:sup>
                <m:r>
                  <w:del w:id="295" w:author="Max Lindmark" w:date="2020-07-30T10:15:00Z">
                    <w:rPr>
                      <w:rFonts w:ascii="Cambria Math" w:hAnsi="Cambria Math" w:cstheme="minorHAnsi"/>
                      <w:lang w:val="en-GB"/>
                    </w:rPr>
                    <m:t>3</m:t>
                  </w:del>
                </m:r>
              </m:sup>
            </m:sSup>
          </m:e>
        </m:d>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c</m:t>
            </m:r>
          </m:sub>
        </m:sSub>
        <w:commentRangeEnd w:id="288"/>
        <m:r>
          <m:rPr>
            <m:sty m:val="p"/>
          </m:rPr>
          <w:rPr>
            <w:rStyle w:val="CommentReference"/>
          </w:rPr>
          <w:commentReference w:id="288"/>
        </m:r>
      </m:oMath>
      <w:r w:rsidRPr="00612BC9">
        <w:rPr>
          <w:rFonts w:eastAsiaTheme="minorEastAsia" w:cstheme="minorHAnsi"/>
          <w:lang w:val="en-GB"/>
        </w:rPr>
        <w:t xml:space="preserve">, where </w:t>
      </w:r>
      <m:oMath>
        <m:r>
          <w:rPr>
            <w:rFonts w:ascii="Cambria Math" w:eastAsiaTheme="minorEastAsia" w:hAnsi="Cambria Math" w:cstheme="minorHAnsi"/>
          </w:rPr>
          <m:t>T</m:t>
        </m:r>
      </m:oMath>
      <w:r w:rsidRPr="00612BC9">
        <w:rPr>
          <w:rFonts w:eastAsiaTheme="minorEastAsia" w:cstheme="minorHAnsi"/>
          <w:lang w:val="en-GB"/>
        </w:rPr>
        <w:t xml:space="preserve"> is temperature in </w:t>
      </w:r>
      <m:oMath>
        <m:r>
          <m:rPr>
            <m:sty m:val="p"/>
          </m:rPr>
          <w:rPr>
            <w:rFonts w:ascii="Cambria Math" w:eastAsiaTheme="minorEastAsia" w:hAnsi="Cambria Math" w:cstheme="minorHAnsi"/>
            <w:lang w:val="en-GB"/>
          </w:rPr>
          <m:t>C</m:t>
        </m:r>
      </m:oMath>
      <w:r w:rsidRPr="00612BC9">
        <w:rPr>
          <w:rFonts w:eastAsiaTheme="minorEastAsia" w:cstheme="minorHAnsi"/>
          <w:lang w:val="en-GB"/>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c</m:t>
            </m:r>
          </m:sub>
        </m:sSub>
      </m:oMath>
      <w:r w:rsidRPr="00612BC9">
        <w:rPr>
          <w:rFonts w:eastAsiaTheme="minorEastAsia" w:cstheme="minorHAnsi"/>
          <w:lang w:val="en-GB"/>
        </w:rPr>
        <w:t xml:space="preserve"> is a constant that scales the term to 1 at the mean temperature in the data (19</w:t>
      </w:r>
      <m:oMath>
        <m:r>
          <w:rPr>
            <w:rFonts w:ascii="Cambria Math" w:eastAsiaTheme="minorEastAsia" w:hAnsi="Cambria Math" w:cstheme="minorHAnsi"/>
            <w:lang w:val="en-GB"/>
          </w:rPr>
          <m:t>℃</m:t>
        </m:r>
      </m:oMath>
      <w:r w:rsidRPr="00612BC9">
        <w:rPr>
          <w:rFonts w:eastAsiaTheme="minorEastAsia" w:cstheme="minorHAnsi"/>
          <w:lang w:val="en-GB"/>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m</m:t>
            </m:r>
          </m:sub>
        </m:sSub>
      </m:oMath>
      <w:r w:rsidRPr="00612BC9">
        <w:rPr>
          <w:rFonts w:eastAsiaTheme="minorEastAsia" w:cstheme="minorHAnsi"/>
          <w:lang w:val="en-GB"/>
        </w:rPr>
        <w:t xml:space="preserve"> is defined as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m</m:t>
            </m:r>
          </m:sub>
        </m:sSub>
        <m:sSup>
          <m:sSupPr>
            <m:ctrlPr>
              <w:rPr>
                <w:rFonts w:ascii="Cambria Math" w:hAnsi="Cambria Math"/>
              </w:rPr>
            </m:ctrlPr>
          </m:sSupPr>
          <m:e>
            <m:r>
              <w:rPr>
                <w:rFonts w:ascii="Cambria Math" w:hAnsi="Cambria Math"/>
              </w:rPr>
              <m:t>e</m:t>
            </m:r>
          </m:e>
          <m:sup>
            <m:r>
              <m:rPr>
                <m:sty m:val="p"/>
              </m:rPr>
              <w:rPr>
                <w:rFonts w:ascii="Cambria Math" w:hAnsi="Cambria Math"/>
                <w:lang w:val="en-GB"/>
              </w:rPr>
              <m:t>-</m:t>
            </m:r>
            <m:r>
              <w:rPr>
                <w:rFonts w:ascii="Cambria Math" w:hAnsi="Cambria Math"/>
              </w:rPr>
              <m:t>E</m:t>
            </m:r>
            <m:r>
              <m:rPr>
                <m:sty m:val="p"/>
              </m:rPr>
              <w:rPr>
                <w:rFonts w:ascii="Cambria Math" w:hAnsi="Cambria Math"/>
                <w:lang w:val="en-GB"/>
              </w:rPr>
              <m:t>/</m:t>
            </m:r>
            <m:r>
              <w:rPr>
                <w:rFonts w:ascii="Cambria Math" w:hAnsi="Cambria Math"/>
              </w:rPr>
              <m:t>kT</m:t>
            </m:r>
          </m:sup>
        </m:sSup>
        <m:r>
          <w:rPr>
            <w:rFonts w:ascii="Cambria Math" w:hAnsi="Cambria Math"/>
            <w:lang w:val="en-GB"/>
          </w:rPr>
          <m:t xml:space="preserve">, </m:t>
        </m:r>
      </m:oMath>
      <w:r w:rsidRPr="00612BC9">
        <w:rPr>
          <w:rFonts w:eastAsiaTheme="minorEastAsia" w:cstheme="minorHAnsi"/>
          <w:lang w:val="en-GB"/>
        </w:rPr>
        <w:t xml:space="preserve">where </w:t>
      </w:r>
      <m:oMath>
        <m:r>
          <w:rPr>
            <w:rFonts w:ascii="Cambria Math" w:eastAsiaTheme="minorEastAsia" w:hAnsi="Cambria Math" w:cstheme="minorHAnsi"/>
          </w:rPr>
          <m:t>E</m:t>
        </m:r>
        <m:r>
          <w:rPr>
            <w:rFonts w:ascii="Cambria Math" w:eastAsiaTheme="minorEastAsia" w:hAnsi="Cambria Math" w:cstheme="minorHAnsi"/>
            <w:lang w:val="en-GB"/>
          </w:rPr>
          <m:t>=</m:t>
        </m:r>
        <m:sSub>
          <m:sSubPr>
            <m:ctrlPr>
              <w:rPr>
                <w:rFonts w:ascii="Cambria Math" w:eastAsiaTheme="minorEastAsia" w:hAnsi="Cambria Math" w:cstheme="minorHAnsi"/>
                <w:i/>
              </w:rPr>
            </m:ctrlPr>
          </m:sSubPr>
          <m:e>
            <m:r>
              <w:rPr>
                <w:rFonts w:ascii="Cambria Math" w:eastAsiaTheme="minorEastAsia" w:hAnsi="Cambria Math" w:cstheme="minorHAnsi"/>
                <w:lang w:val="en-GB"/>
              </w:rPr>
              <m:t>-</m:t>
            </m:r>
            <m:r>
              <w:rPr>
                <w:rFonts w:ascii="Cambria Math" w:eastAsiaTheme="minorEastAsia" w:hAnsi="Cambria Math" w:cstheme="minorHAnsi"/>
              </w:rPr>
              <m:t>μ</m:t>
            </m:r>
          </m:e>
          <m:sub>
            <m:sSub>
              <m:sSubPr>
                <m:ctrlPr>
                  <w:rPr>
                    <w:rFonts w:ascii="Cambria Math" w:hAnsi="Cambria Math" w:cstheme="minorHAnsi"/>
                    <w:bCs/>
                    <w:i/>
                  </w:rPr>
                </m:ctrlPr>
              </m:sSubPr>
              <m:e>
                <m:r>
                  <w:rPr>
                    <w:rFonts w:ascii="Cambria Math" w:hAnsi="Cambria Math" w:cstheme="minorHAnsi"/>
                  </w:rPr>
                  <m:t>β</m:t>
                </m:r>
              </m:e>
              <m:sub>
                <m:r>
                  <w:rPr>
                    <w:rFonts w:ascii="Cambria Math" w:hAnsi="Cambria Math" w:cstheme="minorHAnsi"/>
                    <w:lang w:val="en-GB"/>
                  </w:rPr>
                  <m:t>2</m:t>
                </m:r>
              </m:sub>
            </m:sSub>
          </m:sub>
        </m:sSub>
      </m:oMath>
      <w:r w:rsidRPr="00612BC9">
        <w:rPr>
          <w:rFonts w:eastAsiaTheme="minorEastAsia" w:cstheme="minorHAnsi"/>
          <w:lang w:val="en-GB"/>
        </w:rPr>
        <w:t xml:space="preserve">, </w:t>
      </w:r>
      <m:oMath>
        <m:r>
          <w:rPr>
            <w:rFonts w:ascii="Cambria Math" w:eastAsiaTheme="minorEastAsia" w:hAnsi="Cambria Math" w:cstheme="minorHAnsi"/>
          </w:rPr>
          <m:t>T</m:t>
        </m:r>
      </m:oMath>
      <w:r w:rsidRPr="00612BC9">
        <w:rPr>
          <w:rFonts w:eastAsiaTheme="minorEastAsia" w:cstheme="minorHAnsi"/>
          <w:lang w:val="en-GB"/>
        </w:rPr>
        <w:t xml:space="preserve"> is in unit K and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m</m:t>
            </m:r>
          </m:sub>
        </m:sSub>
      </m:oMath>
      <w:r w:rsidRPr="00612BC9">
        <w:rPr>
          <w:rFonts w:eastAsiaTheme="minorEastAsia" w:cstheme="minorHAnsi"/>
          <w:lang w:val="en-GB"/>
        </w:rPr>
        <w:t xml:space="preserve"> is a constant that scales the term to 1 at the mean temperature in the data (19</w:t>
      </w:r>
      <m:oMath>
        <m:r>
          <w:rPr>
            <w:rFonts w:ascii="Cambria Math" w:eastAsiaTheme="minorEastAsia" w:hAnsi="Cambria Math" w:cstheme="minorHAnsi"/>
            <w:lang w:val="en-GB"/>
          </w:rPr>
          <m:t>℃</m:t>
        </m:r>
      </m:oMath>
      <w:r w:rsidRPr="00612BC9">
        <w:rPr>
          <w:rFonts w:eastAsiaTheme="minorEastAsia" w:cstheme="minorHAnsi"/>
          <w:lang w:val="en-GB"/>
        </w:rPr>
        <w:t xml:space="preserve">). Note that </w:t>
      </w:r>
      <w:ins w:id="296" w:author="Max Lindmark" w:date="2020-07-28T18:08:00Z">
        <w:r>
          <w:rPr>
            <w:rFonts w:eastAsiaTheme="minorEastAsia" w:cstheme="minorHAnsi"/>
            <w:lang w:val="en-GB"/>
          </w:rPr>
          <w:t xml:space="preserve">when estimating these parameters, </w:t>
        </w:r>
      </w:ins>
      <w:r w:rsidRPr="00612BC9">
        <w:rPr>
          <w:rFonts w:eastAsiaTheme="minorEastAsia" w:cstheme="minorHAnsi"/>
          <w:lang w:val="en-GB"/>
        </w:rPr>
        <w:t>temperature</w:t>
      </w:r>
      <w:del w:id="297" w:author="Max Lindmark" w:date="2020-07-28T18:08:00Z">
        <w:r w:rsidRPr="00612BC9" w:rsidDel="00464497">
          <w:rPr>
            <w:rFonts w:eastAsiaTheme="minorEastAsia" w:cstheme="minorHAnsi"/>
            <w:lang w:val="en-GB"/>
          </w:rPr>
          <w:delText xml:space="preserve"> = </w:delText>
        </w:r>
        <w:commentRangeStart w:id="298"/>
        <w:commentRangeStart w:id="299"/>
        <w:r w:rsidRPr="00612BC9" w:rsidDel="00464497">
          <w:rPr>
            <w:rFonts w:eastAsiaTheme="minorEastAsia" w:cstheme="minorHAnsi"/>
            <w:lang w:val="en-GB"/>
          </w:rPr>
          <w:delText>0</w:delText>
        </w:r>
      </w:del>
      <w:r w:rsidRPr="00612BC9">
        <w:rPr>
          <w:rFonts w:eastAsiaTheme="minorEastAsia" w:cstheme="minorHAnsi"/>
          <w:lang w:val="en-GB"/>
        </w:rPr>
        <w:t xml:space="preserve"> </w:t>
      </w:r>
      <w:commentRangeEnd w:id="298"/>
      <w:r>
        <w:rPr>
          <w:rStyle w:val="CommentReference"/>
        </w:rPr>
        <w:commentReference w:id="298"/>
      </w:r>
      <w:commentRangeEnd w:id="299"/>
      <w:r>
        <w:rPr>
          <w:rStyle w:val="CommentReference"/>
        </w:rPr>
        <w:commentReference w:id="299"/>
      </w:r>
      <w:del w:id="300" w:author="Max Lindmark" w:date="2020-07-28T17:28:00Z">
        <w:r w:rsidRPr="00612BC9" w:rsidDel="00D82216">
          <w:rPr>
            <w:rFonts w:eastAsiaTheme="minorEastAsia" w:cstheme="minorHAnsi"/>
            <w:lang w:val="en-GB"/>
          </w:rPr>
          <w:delText>means different things in the polynomial</w:delText>
        </w:r>
      </w:del>
      <w:r w:rsidRPr="00612BC9">
        <w:rPr>
          <w:rFonts w:eastAsiaTheme="minorEastAsia" w:cstheme="minorHAnsi"/>
          <w:lang w:val="en-GB"/>
        </w:rPr>
        <w:t xml:space="preserve"> </w:t>
      </w:r>
      <w:del w:id="301" w:author="Max Lindmark" w:date="2020-07-28T17:28:00Z">
        <w:r w:rsidRPr="00612BC9" w:rsidDel="00D82216">
          <w:rPr>
            <w:rFonts w:eastAsiaTheme="minorEastAsia" w:cstheme="minorHAnsi"/>
            <w:lang w:val="en-GB"/>
          </w:rPr>
          <w:delText xml:space="preserve">and the log-log model. In the former, </w:delText>
        </w:r>
      </w:del>
      <w:del w:id="302" w:author="Max Lindmark" w:date="2020-07-28T17:29:00Z">
        <w:r w:rsidRPr="00612BC9" w:rsidDel="00D82216">
          <w:rPr>
            <w:rFonts w:eastAsiaTheme="minorEastAsia" w:cstheme="minorHAnsi"/>
            <w:lang w:val="en-GB"/>
          </w:rPr>
          <w:delText xml:space="preserve">0 </w:delText>
        </w:r>
      </w:del>
      <w:del w:id="303" w:author="Max Lindmark" w:date="2020-07-28T18:09:00Z">
        <w:r w:rsidRPr="00612BC9" w:rsidDel="008467AA">
          <w:rPr>
            <w:rFonts w:eastAsiaTheme="minorEastAsia" w:cstheme="minorHAnsi"/>
            <w:lang w:val="en-GB"/>
          </w:rPr>
          <w:delText xml:space="preserve">corresponds </w:delText>
        </w:r>
      </w:del>
      <w:ins w:id="304" w:author="Max Lindmark" w:date="2020-07-28T18:09:00Z">
        <w:r>
          <w:rPr>
            <w:rFonts w:eastAsiaTheme="minorEastAsia" w:cstheme="minorHAnsi"/>
            <w:lang w:val="en-GB"/>
          </w:rPr>
          <w:t xml:space="preserve">is centred to </w:t>
        </w:r>
      </w:ins>
      <w:del w:id="305" w:author="Max Lindmark" w:date="2020-07-28T18:09:00Z">
        <w:r w:rsidRPr="00612BC9" w:rsidDel="00191BA6">
          <w:rPr>
            <w:rFonts w:eastAsiaTheme="minorEastAsia" w:cstheme="minorHAnsi"/>
            <w:lang w:val="en-GB"/>
          </w:rPr>
          <w:delText xml:space="preserve">to </w:delText>
        </w:r>
      </w:del>
      <w:r w:rsidRPr="00612BC9">
        <w:rPr>
          <w:rFonts w:eastAsiaTheme="minorEastAsia" w:cstheme="minorHAnsi"/>
          <w:lang w:val="en-GB"/>
        </w:rPr>
        <w:t xml:space="preserve">the median temperature in the environment for species </w:t>
      </w:r>
      <m:oMath>
        <m:r>
          <w:rPr>
            <w:rFonts w:ascii="Cambria Math" w:eastAsiaTheme="minorEastAsia" w:hAnsi="Cambria Math" w:cstheme="minorHAnsi"/>
          </w:rPr>
          <m:t>j</m:t>
        </m:r>
      </m:oMath>
      <w:r w:rsidRPr="00612BC9">
        <w:rPr>
          <w:rFonts w:eastAsiaTheme="minorEastAsia" w:cstheme="minorHAnsi"/>
          <w:lang w:val="en-GB"/>
        </w:rPr>
        <w:t xml:space="preserve"> </w:t>
      </w:r>
      <w:ins w:id="306" w:author="Max Lindmark" w:date="2020-07-28T17:28:00Z">
        <w:r w:rsidRPr="00612BC9">
          <w:rPr>
            <w:rFonts w:eastAsiaTheme="minorEastAsia" w:cstheme="minorHAnsi"/>
            <w:lang w:val="en-GB"/>
          </w:rPr>
          <w:t>in the polynomial</w:t>
        </w:r>
      </w:ins>
      <w:ins w:id="307" w:author="Max Lindmark" w:date="2020-07-28T18:09:00Z">
        <w:r>
          <w:rPr>
            <w:rFonts w:eastAsiaTheme="minorEastAsia" w:cstheme="minorHAnsi"/>
            <w:lang w:val="en-GB"/>
          </w:rPr>
          <w:t>,</w:t>
        </w:r>
      </w:ins>
      <w:ins w:id="308" w:author="Max Lindmark" w:date="2020-07-28T17:28:00Z">
        <w:r w:rsidRPr="00612BC9">
          <w:rPr>
            <w:rFonts w:eastAsiaTheme="minorEastAsia" w:cstheme="minorHAnsi"/>
            <w:lang w:val="en-GB"/>
          </w:rPr>
          <w:t xml:space="preserve"> </w:t>
        </w:r>
      </w:ins>
      <w:r w:rsidRPr="00612BC9">
        <w:rPr>
          <w:rFonts w:eastAsiaTheme="minorEastAsia" w:cstheme="minorHAnsi"/>
          <w:lang w:val="en-GB"/>
        </w:rPr>
        <w:t xml:space="preserve">whereas for the </w:t>
      </w:r>
      <w:ins w:id="309" w:author="Max Lindmark" w:date="2020-07-28T17:29:00Z">
        <w:r w:rsidRPr="00612BC9">
          <w:rPr>
            <w:rFonts w:eastAsiaTheme="minorEastAsia" w:cstheme="minorHAnsi"/>
            <w:lang w:val="en-GB"/>
          </w:rPr>
          <w:t>log-log model</w:t>
        </w:r>
        <w:r>
          <w:rPr>
            <w:rFonts w:eastAsiaTheme="minorEastAsia" w:cstheme="minorHAnsi"/>
            <w:lang w:val="en-GB"/>
          </w:rPr>
          <w:t xml:space="preserve"> </w:t>
        </w:r>
      </w:ins>
      <w:ins w:id="310" w:author="Max Lindmark" w:date="2020-07-28T18:09:00Z">
        <w:r>
          <w:rPr>
            <w:rFonts w:eastAsiaTheme="minorEastAsia" w:cstheme="minorHAnsi"/>
            <w:lang w:val="en-GB"/>
          </w:rPr>
          <w:t xml:space="preserve">it is centred to </w:t>
        </w:r>
      </w:ins>
      <w:del w:id="311" w:author="Max Lindmark" w:date="2020-07-28T17:29:00Z">
        <w:r w:rsidRPr="00612BC9" w:rsidDel="00D82216">
          <w:rPr>
            <w:rFonts w:eastAsiaTheme="minorEastAsia" w:cstheme="minorHAnsi"/>
            <w:lang w:val="en-GB"/>
          </w:rPr>
          <w:delText xml:space="preserve">latter </w:delText>
        </w:r>
      </w:del>
      <w:del w:id="312" w:author="Max Lindmark" w:date="2020-07-28T18:10:00Z">
        <w:r w:rsidRPr="00612BC9" w:rsidDel="00621F99">
          <w:rPr>
            <w:rFonts w:eastAsiaTheme="minorEastAsia" w:cstheme="minorHAnsi"/>
            <w:lang w:val="en-GB"/>
          </w:rPr>
          <w:delText xml:space="preserve">0 equals </w:delText>
        </w:r>
      </w:del>
      <w:r w:rsidRPr="00612BC9">
        <w:rPr>
          <w:rFonts w:eastAsiaTheme="minorEastAsia" w:cstheme="minorHAnsi"/>
          <w:lang w:val="en-GB"/>
        </w:rPr>
        <w:t xml:space="preserve">the overall mean in the data. </w:t>
      </w:r>
    </w:p>
    <w:p w14:paraId="317DE92A" w14:textId="77777777" w:rsidR="0024271B" w:rsidRPr="00726AF0" w:rsidRDefault="0024271B" w:rsidP="0024271B">
      <w:pPr>
        <w:pageBreakBefore/>
        <w:tabs>
          <w:tab w:val="center" w:pos="4513"/>
        </w:tabs>
        <w:spacing w:line="480" w:lineRule="auto"/>
        <w:contextualSpacing/>
        <w:jc w:val="both"/>
        <w:rPr>
          <w:lang w:val="en-US"/>
        </w:rPr>
      </w:pPr>
      <w:r w:rsidRPr="00972C7F">
        <w:rPr>
          <w:b/>
          <w:bCs/>
          <w:lang w:val="en-GB"/>
        </w:rPr>
        <w:lastRenderedPageBreak/>
        <w:t xml:space="preserve">Table </w:t>
      </w:r>
      <w:r w:rsidRPr="00032D21">
        <w:rPr>
          <w:b/>
          <w:bCs/>
        </w:rPr>
        <w:fldChar w:fldCharType="begin"/>
      </w:r>
      <w:r w:rsidRPr="00972C7F">
        <w:rPr>
          <w:b/>
          <w:bCs/>
          <w:lang w:val="en-GB"/>
        </w:rPr>
        <w:instrText xml:space="preserve"> SEQ Table \* ARABIC </w:instrText>
      </w:r>
      <w:r w:rsidRPr="00032D21">
        <w:rPr>
          <w:b/>
          <w:bCs/>
        </w:rPr>
        <w:fldChar w:fldCharType="separate"/>
      </w:r>
      <w:r w:rsidRPr="00972C7F">
        <w:rPr>
          <w:b/>
          <w:bCs/>
          <w:noProof/>
          <w:lang w:val="en-GB"/>
        </w:rPr>
        <w:t>1</w:t>
      </w:r>
      <w:r w:rsidRPr="00032D21">
        <w:rPr>
          <w:b/>
          <w:bCs/>
          <w:noProof/>
        </w:rPr>
        <w:fldChar w:fldCharType="end"/>
      </w:r>
      <w:r w:rsidRPr="00972C7F">
        <w:rPr>
          <w:lang w:val="en-GB"/>
        </w:rPr>
        <w:t xml:space="preserve"> Description </w:t>
      </w:r>
      <w:del w:id="313" w:author="Max Lindmark" w:date="2020-07-29T16:54:00Z">
        <w:r w:rsidRPr="00972C7F" w:rsidDel="005C0B90">
          <w:rPr>
            <w:lang w:val="en-GB"/>
          </w:rPr>
          <w:delText xml:space="preserve">of </w:delText>
        </w:r>
      </w:del>
      <w:ins w:id="314" w:author="Max Lindmark" w:date="2020-07-29T16:54:00Z">
        <w:r>
          <w:rPr>
            <w:lang w:val="en-GB"/>
          </w:rPr>
          <w:t xml:space="preserve">the parameters in the full </w:t>
        </w:r>
      </w:ins>
      <w:r w:rsidRPr="00972C7F">
        <w:rPr>
          <w:lang w:val="en-GB"/>
        </w:rPr>
        <w:t>model</w:t>
      </w:r>
      <w:ins w:id="315" w:author="Max Lindmark" w:date="2020-07-29T16:54:00Z">
        <w:r>
          <w:rPr>
            <w:lang w:val="en-GB"/>
          </w:rPr>
          <w:t>s</w:t>
        </w:r>
      </w:ins>
      <w:r w:rsidRPr="00972C7F">
        <w:rPr>
          <w:lang w:val="en-GB"/>
        </w:rPr>
        <w:t xml:space="preserve"> </w:t>
      </w:r>
      <w:del w:id="316" w:author="Max Lindmark" w:date="2020-07-29T16:54:00Z">
        <w:r w:rsidRPr="00972C7F" w:rsidDel="005C0B90">
          <w:rPr>
            <w:lang w:val="en-GB"/>
          </w:rPr>
          <w:delText xml:space="preserve">parameters </w:delText>
        </w:r>
      </w:del>
      <w:ins w:id="317" w:author="Max Lindmark" w:date="2020-07-29T15:33:00Z">
        <w:r>
          <w:rPr>
            <w:lang w:val="en-GB"/>
          </w:rPr>
          <w:t>(</w:t>
        </w:r>
      </w:ins>
      <w:ins w:id="318" w:author="Max Lindmark" w:date="2020-07-29T16:54:00Z">
        <w:r>
          <w:rPr>
            <w:lang w:val="en-GB"/>
          </w:rPr>
          <w:t xml:space="preserve">parameter </w:t>
        </w:r>
      </w:ins>
      <w:ins w:id="319" w:author="Max Lindmark" w:date="2020-07-29T15:33:00Z">
        <w:r>
          <w:rPr>
            <w:lang w:val="en-GB"/>
          </w:rPr>
          <w:t>type</w:t>
        </w:r>
      </w:ins>
      <w:ins w:id="320" w:author="Max Lindmark" w:date="2020-07-29T16:54:00Z">
        <w:r>
          <w:rPr>
            <w:lang w:val="en-GB"/>
          </w:rPr>
          <w:t xml:space="preserve">, as well as its </w:t>
        </w:r>
      </w:ins>
      <w:ins w:id="321" w:author="Max Lindmark" w:date="2020-07-29T15:33:00Z">
        <w:r>
          <w:rPr>
            <w:lang w:val="en-GB"/>
          </w:rPr>
          <w:t>interpretation</w:t>
        </w:r>
      </w:ins>
      <w:ins w:id="322" w:author="Max Lindmark" w:date="2020-07-29T15:34:00Z">
        <w:r>
          <w:rPr>
            <w:lang w:val="en-GB"/>
          </w:rPr>
          <w:t xml:space="preserve"> in brackets</w:t>
        </w:r>
      </w:ins>
      <w:ins w:id="323" w:author="Max Lindmark" w:date="2020-07-29T15:33:00Z">
        <w:r>
          <w:rPr>
            <w:lang w:val="en-GB"/>
          </w:rPr>
          <w:t>)</w:t>
        </w:r>
      </w:ins>
      <w:ins w:id="324" w:author="Max Lindmark" w:date="2020-07-29T16:54:00Z">
        <w:r>
          <w:rPr>
            <w:lang w:val="en-GB"/>
          </w:rPr>
          <w:t xml:space="preserve">, </w:t>
        </w:r>
      </w:ins>
      <w:r w:rsidRPr="00972C7F">
        <w:rPr>
          <w:lang w:val="en-GB"/>
        </w:rPr>
        <w:t>and their prior distributions</w:t>
      </w:r>
      <w:r w:rsidRPr="004559BC">
        <w:rPr>
          <w:lang w:val="en-GB"/>
        </w:rPr>
        <w:t xml:space="preserve">. </w:t>
      </w:r>
      <m:oMath>
        <m:r>
          <w:rPr>
            <w:rFonts w:ascii="Cambria Math" w:hAnsi="Cambria Math"/>
          </w:rPr>
          <m:t>N</m:t>
        </m:r>
      </m:oMath>
      <w:r w:rsidRPr="004559BC">
        <w:rPr>
          <w:lang w:val="en-GB"/>
        </w:rPr>
        <w:t xml:space="preserve"> refers to a normal distribution </w:t>
      </w:r>
      <w:r>
        <w:rPr>
          <w:lang w:val="en-GB"/>
        </w:rPr>
        <w:t>(</w:t>
      </w:r>
      <w:r w:rsidRPr="006B7D5F">
        <w:rPr>
          <w:lang w:val="en-GB"/>
        </w:rPr>
        <w:t>mean and standard deviation</w:t>
      </w:r>
      <w:ins w:id="325" w:author="Max Lindmark" w:date="2020-07-29T12:26:00Z">
        <w:r>
          <w:rPr>
            <w:lang w:val="en-GB"/>
          </w:rPr>
          <w:t xml:space="preserve"> </w:t>
        </w:r>
        <w:proofErr w:type="spellStart"/>
        <w:r>
          <w:rPr>
            <w:lang w:val="en-GB"/>
          </w:rPr>
          <w:t>s.d</w:t>
        </w:r>
      </w:ins>
      <w:ins w:id="326" w:author="Max Lindmark" w:date="2020-07-29T12:27:00Z">
        <w:r>
          <w:rPr>
            <w:lang w:val="en-GB"/>
          </w:rPr>
          <w:t>.</w:t>
        </w:r>
      </w:ins>
      <w:proofErr w:type="spellEnd"/>
      <w:r>
        <w:rPr>
          <w:lang w:val="en-GB"/>
        </w:rPr>
        <w:t xml:space="preserve">) </w:t>
      </w:r>
      <w:r w:rsidRPr="004559BC">
        <w:rPr>
          <w:lang w:val="en-GB"/>
        </w:rPr>
        <w:t xml:space="preserve">and </w:t>
      </w:r>
      <m:oMath>
        <m:r>
          <w:rPr>
            <w:rFonts w:ascii="Cambria Math" w:hAnsi="Cambria Math"/>
          </w:rPr>
          <m:t>U</m:t>
        </m:r>
      </m:oMath>
      <w:r>
        <w:rPr>
          <w:lang w:val="en-GB"/>
        </w:rPr>
        <w:t xml:space="preserve"> </w:t>
      </w:r>
      <w:r w:rsidRPr="004559BC">
        <w:rPr>
          <w:lang w:val="en-GB"/>
        </w:rPr>
        <w:t>to a uniform distribution</w:t>
      </w:r>
      <w:r>
        <w:rPr>
          <w:lang w:val="en-GB"/>
        </w:rPr>
        <w:t xml:space="preserve"> (interval)</w:t>
      </w:r>
      <w:r w:rsidRPr="004559BC">
        <w:rPr>
          <w:lang w:val="en-GB"/>
        </w:rPr>
        <w:t>.</w:t>
      </w:r>
      <w:ins w:id="327" w:author="Max Lindmark" w:date="2020-07-29T15:36:00Z">
        <w:r>
          <w:rPr>
            <w:lang w:val="en-GB"/>
          </w:rPr>
          <w:t xml:space="preserve"> </w:t>
        </w:r>
      </w:ins>
      <w:ins w:id="328" w:author="Max Lindmark" w:date="2020-07-29T15:42:00Z">
        <w:r>
          <w:rPr>
            <w:rFonts w:eastAsiaTheme="minorEastAsia" w:cstheme="minorHAnsi"/>
            <w:lang w:val="en-US"/>
          </w:rPr>
          <w:t xml:space="preserve">For simplicity, </w:t>
        </w:r>
      </w:ins>
      <w:ins w:id="329" w:author="Max Lindmark" w:date="2020-07-29T15:41:00Z">
        <w:r>
          <w:rPr>
            <w:rFonts w:eastAsiaTheme="minorEastAsia" w:cstheme="minorHAnsi"/>
            <w:lang w:val="en-US"/>
          </w:rPr>
          <w:t>only the p</w:t>
        </w:r>
      </w:ins>
      <w:ins w:id="330" w:author="Max Lindmark" w:date="2020-07-29T15:42:00Z">
        <w:r>
          <w:rPr>
            <w:rFonts w:eastAsiaTheme="minorEastAsia" w:cstheme="minorHAnsi"/>
            <w:lang w:val="en-US"/>
          </w:rPr>
          <w:t xml:space="preserve">arameters of the full model are shown here (i.e. with most coefficients </w:t>
        </w:r>
      </w:ins>
      <w:ins w:id="331" w:author="Max Lindmark" w:date="2020-07-29T15:43:00Z">
        <w:r>
          <w:rPr>
            <w:rFonts w:eastAsiaTheme="minorEastAsia" w:cstheme="minorHAnsi"/>
            <w:lang w:val="en-US"/>
          </w:rPr>
          <w:t>varying by species)</w:t>
        </w:r>
      </w:ins>
      <w:ins w:id="332" w:author="Max Lindmark" w:date="2020-07-29T16:55:00Z">
        <w:r>
          <w:rPr>
            <w:rFonts w:eastAsiaTheme="minorEastAsia" w:cstheme="minorHAnsi"/>
            <w:lang w:val="en-US"/>
          </w:rPr>
          <w:t>. W</w:t>
        </w:r>
      </w:ins>
      <w:ins w:id="333" w:author="Max Lindmark" w:date="2020-07-29T15:43:00Z">
        <w:r>
          <w:rPr>
            <w:lang w:val="en-GB"/>
          </w:rPr>
          <w:t>hen a model is fitted with a common rather than species-varying coefficient, e.g.</w:t>
        </w:r>
      </w:ins>
      <m:oMath>
        <m:r>
          <w:ins w:id="334" w:author="Max Lindmark" w:date="2020-07-29T15:43:00Z">
            <w:rPr>
              <w:rFonts w:ascii="Cambria Math" w:hAnsi="Cambria Math" w:cstheme="minorHAnsi"/>
            </w:rPr>
            <m:t xml:space="preserve"> </m:t>
          </w:ins>
        </m:r>
        <m:sSub>
          <m:sSubPr>
            <m:ctrlPr>
              <w:ins w:id="335" w:author="Max Lindmark" w:date="2020-07-29T15:43:00Z">
                <w:rPr>
                  <w:rFonts w:ascii="Cambria Math" w:hAnsi="Cambria Math" w:cstheme="minorHAnsi"/>
                  <w:bCs/>
                  <w:i/>
                  <w:iCs/>
                </w:rPr>
              </w:ins>
            </m:ctrlPr>
          </m:sSubPr>
          <m:e>
            <m:r>
              <w:ins w:id="336" w:author="Max Lindmark" w:date="2020-07-29T15:43:00Z">
                <w:rPr>
                  <w:rFonts w:ascii="Cambria Math" w:hAnsi="Cambria Math" w:cstheme="minorHAnsi"/>
                </w:rPr>
                <m:t>β</m:t>
              </w:ins>
            </m:r>
          </m:e>
          <m:sub>
            <m:r>
              <w:ins w:id="337" w:author="Max Lindmark" w:date="2020-07-29T15:43:00Z">
                <w:rPr>
                  <w:rFonts w:ascii="Cambria Math" w:hAnsi="Cambria Math" w:cstheme="minorHAnsi"/>
                </w:rPr>
                <m:t>1</m:t>
              </w:ins>
            </m:r>
          </m:sub>
        </m:sSub>
      </m:oMath>
      <w:ins w:id="338" w:author="Max Lindmark" w:date="2020-07-29T15:43:00Z">
        <w:r w:rsidRPr="00AE5855">
          <w:rPr>
            <w:rFonts w:eastAsiaTheme="minorEastAsia"/>
            <w:bCs/>
            <w:iCs/>
            <w:lang w:val="en-US"/>
          </w:rPr>
          <w:t xml:space="preserve"> </w:t>
        </w:r>
        <w:r w:rsidRPr="008E4672">
          <w:rPr>
            <w:rFonts w:eastAsiaTheme="minorEastAsia"/>
            <w:bCs/>
            <w:iCs/>
            <w:lang w:val="en-US"/>
          </w:rPr>
          <w:t xml:space="preserve">instead of </w:t>
        </w:r>
      </w:ins>
      <m:oMath>
        <m:sSub>
          <m:sSubPr>
            <m:ctrlPr>
              <w:ins w:id="339" w:author="Max Lindmark" w:date="2020-07-29T15:43:00Z">
                <w:rPr>
                  <w:rFonts w:ascii="Cambria Math" w:hAnsi="Cambria Math" w:cstheme="minorHAnsi"/>
                  <w:bCs/>
                  <w:i/>
                  <w:iCs/>
                </w:rPr>
              </w:ins>
            </m:ctrlPr>
          </m:sSubPr>
          <m:e>
            <m:r>
              <w:ins w:id="340" w:author="Max Lindmark" w:date="2020-07-29T15:43:00Z">
                <w:rPr>
                  <w:rFonts w:ascii="Cambria Math" w:hAnsi="Cambria Math" w:cstheme="minorHAnsi"/>
                </w:rPr>
                <m:t>β</m:t>
              </w:ins>
            </m:r>
          </m:e>
          <m:sub>
            <m:r>
              <w:ins w:id="341" w:author="Max Lindmark" w:date="2020-07-29T15:43:00Z">
                <w:rPr>
                  <w:rFonts w:ascii="Cambria Math" w:hAnsi="Cambria Math" w:cstheme="minorHAnsi"/>
                </w:rPr>
                <m:t>1j</m:t>
              </w:ins>
            </m:r>
          </m:sub>
        </m:sSub>
        <m:r>
          <w:ins w:id="342" w:author="Max Lindmark" w:date="2020-07-29T15:43:00Z">
            <w:rPr>
              <w:rFonts w:ascii="Cambria Math" w:eastAsiaTheme="minorEastAsia" w:hAnsi="Cambria Math" w:cstheme="minorHAnsi"/>
            </w:rPr>
            <m:t>~N(</m:t>
          </w:ins>
        </m:r>
        <m:sSub>
          <m:sSubPr>
            <m:ctrlPr>
              <w:ins w:id="343" w:author="Max Lindmark" w:date="2020-07-29T15:43:00Z">
                <w:rPr>
                  <w:rFonts w:ascii="Cambria Math" w:eastAsiaTheme="minorEastAsia" w:hAnsi="Cambria Math" w:cstheme="minorHAnsi"/>
                  <w:i/>
                </w:rPr>
              </w:ins>
            </m:ctrlPr>
          </m:sSubPr>
          <m:e>
            <m:r>
              <w:ins w:id="344" w:author="Max Lindmark" w:date="2020-07-29T15:43:00Z">
                <w:rPr>
                  <w:rFonts w:ascii="Cambria Math" w:eastAsiaTheme="minorEastAsia" w:hAnsi="Cambria Math" w:cstheme="minorHAnsi"/>
                </w:rPr>
                <m:t>μ</m:t>
              </w:ins>
            </m:r>
          </m:e>
          <m:sub>
            <m:sSub>
              <m:sSubPr>
                <m:ctrlPr>
                  <w:ins w:id="345" w:author="Max Lindmark" w:date="2020-07-29T15:43:00Z">
                    <w:rPr>
                      <w:rFonts w:ascii="Cambria Math" w:hAnsi="Cambria Math" w:cstheme="minorHAnsi"/>
                      <w:bCs/>
                      <w:i/>
                      <w:iCs/>
                    </w:rPr>
                  </w:ins>
                </m:ctrlPr>
              </m:sSubPr>
              <m:e>
                <m:r>
                  <w:ins w:id="346" w:author="Max Lindmark" w:date="2020-07-29T15:43:00Z">
                    <w:rPr>
                      <w:rFonts w:ascii="Cambria Math" w:hAnsi="Cambria Math" w:cstheme="minorHAnsi"/>
                    </w:rPr>
                    <m:t>β</m:t>
                  </w:ins>
                </m:r>
              </m:e>
              <m:sub>
                <m:r>
                  <w:ins w:id="347" w:author="Max Lindmark" w:date="2020-07-29T15:43:00Z">
                    <w:rPr>
                      <w:rFonts w:ascii="Cambria Math" w:hAnsi="Cambria Math" w:cstheme="minorHAnsi"/>
                    </w:rPr>
                    <m:t>1</m:t>
                  </w:ins>
                </m:r>
              </m:sub>
            </m:sSub>
          </m:sub>
        </m:sSub>
        <m:r>
          <w:ins w:id="348" w:author="Max Lindmark" w:date="2020-07-29T15:43:00Z">
            <w:rPr>
              <w:rFonts w:ascii="Cambria Math" w:eastAsiaTheme="minorEastAsia" w:hAnsi="Cambria Math" w:cstheme="minorHAnsi"/>
            </w:rPr>
            <m:t>,</m:t>
          </w:ins>
        </m:r>
        <m:sSub>
          <m:sSubPr>
            <m:ctrlPr>
              <w:ins w:id="349" w:author="Max Lindmark" w:date="2020-07-29T15:43:00Z">
                <w:rPr>
                  <w:rFonts w:ascii="Cambria Math" w:hAnsi="Cambria Math" w:cstheme="minorHAnsi"/>
                  <w:i/>
                </w:rPr>
              </w:ins>
            </m:ctrlPr>
          </m:sSubPr>
          <m:e>
            <m:r>
              <w:ins w:id="350" w:author="Max Lindmark" w:date="2020-07-29T15:43:00Z">
                <w:rPr>
                  <w:rFonts w:ascii="Cambria Math" w:hAnsi="Cambria Math" w:cstheme="minorHAnsi"/>
                </w:rPr>
                <m:t>σ</m:t>
              </w:ins>
            </m:r>
            <m:ctrlPr>
              <w:ins w:id="351" w:author="Max Lindmark" w:date="2020-07-29T15:43:00Z">
                <w:rPr>
                  <w:rFonts w:ascii="Cambria Math" w:eastAsiaTheme="minorEastAsia" w:hAnsi="Cambria Math" w:cstheme="minorHAnsi"/>
                  <w:i/>
                </w:rPr>
              </w:ins>
            </m:ctrlPr>
          </m:e>
          <m:sub>
            <m:sSub>
              <m:sSubPr>
                <m:ctrlPr>
                  <w:ins w:id="352" w:author="Max Lindmark" w:date="2020-07-29T15:43:00Z">
                    <w:rPr>
                      <w:rFonts w:ascii="Cambria Math" w:hAnsi="Cambria Math" w:cstheme="minorHAnsi"/>
                      <w:bCs/>
                      <w:i/>
                      <w:iCs/>
                    </w:rPr>
                  </w:ins>
                </m:ctrlPr>
              </m:sSubPr>
              <m:e>
                <m:r>
                  <w:ins w:id="353" w:author="Max Lindmark" w:date="2020-07-29T15:43:00Z">
                    <w:rPr>
                      <w:rFonts w:ascii="Cambria Math" w:hAnsi="Cambria Math" w:cstheme="minorHAnsi"/>
                    </w:rPr>
                    <m:t>β</m:t>
                  </w:ins>
                </m:r>
              </m:e>
              <m:sub>
                <m:r>
                  <w:ins w:id="354" w:author="Max Lindmark" w:date="2020-07-29T15:43:00Z">
                    <w:rPr>
                      <w:rFonts w:ascii="Cambria Math" w:hAnsi="Cambria Math" w:cstheme="minorHAnsi"/>
                    </w:rPr>
                    <m:t>1</m:t>
                  </w:ins>
                </m:r>
              </m:sub>
            </m:sSub>
          </m:sub>
        </m:sSub>
        <w:commentRangeStart w:id="355"/>
        <w:commentRangeEnd w:id="355"/>
        <m:r>
          <w:ins w:id="356" w:author="Max Lindmark" w:date="2020-07-29T15:43:00Z">
            <m:rPr>
              <m:sty m:val="p"/>
            </m:rPr>
            <w:rPr>
              <w:rStyle w:val="CommentReference"/>
              <w:rFonts w:ascii="Cambria Math" w:hAnsi="Cambria Math"/>
            </w:rPr>
            <w:commentReference w:id="355"/>
          </w:ins>
        </m:r>
        <m:r>
          <w:ins w:id="357" w:author="Max Lindmark" w:date="2020-07-29T15:43:00Z">
            <w:rPr>
              <w:rFonts w:ascii="Cambria Math" w:eastAsiaTheme="minorEastAsia" w:hAnsi="Cambria Math" w:cstheme="minorHAnsi"/>
            </w:rPr>
            <m:t>)</m:t>
          </w:ins>
        </m:r>
      </m:oMath>
      <w:ins w:id="358" w:author="Max Lindmark" w:date="2020-07-29T15:43:00Z">
        <w:r w:rsidRPr="008E4672">
          <w:rPr>
            <w:rFonts w:eastAsiaTheme="minorEastAsia" w:cstheme="minorHAnsi"/>
            <w:lang w:val="en-US"/>
          </w:rPr>
          <w:t xml:space="preserve">, </w:t>
        </w:r>
      </w:ins>
      <w:ins w:id="359" w:author="Max Lindmark" w:date="2020-07-29T16:55:00Z">
        <w:r>
          <w:rPr>
            <w:rFonts w:eastAsiaTheme="minorEastAsia" w:cstheme="minorHAnsi"/>
            <w:lang w:val="en-US"/>
          </w:rPr>
          <w:t xml:space="preserve">the same prior is used </w:t>
        </w:r>
      </w:ins>
      <w:ins w:id="360" w:author="Max Lindmark" w:date="2020-07-29T15:43:00Z">
        <w:r w:rsidRPr="008E4672">
          <w:rPr>
            <w:rFonts w:eastAsiaTheme="minorEastAsia" w:cstheme="minorHAnsi"/>
            <w:lang w:val="en-US"/>
          </w:rPr>
          <w:t xml:space="preserve">for </w:t>
        </w:r>
      </w:ins>
      <m:oMath>
        <m:sSub>
          <m:sSubPr>
            <m:ctrlPr>
              <w:ins w:id="361" w:author="Max Lindmark" w:date="2020-07-29T15:43:00Z">
                <w:rPr>
                  <w:rFonts w:ascii="Cambria Math" w:hAnsi="Cambria Math" w:cstheme="minorHAnsi"/>
                  <w:bCs/>
                  <w:i/>
                  <w:iCs/>
                </w:rPr>
              </w:ins>
            </m:ctrlPr>
          </m:sSubPr>
          <m:e>
            <m:r>
              <w:ins w:id="362" w:author="Max Lindmark" w:date="2020-07-29T15:43:00Z">
                <w:rPr>
                  <w:rFonts w:ascii="Cambria Math" w:hAnsi="Cambria Math" w:cstheme="minorHAnsi"/>
                </w:rPr>
                <m:t>β</m:t>
              </w:ins>
            </m:r>
          </m:e>
          <m:sub>
            <m:r>
              <w:ins w:id="363" w:author="Max Lindmark" w:date="2020-07-29T15:43:00Z">
                <w:rPr>
                  <w:rFonts w:ascii="Cambria Math" w:hAnsi="Cambria Math" w:cstheme="minorHAnsi"/>
                </w:rPr>
                <m:t>1</m:t>
              </w:ins>
            </m:r>
          </m:sub>
        </m:sSub>
      </m:oMath>
      <w:ins w:id="364" w:author="Max Lindmark" w:date="2020-07-29T15:43:00Z">
        <w:r w:rsidRPr="008E4672">
          <w:rPr>
            <w:rFonts w:eastAsiaTheme="minorEastAsia" w:cstheme="minorHAnsi"/>
            <w:bCs/>
            <w:iCs/>
            <w:lang w:val="en-US"/>
          </w:rPr>
          <w:t xml:space="preserve"> </w:t>
        </w:r>
        <w:r>
          <w:rPr>
            <w:rFonts w:eastAsiaTheme="minorEastAsia" w:cstheme="minorHAnsi"/>
            <w:lang w:val="en-US"/>
          </w:rPr>
          <w:t xml:space="preserve">as for </w:t>
        </w:r>
      </w:ins>
      <m:oMath>
        <m:sSub>
          <m:sSubPr>
            <m:ctrlPr>
              <w:ins w:id="365" w:author="Max Lindmark" w:date="2020-07-29T15:43:00Z">
                <w:rPr>
                  <w:rFonts w:ascii="Cambria Math" w:eastAsiaTheme="minorEastAsia" w:hAnsi="Cambria Math" w:cstheme="minorHAnsi"/>
                  <w:i/>
                </w:rPr>
              </w:ins>
            </m:ctrlPr>
          </m:sSubPr>
          <m:e>
            <m:r>
              <w:ins w:id="366" w:author="Max Lindmark" w:date="2020-07-29T15:43:00Z">
                <w:rPr>
                  <w:rFonts w:ascii="Cambria Math" w:eastAsiaTheme="minorEastAsia" w:hAnsi="Cambria Math" w:cstheme="minorHAnsi"/>
                </w:rPr>
                <m:t>μ</m:t>
              </w:ins>
            </m:r>
          </m:e>
          <m:sub>
            <m:sSub>
              <m:sSubPr>
                <m:ctrlPr>
                  <w:ins w:id="367" w:author="Max Lindmark" w:date="2020-07-29T15:43:00Z">
                    <w:rPr>
                      <w:rFonts w:ascii="Cambria Math" w:hAnsi="Cambria Math" w:cstheme="minorHAnsi"/>
                      <w:bCs/>
                      <w:i/>
                      <w:iCs/>
                    </w:rPr>
                  </w:ins>
                </m:ctrlPr>
              </m:sSubPr>
              <m:e>
                <m:r>
                  <w:ins w:id="368" w:author="Max Lindmark" w:date="2020-07-29T15:43:00Z">
                    <w:rPr>
                      <w:rFonts w:ascii="Cambria Math" w:hAnsi="Cambria Math" w:cstheme="minorHAnsi"/>
                    </w:rPr>
                    <m:t>β</m:t>
                  </w:ins>
                </m:r>
              </m:e>
              <m:sub>
                <m:r>
                  <w:ins w:id="369" w:author="Max Lindmark" w:date="2020-07-29T15:43:00Z">
                    <w:rPr>
                      <w:rFonts w:ascii="Cambria Math" w:hAnsi="Cambria Math" w:cstheme="minorHAnsi"/>
                    </w:rPr>
                    <m:t>1</m:t>
                  </w:ins>
                </m:r>
              </m:sub>
            </m:sSub>
          </m:sub>
        </m:sSub>
      </m:oMath>
      <w:ins w:id="370" w:author="Max Lindmark" w:date="2020-07-29T15:43:00Z">
        <w:r w:rsidRPr="008E4672">
          <w:rPr>
            <w:rFonts w:eastAsiaTheme="minorEastAsia" w:cstheme="minorHAnsi"/>
            <w:lang w:val="en-US"/>
          </w:rPr>
          <w:t>.</w:t>
        </w:r>
      </w:ins>
      <w:ins w:id="371" w:author="Max Lindmark" w:date="2020-07-29T15:42:00Z">
        <w:r>
          <w:rPr>
            <w:rFonts w:eastAsiaTheme="minorEastAsia" w:cstheme="minorHAnsi"/>
            <w:lang w:val="en-US"/>
          </w:rPr>
          <w:t xml:space="preserve"> </w:t>
        </w:r>
      </w:ins>
    </w:p>
    <w:tbl>
      <w:tblPr>
        <w:tblStyle w:val="GridTable1Light"/>
        <w:tblW w:w="0" w:type="auto"/>
        <w:tblLook w:val="04A0" w:firstRow="1" w:lastRow="0" w:firstColumn="1" w:lastColumn="0" w:noHBand="0" w:noVBand="1"/>
      </w:tblPr>
      <w:tblGrid>
        <w:gridCol w:w="1651"/>
        <w:gridCol w:w="1384"/>
        <w:gridCol w:w="3908"/>
        <w:gridCol w:w="2073"/>
        <w:tblGridChange w:id="372">
          <w:tblGrid>
            <w:gridCol w:w="1651"/>
            <w:gridCol w:w="2"/>
            <w:gridCol w:w="1366"/>
            <w:gridCol w:w="16"/>
            <w:gridCol w:w="3690"/>
            <w:gridCol w:w="218"/>
            <w:gridCol w:w="2073"/>
          </w:tblGrid>
        </w:tblGridChange>
      </w:tblGrid>
      <w:tr w:rsidR="0024271B" w:rsidRPr="00A20F7F" w14:paraId="1E63890A" w14:textId="77777777" w:rsidTr="00A41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tcPr>
          <w:p w14:paraId="4666BFFB" w14:textId="77777777" w:rsidR="0024271B" w:rsidRPr="00A20F7F" w:rsidRDefault="0024271B" w:rsidP="00A417D2">
            <w:pPr>
              <w:spacing w:line="360" w:lineRule="auto"/>
              <w:contextualSpacing/>
              <w:rPr>
                <w:rFonts w:cstheme="minorHAnsi"/>
              </w:rPr>
            </w:pPr>
            <w:proofErr w:type="spellStart"/>
            <w:r w:rsidRPr="00A20F7F">
              <w:rPr>
                <w:rFonts w:cstheme="minorHAnsi"/>
              </w:rPr>
              <w:t>Model</w:t>
            </w:r>
            <w:proofErr w:type="spellEnd"/>
          </w:p>
        </w:tc>
        <w:tc>
          <w:tcPr>
            <w:tcW w:w="1384" w:type="dxa"/>
          </w:tcPr>
          <w:p w14:paraId="6EDFE436" w14:textId="77777777" w:rsidR="0024271B" w:rsidRPr="00A20F7F" w:rsidRDefault="0024271B" w:rsidP="00A417D2">
            <w:pPr>
              <w:spacing w:line="360" w:lineRule="auto"/>
              <w:contextualSpacing/>
              <w:cnfStyle w:val="100000000000" w:firstRow="1" w:lastRow="0" w:firstColumn="0" w:lastColumn="0" w:oddVBand="0" w:evenVBand="0" w:oddHBand="0" w:evenHBand="0" w:firstRowFirstColumn="0" w:firstRowLastColumn="0" w:lastRowFirstColumn="0" w:lastRowLastColumn="0"/>
              <w:rPr>
                <w:rFonts w:cstheme="minorHAnsi"/>
              </w:rPr>
            </w:pPr>
            <w:r w:rsidRPr="00A20F7F">
              <w:rPr>
                <w:rFonts w:cstheme="minorHAnsi"/>
              </w:rPr>
              <w:t>Parameter</w:t>
            </w:r>
          </w:p>
        </w:tc>
        <w:tc>
          <w:tcPr>
            <w:tcW w:w="3908" w:type="dxa"/>
          </w:tcPr>
          <w:p w14:paraId="1E42D844" w14:textId="77777777" w:rsidR="0024271B" w:rsidRPr="00A20F7F" w:rsidRDefault="0024271B" w:rsidP="00A417D2">
            <w:pPr>
              <w:spacing w:line="360" w:lineRule="auto"/>
              <w:contextualSpacing/>
              <w:cnfStyle w:val="100000000000" w:firstRow="1" w:lastRow="0" w:firstColumn="0" w:lastColumn="0" w:oddVBand="0" w:evenVBand="0" w:oddHBand="0" w:evenHBand="0" w:firstRowFirstColumn="0" w:firstRowLastColumn="0" w:lastRowFirstColumn="0" w:lastRowLastColumn="0"/>
              <w:rPr>
                <w:rFonts w:cstheme="minorHAnsi"/>
              </w:rPr>
            </w:pPr>
            <w:proofErr w:type="spellStart"/>
            <w:r w:rsidRPr="00A20F7F">
              <w:rPr>
                <w:rFonts w:cstheme="minorHAnsi"/>
              </w:rPr>
              <w:t>Description</w:t>
            </w:r>
            <w:proofErr w:type="spellEnd"/>
          </w:p>
        </w:tc>
        <w:tc>
          <w:tcPr>
            <w:tcW w:w="2073" w:type="dxa"/>
          </w:tcPr>
          <w:p w14:paraId="056F6ADE" w14:textId="77777777" w:rsidR="0024271B" w:rsidRPr="00A20F7F" w:rsidRDefault="0024271B" w:rsidP="00A417D2">
            <w:pPr>
              <w:spacing w:line="360" w:lineRule="auto"/>
              <w:contextualSpacing/>
              <w:cnfStyle w:val="100000000000" w:firstRow="1" w:lastRow="0" w:firstColumn="0" w:lastColumn="0" w:oddVBand="0" w:evenVBand="0" w:oddHBand="0" w:evenHBand="0" w:firstRowFirstColumn="0" w:firstRowLastColumn="0" w:lastRowFirstColumn="0" w:lastRowLastColumn="0"/>
              <w:rPr>
                <w:rFonts w:cstheme="minorHAnsi"/>
              </w:rPr>
            </w:pPr>
            <w:r w:rsidRPr="00A20F7F">
              <w:rPr>
                <w:rFonts w:cstheme="minorHAnsi"/>
              </w:rPr>
              <w:t>Prior distribution</w:t>
            </w:r>
          </w:p>
        </w:tc>
      </w:tr>
      <w:tr w:rsidR="0024271B" w:rsidRPr="00A20F7F" w14:paraId="1685542F" w14:textId="77777777" w:rsidTr="00A417D2">
        <w:tc>
          <w:tcPr>
            <w:cnfStyle w:val="001000000000" w:firstRow="0" w:lastRow="0" w:firstColumn="1" w:lastColumn="0" w:oddVBand="0" w:evenVBand="0" w:oddHBand="0" w:evenHBand="0" w:firstRowFirstColumn="0" w:firstRowLastColumn="0" w:lastRowFirstColumn="0" w:lastRowLastColumn="0"/>
            <w:tcW w:w="1651" w:type="dxa"/>
            <w:vMerge w:val="restart"/>
          </w:tcPr>
          <w:p w14:paraId="6B8CF58F" w14:textId="77777777" w:rsidR="0024271B" w:rsidRPr="00F70220" w:rsidRDefault="0024271B" w:rsidP="00A417D2">
            <w:pPr>
              <w:spacing w:line="360" w:lineRule="auto"/>
              <w:contextualSpacing/>
              <w:rPr>
                <w:rFonts w:cstheme="minorHAnsi"/>
                <w:lang w:val="en-GB"/>
              </w:rPr>
            </w:pPr>
            <w:r w:rsidRPr="00F70220">
              <w:rPr>
                <w:rFonts w:cstheme="minorHAnsi"/>
                <w:lang w:val="en-GB"/>
              </w:rPr>
              <w:t>Log-linear regressions</w:t>
            </w:r>
          </w:p>
          <w:p w14:paraId="19B5603E" w14:textId="77777777" w:rsidR="0024271B" w:rsidRPr="00F70220" w:rsidRDefault="0024271B" w:rsidP="00A417D2">
            <w:pPr>
              <w:spacing w:line="360" w:lineRule="auto"/>
              <w:contextualSpacing/>
              <w:rPr>
                <w:rFonts w:cstheme="minorHAnsi"/>
                <w:lang w:val="en-GB"/>
              </w:rPr>
            </w:pPr>
            <w:r w:rsidRPr="00F70220">
              <w:rPr>
                <w:rFonts w:cstheme="minorHAnsi"/>
                <w:lang w:val="en-GB"/>
              </w:rPr>
              <w:t xml:space="preserve">for growth, consumption and metabolism (Eqns. </w:t>
            </w:r>
            <w:r>
              <w:rPr>
                <w:rFonts w:cstheme="minorHAnsi"/>
                <w:lang w:val="en-GB"/>
              </w:rPr>
              <w:t>3</w:t>
            </w:r>
            <w:r w:rsidRPr="00F70220">
              <w:rPr>
                <w:rFonts w:cstheme="minorHAnsi"/>
                <w:lang w:val="en-GB"/>
              </w:rPr>
              <w:t>-</w:t>
            </w:r>
            <w:r>
              <w:rPr>
                <w:rFonts w:cstheme="minorHAnsi"/>
                <w:lang w:val="en-GB"/>
              </w:rPr>
              <w:t>5</w:t>
            </w:r>
            <w:r w:rsidRPr="00F70220">
              <w:rPr>
                <w:rFonts w:cstheme="minorHAnsi"/>
                <w:lang w:val="en-GB"/>
              </w:rPr>
              <w:t xml:space="preserve">) </w:t>
            </w:r>
          </w:p>
        </w:tc>
        <w:tc>
          <w:tcPr>
            <w:tcW w:w="1384" w:type="dxa"/>
          </w:tcPr>
          <w:p w14:paraId="5E39F693" w14:textId="77777777" w:rsidR="0024271B" w:rsidRPr="007F0C50"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μ</m:t>
                    </m:r>
                  </m:e>
                  <m:sub>
                    <m:sSub>
                      <m:sSubPr>
                        <m:ctrlPr>
                          <w:rPr>
                            <w:rFonts w:ascii="Cambria Math" w:hAnsi="Cambria Math" w:cstheme="minorHAnsi"/>
                            <w:bCs/>
                            <w:i/>
                            <w:iCs/>
                          </w:rPr>
                        </m:ctrlPr>
                      </m:sSubPr>
                      <m:e>
                        <m:r>
                          <w:rPr>
                            <w:rFonts w:ascii="Cambria Math" w:hAnsi="Cambria Math" w:cstheme="minorHAnsi"/>
                          </w:rPr>
                          <m:t>β</m:t>
                        </m:r>
                      </m:e>
                      <m:sub>
                        <m:r>
                          <w:rPr>
                            <w:rFonts w:ascii="Cambria Math" w:hAnsi="Cambria Math" w:cstheme="minorHAnsi"/>
                          </w:rPr>
                          <m:t>0</m:t>
                        </m:r>
                      </m:sub>
                    </m:sSub>
                  </m:sub>
                </m:sSub>
              </m:oMath>
            </m:oMathPara>
          </w:p>
        </w:tc>
        <w:tc>
          <w:tcPr>
            <w:tcW w:w="3908" w:type="dxa"/>
          </w:tcPr>
          <w:p w14:paraId="70B54D40" w14:textId="77777777" w:rsidR="0024271B" w:rsidRP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lang w:val="en-US"/>
              </w:rPr>
            </w:pPr>
            <w:r w:rsidRPr="0024271B">
              <w:rPr>
                <w:rFonts w:cstheme="minorHAnsi"/>
                <w:lang w:val="en-US"/>
              </w:rPr>
              <w:t>Hyperparameter (</w:t>
            </w:r>
            <w:ins w:id="373" w:author="Max Lindmark" w:date="2020-07-29T15:28:00Z">
              <w:r w:rsidRPr="00CD4847">
                <w:rPr>
                  <w:rFonts w:cstheme="minorHAnsi"/>
                  <w:lang w:val="en-US"/>
                </w:rPr>
                <w:t xml:space="preserve">average </w:t>
              </w:r>
            </w:ins>
            <w:r w:rsidRPr="0024271B">
              <w:rPr>
                <w:rFonts w:cstheme="minorHAnsi"/>
                <w:lang w:val="en-US"/>
              </w:rPr>
              <w:t>intercept</w:t>
            </w:r>
            <w:ins w:id="374" w:author="Max Lindmark" w:date="2020-07-29T15:28:00Z">
              <w:r w:rsidRPr="00CD4847">
                <w:rPr>
                  <w:rFonts w:cstheme="minorHAnsi"/>
                  <w:lang w:val="en-US"/>
                </w:rPr>
                <w:t xml:space="preserve"> across species</w:t>
              </w:r>
            </w:ins>
            <w:r w:rsidRPr="0024271B">
              <w:rPr>
                <w:rFonts w:cstheme="minorHAnsi"/>
                <w:lang w:val="en-US"/>
              </w:rPr>
              <w:t>)</w:t>
            </w:r>
          </w:p>
        </w:tc>
        <w:tc>
          <w:tcPr>
            <w:tcW w:w="2073" w:type="dxa"/>
          </w:tcPr>
          <w:p w14:paraId="76618702" w14:textId="77777777" w:rsidR="0024271B" w:rsidRPr="007F0C50"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rPr>
            </w:pPr>
            <m:oMathPara>
              <m:oMath>
                <m:r>
                  <w:rPr>
                    <w:rFonts w:ascii="Cambria Math" w:hAnsi="Cambria Math" w:cstheme="minorHAnsi"/>
                  </w:rPr>
                  <m:t>N(0, 5)</m:t>
                </m:r>
              </m:oMath>
            </m:oMathPara>
          </w:p>
        </w:tc>
      </w:tr>
      <w:tr w:rsidR="0024271B" w:rsidRPr="00A20F7F" w14:paraId="37CCEA63" w14:textId="77777777" w:rsidTr="00A417D2">
        <w:tc>
          <w:tcPr>
            <w:cnfStyle w:val="001000000000" w:firstRow="0" w:lastRow="0" w:firstColumn="1" w:lastColumn="0" w:oddVBand="0" w:evenVBand="0" w:oddHBand="0" w:evenHBand="0" w:firstRowFirstColumn="0" w:firstRowLastColumn="0" w:lastRowFirstColumn="0" w:lastRowLastColumn="0"/>
            <w:tcW w:w="1651" w:type="dxa"/>
            <w:vMerge/>
          </w:tcPr>
          <w:p w14:paraId="13FB5DAD" w14:textId="77777777" w:rsidR="0024271B" w:rsidRPr="007F0C50" w:rsidRDefault="0024271B" w:rsidP="00A417D2">
            <w:pPr>
              <w:spacing w:line="360" w:lineRule="auto"/>
              <w:contextualSpacing/>
              <w:rPr>
                <w:rFonts w:cstheme="minorHAnsi"/>
              </w:rPr>
            </w:pPr>
          </w:p>
        </w:tc>
        <w:tc>
          <w:tcPr>
            <w:tcW w:w="1384" w:type="dxa"/>
          </w:tcPr>
          <w:p w14:paraId="2D457E14" w14:textId="77777777" w:rsidR="0024271B" w:rsidRPr="007F0C50"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μ</m:t>
                    </m:r>
                  </m:e>
                  <m:sub>
                    <m:sSub>
                      <m:sSubPr>
                        <m:ctrlPr>
                          <w:rPr>
                            <w:rFonts w:ascii="Cambria Math" w:hAnsi="Cambria Math" w:cstheme="minorHAnsi"/>
                            <w:bCs/>
                            <w:i/>
                            <w:iCs/>
                          </w:rPr>
                        </m:ctrlPr>
                      </m:sSubPr>
                      <m:e>
                        <m:r>
                          <w:rPr>
                            <w:rFonts w:ascii="Cambria Math" w:hAnsi="Cambria Math" w:cstheme="minorHAnsi"/>
                          </w:rPr>
                          <m:t>β</m:t>
                        </m:r>
                      </m:e>
                      <m:sub>
                        <m:r>
                          <w:rPr>
                            <w:rFonts w:ascii="Cambria Math" w:hAnsi="Cambria Math" w:cstheme="minorHAnsi"/>
                          </w:rPr>
                          <m:t>1</m:t>
                        </m:r>
                      </m:sub>
                    </m:sSub>
                  </m:sub>
                </m:sSub>
              </m:oMath>
            </m:oMathPara>
          </w:p>
        </w:tc>
        <w:tc>
          <w:tcPr>
            <w:tcW w:w="3908" w:type="dxa"/>
          </w:tcPr>
          <w:p w14:paraId="5E02A300" w14:textId="77777777" w:rsidR="0024271B" w:rsidRP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lang w:val="en-US"/>
              </w:rPr>
            </w:pPr>
            <w:r w:rsidRPr="0024271B">
              <w:rPr>
                <w:rFonts w:cstheme="minorHAnsi"/>
                <w:lang w:val="en-US"/>
              </w:rPr>
              <w:t>Hyperparameter (</w:t>
            </w:r>
            <w:ins w:id="375" w:author="Max Lindmark" w:date="2020-07-29T15:29:00Z">
              <w:r w:rsidRPr="005149B3">
                <w:rPr>
                  <w:rFonts w:cstheme="minorHAnsi"/>
                  <w:lang w:val="en-US"/>
                </w:rPr>
                <w:t xml:space="preserve">average </w:t>
              </w:r>
            </w:ins>
            <w:r w:rsidRPr="0024271B">
              <w:rPr>
                <w:rFonts w:cstheme="minorHAnsi"/>
                <w:lang w:val="en-US"/>
              </w:rPr>
              <w:t>mass coefficient</w:t>
            </w:r>
            <w:ins w:id="376" w:author="Max Lindmark" w:date="2020-07-29T15:29:00Z">
              <w:r w:rsidRPr="00CD4847">
                <w:rPr>
                  <w:rFonts w:cstheme="minorHAnsi"/>
                  <w:lang w:val="en-US"/>
                </w:rPr>
                <w:t xml:space="preserve"> across species</w:t>
              </w:r>
            </w:ins>
            <w:r w:rsidRPr="0024271B">
              <w:rPr>
                <w:rFonts w:cstheme="minorHAnsi"/>
                <w:lang w:val="en-US"/>
              </w:rPr>
              <w:t>)</w:t>
            </w:r>
          </w:p>
        </w:tc>
        <w:tc>
          <w:tcPr>
            <w:tcW w:w="2073" w:type="dxa"/>
          </w:tcPr>
          <w:p w14:paraId="263419C2" w14:textId="77777777" w:rsidR="0024271B" w:rsidRPr="007F0C50"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rPr>
            </w:pPr>
            <m:oMathPara>
              <m:oMath>
                <m:r>
                  <w:rPr>
                    <w:rFonts w:ascii="Cambria Math" w:hAnsi="Cambria Math" w:cstheme="minorHAnsi"/>
                  </w:rPr>
                  <m:t>N(-0.25, 1)</m:t>
                </m:r>
              </m:oMath>
            </m:oMathPara>
          </w:p>
        </w:tc>
      </w:tr>
      <w:tr w:rsidR="0024271B" w:rsidRPr="00A20F7F" w14:paraId="7EEFAF9E" w14:textId="77777777" w:rsidTr="00A417D2">
        <w:tc>
          <w:tcPr>
            <w:cnfStyle w:val="001000000000" w:firstRow="0" w:lastRow="0" w:firstColumn="1" w:lastColumn="0" w:oddVBand="0" w:evenVBand="0" w:oddHBand="0" w:evenHBand="0" w:firstRowFirstColumn="0" w:firstRowLastColumn="0" w:lastRowFirstColumn="0" w:lastRowLastColumn="0"/>
            <w:tcW w:w="1651" w:type="dxa"/>
            <w:vMerge/>
          </w:tcPr>
          <w:p w14:paraId="4B48B9AC" w14:textId="77777777" w:rsidR="0024271B" w:rsidRPr="007F0C50" w:rsidRDefault="0024271B" w:rsidP="00A417D2">
            <w:pPr>
              <w:spacing w:line="360" w:lineRule="auto"/>
              <w:contextualSpacing/>
              <w:rPr>
                <w:rFonts w:cstheme="minorHAnsi"/>
              </w:rPr>
            </w:pPr>
          </w:p>
        </w:tc>
        <w:tc>
          <w:tcPr>
            <w:tcW w:w="1384" w:type="dxa"/>
          </w:tcPr>
          <w:p w14:paraId="4007CFEE" w14:textId="77777777" w:rsidR="0024271B" w:rsidRPr="007F0C50"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μ</m:t>
                    </m:r>
                  </m:e>
                  <m:sub>
                    <m:sSub>
                      <m:sSubPr>
                        <m:ctrlPr>
                          <w:rPr>
                            <w:rFonts w:ascii="Cambria Math" w:hAnsi="Cambria Math" w:cstheme="minorHAnsi"/>
                            <w:bCs/>
                            <w:i/>
                            <w:iCs/>
                          </w:rPr>
                        </m:ctrlPr>
                      </m:sSubPr>
                      <m:e>
                        <m:r>
                          <w:rPr>
                            <w:rFonts w:ascii="Cambria Math" w:hAnsi="Cambria Math" w:cstheme="minorHAnsi"/>
                          </w:rPr>
                          <m:t>β</m:t>
                        </m:r>
                      </m:e>
                      <m:sub>
                        <m:r>
                          <w:rPr>
                            <w:rFonts w:ascii="Cambria Math" w:hAnsi="Cambria Math" w:cstheme="minorHAnsi"/>
                          </w:rPr>
                          <m:t>2</m:t>
                        </m:r>
                      </m:sub>
                    </m:sSub>
                  </m:sub>
                </m:sSub>
              </m:oMath>
            </m:oMathPara>
          </w:p>
        </w:tc>
        <w:tc>
          <w:tcPr>
            <w:tcW w:w="3908" w:type="dxa"/>
          </w:tcPr>
          <w:p w14:paraId="06C0AC24" w14:textId="77777777" w:rsidR="0024271B" w:rsidRP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lang w:val="en-US"/>
              </w:rPr>
            </w:pPr>
            <w:r w:rsidRPr="0024271B">
              <w:rPr>
                <w:rFonts w:cstheme="minorHAnsi"/>
                <w:lang w:val="en-US"/>
              </w:rPr>
              <w:t>Hyperparameter (</w:t>
            </w:r>
            <w:ins w:id="377" w:author="Max Lindmark" w:date="2020-07-29T15:29:00Z">
              <w:r w:rsidRPr="005149B3">
                <w:rPr>
                  <w:rFonts w:cstheme="minorHAnsi"/>
                  <w:lang w:val="en-US"/>
                </w:rPr>
                <w:t xml:space="preserve">average </w:t>
              </w:r>
            </w:ins>
            <w:r w:rsidRPr="0024271B">
              <w:rPr>
                <w:rFonts w:cstheme="minorHAnsi"/>
                <w:lang w:val="en-US"/>
              </w:rPr>
              <w:t>temperature coefficient</w:t>
            </w:r>
            <w:ins w:id="378" w:author="Max Lindmark" w:date="2020-07-29T15:29:00Z">
              <w:r w:rsidRPr="005149B3">
                <w:rPr>
                  <w:rFonts w:cstheme="minorHAnsi"/>
                  <w:lang w:val="en-US"/>
                </w:rPr>
                <w:t xml:space="preserve"> </w:t>
              </w:r>
              <w:r w:rsidRPr="00CD4847">
                <w:rPr>
                  <w:rFonts w:cstheme="minorHAnsi"/>
                  <w:lang w:val="en-US"/>
                </w:rPr>
                <w:t>across species</w:t>
              </w:r>
            </w:ins>
            <w:r w:rsidRPr="0024271B">
              <w:rPr>
                <w:rFonts w:cstheme="minorHAnsi"/>
                <w:lang w:val="en-US"/>
              </w:rPr>
              <w:t>)</w:t>
            </w:r>
          </w:p>
        </w:tc>
        <w:tc>
          <w:tcPr>
            <w:tcW w:w="2073" w:type="dxa"/>
          </w:tcPr>
          <w:p w14:paraId="289889EA" w14:textId="77777777" w:rsidR="0024271B" w:rsidRPr="007F0C50"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b/>
                <w:bCs/>
              </w:rPr>
            </w:pPr>
            <m:oMathPara>
              <m:oMath>
                <m:r>
                  <w:rPr>
                    <w:rFonts w:ascii="Cambria Math" w:hAnsi="Cambria Math" w:cstheme="minorHAnsi"/>
                  </w:rPr>
                  <m:t>N(-0.6, 1)</m:t>
                </m:r>
              </m:oMath>
            </m:oMathPara>
          </w:p>
        </w:tc>
      </w:tr>
      <w:tr w:rsidR="0024271B" w:rsidRPr="00A20F7F" w14:paraId="2EFCA462" w14:textId="77777777" w:rsidTr="00A417D2">
        <w:tc>
          <w:tcPr>
            <w:cnfStyle w:val="001000000000" w:firstRow="0" w:lastRow="0" w:firstColumn="1" w:lastColumn="0" w:oddVBand="0" w:evenVBand="0" w:oddHBand="0" w:evenHBand="0" w:firstRowFirstColumn="0" w:firstRowLastColumn="0" w:lastRowFirstColumn="0" w:lastRowLastColumn="0"/>
            <w:tcW w:w="1651" w:type="dxa"/>
            <w:vMerge/>
          </w:tcPr>
          <w:p w14:paraId="4C3149E4" w14:textId="77777777" w:rsidR="0024271B" w:rsidRPr="007F0C50" w:rsidRDefault="0024271B" w:rsidP="00A417D2">
            <w:pPr>
              <w:spacing w:line="360" w:lineRule="auto"/>
              <w:contextualSpacing/>
              <w:rPr>
                <w:rFonts w:cstheme="minorHAnsi"/>
              </w:rPr>
            </w:pPr>
          </w:p>
        </w:tc>
        <w:tc>
          <w:tcPr>
            <w:tcW w:w="1384" w:type="dxa"/>
          </w:tcPr>
          <w:p w14:paraId="19EC95A9" w14:textId="77777777" w:rsidR="0024271B" w:rsidRPr="007F0C50"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μ</m:t>
                    </m:r>
                  </m:e>
                  <m:sub>
                    <m:sSub>
                      <m:sSubPr>
                        <m:ctrlPr>
                          <w:rPr>
                            <w:rFonts w:ascii="Cambria Math" w:hAnsi="Cambria Math" w:cstheme="minorHAnsi"/>
                            <w:bCs/>
                            <w:i/>
                            <w:iCs/>
                          </w:rPr>
                        </m:ctrlPr>
                      </m:sSubPr>
                      <m:e>
                        <m:r>
                          <w:rPr>
                            <w:rFonts w:ascii="Cambria Math" w:hAnsi="Cambria Math" w:cstheme="minorHAnsi"/>
                          </w:rPr>
                          <m:t>β</m:t>
                        </m:r>
                      </m:e>
                      <m:sub>
                        <m:r>
                          <w:rPr>
                            <w:rFonts w:ascii="Cambria Math" w:hAnsi="Cambria Math" w:cstheme="minorHAnsi"/>
                          </w:rPr>
                          <m:t>3</m:t>
                        </m:r>
                      </m:sub>
                    </m:sSub>
                  </m:sub>
                </m:sSub>
              </m:oMath>
            </m:oMathPara>
          </w:p>
        </w:tc>
        <w:tc>
          <w:tcPr>
            <w:tcW w:w="3908" w:type="dxa"/>
          </w:tcPr>
          <w:p w14:paraId="2436221A" w14:textId="77777777" w:rsidR="0024271B" w:rsidRP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lang w:val="en-US"/>
              </w:rPr>
            </w:pPr>
            <w:r w:rsidRPr="0024271B">
              <w:rPr>
                <w:rFonts w:cstheme="minorHAnsi"/>
                <w:lang w:val="en-US"/>
              </w:rPr>
              <w:t>Hyperparameter (</w:t>
            </w:r>
            <w:ins w:id="379" w:author="Max Lindmark" w:date="2020-07-29T15:29:00Z">
              <w:r w:rsidRPr="005149B3">
                <w:rPr>
                  <w:rFonts w:cstheme="minorHAnsi"/>
                  <w:lang w:val="en-US"/>
                </w:rPr>
                <w:t xml:space="preserve">average </w:t>
              </w:r>
            </w:ins>
            <w:r w:rsidRPr="0024271B">
              <w:rPr>
                <w:rFonts w:cstheme="minorHAnsi"/>
                <w:lang w:val="en-US"/>
              </w:rPr>
              <w:t>interaction</w:t>
            </w:r>
            <w:ins w:id="380" w:author="Max Lindmark" w:date="2020-07-29T15:29:00Z">
              <w:r w:rsidRPr="005149B3">
                <w:rPr>
                  <w:rFonts w:cstheme="minorHAnsi"/>
                  <w:lang w:val="en-US"/>
                </w:rPr>
                <w:t xml:space="preserve"> </w:t>
              </w:r>
              <w:r w:rsidRPr="0024271B">
                <w:rPr>
                  <w:rFonts w:cstheme="minorHAnsi"/>
                  <w:lang w:val="en-US"/>
                </w:rPr>
                <w:t>coefficient</w:t>
              </w:r>
              <w:r w:rsidRPr="00CD4847">
                <w:rPr>
                  <w:rFonts w:cstheme="minorHAnsi"/>
                  <w:lang w:val="en-US"/>
                </w:rPr>
                <w:t xml:space="preserve"> across species</w:t>
              </w:r>
            </w:ins>
            <w:r w:rsidRPr="0024271B">
              <w:rPr>
                <w:rFonts w:cstheme="minorHAnsi"/>
                <w:lang w:val="en-US"/>
              </w:rPr>
              <w:t>)</w:t>
            </w:r>
          </w:p>
        </w:tc>
        <w:tc>
          <w:tcPr>
            <w:tcW w:w="2073" w:type="dxa"/>
          </w:tcPr>
          <w:p w14:paraId="4BC711A4" w14:textId="77777777" w:rsidR="0024271B" w:rsidRPr="007F0C50"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rPr>
            </w:pPr>
            <m:oMathPara>
              <m:oMath>
                <m:r>
                  <w:rPr>
                    <w:rFonts w:ascii="Cambria Math" w:hAnsi="Cambria Math" w:cstheme="minorHAnsi"/>
                  </w:rPr>
                  <m:t>N(0, 1)</m:t>
                </m:r>
              </m:oMath>
            </m:oMathPara>
          </w:p>
        </w:tc>
      </w:tr>
      <w:tr w:rsidR="0024271B" w:rsidRPr="00A20F7F" w14:paraId="1B78409F" w14:textId="77777777" w:rsidTr="00A417D2">
        <w:tc>
          <w:tcPr>
            <w:cnfStyle w:val="001000000000" w:firstRow="0" w:lastRow="0" w:firstColumn="1" w:lastColumn="0" w:oddVBand="0" w:evenVBand="0" w:oddHBand="0" w:evenHBand="0" w:firstRowFirstColumn="0" w:firstRowLastColumn="0" w:lastRowFirstColumn="0" w:lastRowLastColumn="0"/>
            <w:tcW w:w="1651" w:type="dxa"/>
            <w:vMerge/>
          </w:tcPr>
          <w:p w14:paraId="2D3B1B58" w14:textId="77777777" w:rsidR="0024271B" w:rsidRPr="007F0C50" w:rsidRDefault="0024271B" w:rsidP="00A417D2">
            <w:pPr>
              <w:spacing w:line="360" w:lineRule="auto"/>
              <w:contextualSpacing/>
              <w:rPr>
                <w:rFonts w:cstheme="minorHAnsi"/>
              </w:rPr>
            </w:pPr>
          </w:p>
        </w:tc>
        <w:commentRangeStart w:id="381"/>
        <w:tc>
          <w:tcPr>
            <w:tcW w:w="1384" w:type="dxa"/>
          </w:tcPr>
          <w:p w14:paraId="4F94CD58" w14:textId="77777777" w:rsidR="0024271B" w:rsidRPr="007F0C50" w:rsidRDefault="0024271B" w:rsidP="00A417D2">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m:oMathPara>
              <m:oMath>
                <m:sSub>
                  <m:sSubPr>
                    <m:ctrlPr>
                      <w:ins w:id="382" w:author="Max Lindmark" w:date="2020-07-29T15:14:00Z">
                        <w:rPr>
                          <w:rFonts w:ascii="Cambria Math" w:hAnsi="Cambria Math" w:cstheme="minorHAnsi"/>
                          <w:i/>
                        </w:rPr>
                      </w:ins>
                    </m:ctrlPr>
                  </m:sSubPr>
                  <m:e>
                    <m:r>
                      <w:ins w:id="383" w:author="Max Lindmark" w:date="2020-07-29T15:14:00Z">
                        <w:rPr>
                          <w:rFonts w:ascii="Cambria Math" w:hAnsi="Cambria Math" w:cstheme="minorHAnsi"/>
                        </w:rPr>
                        <m:t>σ</m:t>
                      </w:ins>
                    </m:r>
                  </m:e>
                  <m:sub>
                    <m:sSub>
                      <m:sSubPr>
                        <m:ctrlPr>
                          <w:ins w:id="384" w:author="Max Lindmark" w:date="2020-07-29T15:14:00Z">
                            <w:rPr>
                              <w:rFonts w:ascii="Cambria Math" w:hAnsi="Cambria Math" w:cstheme="minorHAnsi"/>
                              <w:bCs/>
                              <w:i/>
                              <w:iCs/>
                            </w:rPr>
                          </w:ins>
                        </m:ctrlPr>
                      </m:sSubPr>
                      <m:e>
                        <m:r>
                          <w:ins w:id="385" w:author="Max Lindmark" w:date="2020-07-29T15:14:00Z">
                            <w:rPr>
                              <w:rFonts w:ascii="Cambria Math" w:hAnsi="Cambria Math" w:cstheme="minorHAnsi"/>
                            </w:rPr>
                            <m:t>β</m:t>
                          </w:ins>
                        </m:r>
                      </m:e>
                      <m:sub>
                        <m:r>
                          <w:ins w:id="386" w:author="Max Lindmark" w:date="2020-07-29T15:14:00Z">
                            <w:rPr>
                              <w:rFonts w:ascii="Cambria Math" w:hAnsi="Cambria Math" w:cstheme="minorHAnsi"/>
                            </w:rPr>
                            <m:t>0</m:t>
                          </w:ins>
                        </m:r>
                      </m:sub>
                    </m:sSub>
                  </m:sub>
                </m:sSub>
                <w:commentRangeEnd w:id="381"/>
                <m:r>
                  <w:ins w:id="387" w:author="Max Lindmark" w:date="2020-07-29T15:15:00Z">
                    <m:rPr>
                      <m:sty m:val="p"/>
                    </m:rPr>
                    <w:rPr>
                      <w:rStyle w:val="CommentReference"/>
                    </w:rPr>
                    <w:commentReference w:id="381"/>
                  </w:ins>
                </m:r>
                <m:sSubSup>
                  <m:sSubSupPr>
                    <m:ctrlPr>
                      <w:del w:id="388" w:author="Max Lindmark" w:date="2020-07-29T15:14:00Z">
                        <w:rPr>
                          <w:rFonts w:ascii="Cambria Math" w:eastAsiaTheme="minorEastAsia" w:hAnsi="Cambria Math" w:cstheme="minorHAnsi"/>
                          <w:i/>
                        </w:rPr>
                      </w:del>
                    </m:ctrlPr>
                  </m:sSubSupPr>
                  <m:e>
                    <m:r>
                      <w:del w:id="389" w:author="Max Lindmark" w:date="2020-07-29T15:14:00Z">
                        <w:rPr>
                          <w:rFonts w:ascii="Cambria Math" w:hAnsi="Cambria Math" w:cstheme="minorHAnsi"/>
                        </w:rPr>
                        <m:t>σ</m:t>
                      </w:del>
                    </m:r>
                  </m:e>
                  <m:sub>
                    <m:sSub>
                      <m:sSubPr>
                        <m:ctrlPr>
                          <w:del w:id="390" w:author="Max Lindmark" w:date="2020-07-29T15:14:00Z">
                            <w:rPr>
                              <w:rFonts w:ascii="Cambria Math" w:hAnsi="Cambria Math" w:cstheme="minorHAnsi"/>
                              <w:bCs/>
                              <w:i/>
                              <w:iCs/>
                            </w:rPr>
                          </w:del>
                        </m:ctrlPr>
                      </m:sSubPr>
                      <m:e>
                        <m:r>
                          <w:del w:id="391" w:author="Max Lindmark" w:date="2020-07-29T15:14:00Z">
                            <w:rPr>
                              <w:rFonts w:ascii="Cambria Math" w:hAnsi="Cambria Math" w:cstheme="minorHAnsi"/>
                            </w:rPr>
                            <m:t>β</m:t>
                          </w:del>
                        </m:r>
                      </m:e>
                      <m:sub>
                        <m:r>
                          <w:del w:id="392" w:author="Max Lindmark" w:date="2020-07-29T15:14:00Z">
                            <w:rPr>
                              <w:rFonts w:ascii="Cambria Math" w:hAnsi="Cambria Math" w:cstheme="minorHAnsi"/>
                            </w:rPr>
                            <m:t>0</m:t>
                          </w:del>
                        </m:r>
                      </m:sub>
                    </m:sSub>
                  </m:sub>
                  <m:sup>
                    <m:r>
                      <w:del w:id="393" w:author="Max Lindmark" w:date="2020-07-29T15:14:00Z">
                        <w:rPr>
                          <w:rFonts w:ascii="Cambria Math" w:eastAsiaTheme="minorEastAsia" w:hAnsi="Cambria Math" w:cstheme="minorHAnsi"/>
                        </w:rPr>
                        <m:t>2</m:t>
                      </w:del>
                    </m:r>
                  </m:sup>
                </m:sSubSup>
              </m:oMath>
            </m:oMathPara>
          </w:p>
        </w:tc>
        <w:tc>
          <w:tcPr>
            <w:tcW w:w="3908" w:type="dxa"/>
          </w:tcPr>
          <w:p w14:paraId="1A9682A9" w14:textId="77777777" w:rsidR="0024271B" w:rsidRP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lang w:val="en-US"/>
              </w:rPr>
            </w:pPr>
            <w:r w:rsidRPr="0024271B">
              <w:rPr>
                <w:rFonts w:cstheme="minorHAnsi"/>
                <w:lang w:val="en-US"/>
              </w:rPr>
              <w:t>Hyperparameter (</w:t>
            </w:r>
            <w:proofErr w:type="spellStart"/>
            <w:del w:id="394" w:author="Max Lindmark" w:date="2020-07-29T15:31:00Z">
              <w:r w:rsidRPr="0024271B" w:rsidDel="00552B64">
                <w:rPr>
                  <w:rFonts w:cstheme="minorHAnsi"/>
                  <w:lang w:val="en-US"/>
                </w:rPr>
                <w:delText xml:space="preserve">intercept </w:delText>
              </w:r>
            </w:del>
            <w:del w:id="395" w:author="Max Lindmark" w:date="2020-07-29T15:13:00Z">
              <w:r w:rsidRPr="0024271B" w:rsidDel="001C0CC7">
                <w:rPr>
                  <w:rFonts w:cstheme="minorHAnsi"/>
                  <w:lang w:val="en-US"/>
                </w:rPr>
                <w:delText>variance</w:delText>
              </w:r>
            </w:del>
            <w:ins w:id="396" w:author="Max Lindmark" w:date="2020-07-29T15:13:00Z">
              <w:r w:rsidRPr="005149B3">
                <w:rPr>
                  <w:rFonts w:cstheme="minorHAnsi"/>
                  <w:lang w:val="en-US"/>
                </w:rPr>
                <w:t>s.d.</w:t>
              </w:r>
            </w:ins>
            <w:proofErr w:type="spellEnd"/>
            <w:ins w:id="397" w:author="Max Lindmark" w:date="2020-07-29T15:31:00Z">
              <w:r w:rsidRPr="005149B3">
                <w:rPr>
                  <w:rFonts w:cstheme="minorHAnsi"/>
                  <w:lang w:val="en-US"/>
                </w:rPr>
                <w:t xml:space="preserve"> of species-intercepts</w:t>
              </w:r>
            </w:ins>
            <w:r w:rsidRPr="0024271B">
              <w:rPr>
                <w:rFonts w:cstheme="minorHAnsi"/>
                <w:lang w:val="en-US"/>
              </w:rPr>
              <w:t>)</w:t>
            </w:r>
          </w:p>
        </w:tc>
        <w:tc>
          <w:tcPr>
            <w:tcW w:w="2073" w:type="dxa"/>
          </w:tcPr>
          <w:p w14:paraId="1B1F5122" w14:textId="77777777" w:rsidR="0024271B" w:rsidRPr="007F0C50"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rPr>
            </w:pPr>
            <m:oMathPara>
              <m:oMath>
                <m:r>
                  <w:rPr>
                    <w:rFonts w:ascii="Cambria Math" w:hAnsi="Cambria Math" w:cstheme="minorHAnsi"/>
                  </w:rPr>
                  <m:t>U(0, 10)</m:t>
                </m:r>
              </m:oMath>
            </m:oMathPara>
          </w:p>
        </w:tc>
      </w:tr>
      <w:tr w:rsidR="0024271B" w:rsidRPr="00A20F7F" w14:paraId="6150B94D" w14:textId="77777777" w:rsidTr="00A417D2">
        <w:tc>
          <w:tcPr>
            <w:cnfStyle w:val="001000000000" w:firstRow="0" w:lastRow="0" w:firstColumn="1" w:lastColumn="0" w:oddVBand="0" w:evenVBand="0" w:oddHBand="0" w:evenHBand="0" w:firstRowFirstColumn="0" w:firstRowLastColumn="0" w:lastRowFirstColumn="0" w:lastRowLastColumn="0"/>
            <w:tcW w:w="1651" w:type="dxa"/>
            <w:vMerge/>
          </w:tcPr>
          <w:p w14:paraId="6F53E13C" w14:textId="77777777" w:rsidR="0024271B" w:rsidRPr="007F0C50" w:rsidRDefault="0024271B" w:rsidP="00A417D2">
            <w:pPr>
              <w:spacing w:line="360" w:lineRule="auto"/>
              <w:contextualSpacing/>
              <w:rPr>
                <w:rFonts w:cstheme="minorHAnsi"/>
              </w:rPr>
            </w:pPr>
          </w:p>
        </w:tc>
        <w:tc>
          <w:tcPr>
            <w:tcW w:w="1384" w:type="dxa"/>
          </w:tcPr>
          <w:p w14:paraId="7FF4B3F4" w14:textId="77777777" w:rsidR="0024271B" w:rsidRPr="007F0C50"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pPr>
            <m:oMathPara>
              <m:oMath>
                <m:sSub>
                  <m:sSubPr>
                    <m:ctrlPr>
                      <w:ins w:id="398" w:author="Max Lindmark" w:date="2020-07-29T15:16:00Z">
                        <w:rPr>
                          <w:rFonts w:ascii="Cambria Math" w:hAnsi="Cambria Math" w:cstheme="minorHAnsi"/>
                          <w:i/>
                        </w:rPr>
                      </w:ins>
                    </m:ctrlPr>
                  </m:sSubPr>
                  <m:e>
                    <m:r>
                      <w:ins w:id="399" w:author="Max Lindmark" w:date="2020-07-29T15:16:00Z">
                        <w:rPr>
                          <w:rFonts w:ascii="Cambria Math" w:hAnsi="Cambria Math" w:cstheme="minorHAnsi"/>
                        </w:rPr>
                        <m:t>σ</m:t>
                      </w:ins>
                    </m:r>
                  </m:e>
                  <m:sub>
                    <m:sSub>
                      <m:sSubPr>
                        <m:ctrlPr>
                          <w:ins w:id="400" w:author="Max Lindmark" w:date="2020-07-29T15:16:00Z">
                            <w:rPr>
                              <w:rFonts w:ascii="Cambria Math" w:hAnsi="Cambria Math" w:cstheme="minorHAnsi"/>
                              <w:bCs/>
                              <w:i/>
                              <w:iCs/>
                            </w:rPr>
                          </w:ins>
                        </m:ctrlPr>
                      </m:sSubPr>
                      <m:e>
                        <m:r>
                          <w:ins w:id="401" w:author="Max Lindmark" w:date="2020-07-29T15:16:00Z">
                            <w:rPr>
                              <w:rFonts w:ascii="Cambria Math" w:hAnsi="Cambria Math" w:cstheme="minorHAnsi"/>
                            </w:rPr>
                            <m:t>β</m:t>
                          </w:ins>
                        </m:r>
                      </m:e>
                      <m:sub>
                        <m:r>
                          <w:ins w:id="402" w:author="Max Lindmark" w:date="2020-07-29T15:16:00Z">
                            <w:rPr>
                              <w:rFonts w:ascii="Cambria Math" w:hAnsi="Cambria Math" w:cstheme="minorHAnsi"/>
                            </w:rPr>
                            <m:t>1</m:t>
                          </w:ins>
                        </m:r>
                      </m:sub>
                    </m:sSub>
                  </m:sub>
                </m:sSub>
                <m:sSubSup>
                  <m:sSubSupPr>
                    <m:ctrlPr>
                      <w:del w:id="403" w:author="Max Lindmark" w:date="2020-07-29T15:16:00Z">
                        <w:rPr>
                          <w:rFonts w:ascii="Cambria Math" w:eastAsiaTheme="minorEastAsia" w:hAnsi="Cambria Math" w:cstheme="minorHAnsi"/>
                          <w:i/>
                        </w:rPr>
                      </w:del>
                    </m:ctrlPr>
                  </m:sSubSupPr>
                  <m:e>
                    <m:r>
                      <w:del w:id="404" w:author="Max Lindmark" w:date="2020-07-29T15:16:00Z">
                        <w:rPr>
                          <w:rFonts w:ascii="Cambria Math" w:hAnsi="Cambria Math" w:cstheme="minorHAnsi"/>
                        </w:rPr>
                        <m:t>σ</m:t>
                      </w:del>
                    </m:r>
                  </m:e>
                  <m:sub>
                    <m:sSub>
                      <m:sSubPr>
                        <m:ctrlPr>
                          <w:del w:id="405" w:author="Max Lindmark" w:date="2020-07-29T15:16:00Z">
                            <w:rPr>
                              <w:rFonts w:ascii="Cambria Math" w:hAnsi="Cambria Math" w:cstheme="minorHAnsi"/>
                              <w:bCs/>
                              <w:i/>
                              <w:iCs/>
                            </w:rPr>
                          </w:del>
                        </m:ctrlPr>
                      </m:sSubPr>
                      <m:e>
                        <m:r>
                          <w:del w:id="406" w:author="Max Lindmark" w:date="2020-07-29T15:16:00Z">
                            <w:rPr>
                              <w:rFonts w:ascii="Cambria Math" w:hAnsi="Cambria Math" w:cstheme="minorHAnsi"/>
                            </w:rPr>
                            <m:t>β</m:t>
                          </w:del>
                        </m:r>
                      </m:e>
                      <m:sub>
                        <m:r>
                          <w:del w:id="407" w:author="Max Lindmark" w:date="2020-07-29T15:16:00Z">
                            <w:rPr>
                              <w:rFonts w:ascii="Cambria Math" w:hAnsi="Cambria Math" w:cstheme="minorHAnsi"/>
                            </w:rPr>
                            <m:t>1</m:t>
                          </w:del>
                        </m:r>
                      </m:sub>
                    </m:sSub>
                  </m:sub>
                  <m:sup>
                    <m:r>
                      <w:del w:id="408" w:author="Max Lindmark" w:date="2020-07-29T15:16:00Z">
                        <w:rPr>
                          <w:rFonts w:ascii="Cambria Math" w:eastAsiaTheme="minorEastAsia" w:hAnsi="Cambria Math" w:cstheme="minorHAnsi"/>
                        </w:rPr>
                        <m:t>2</m:t>
                      </w:del>
                    </m:r>
                  </m:sup>
                </m:sSubSup>
              </m:oMath>
            </m:oMathPara>
          </w:p>
        </w:tc>
        <w:tc>
          <w:tcPr>
            <w:tcW w:w="3908" w:type="dxa"/>
          </w:tcPr>
          <w:p w14:paraId="69A88CE7" w14:textId="77777777" w:rsidR="0024271B" w:rsidRP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lang w:val="en-US"/>
              </w:rPr>
            </w:pPr>
            <w:r w:rsidRPr="0024271B">
              <w:rPr>
                <w:rFonts w:cstheme="minorHAnsi"/>
                <w:lang w:val="en-US"/>
              </w:rPr>
              <w:t>Hyperparameter (</w:t>
            </w:r>
            <w:proofErr w:type="spellStart"/>
            <w:ins w:id="409" w:author="Max Lindmark" w:date="2020-07-29T15:31:00Z">
              <w:r w:rsidRPr="005149B3">
                <w:rPr>
                  <w:rFonts w:cstheme="minorHAnsi"/>
                  <w:lang w:val="en-US"/>
                </w:rPr>
                <w:t>s.d.</w:t>
              </w:r>
              <w:proofErr w:type="spellEnd"/>
              <w:r w:rsidRPr="005149B3">
                <w:rPr>
                  <w:rFonts w:cstheme="minorHAnsi"/>
                  <w:lang w:val="en-US"/>
                </w:rPr>
                <w:t xml:space="preserve"> of </w:t>
              </w:r>
              <w:r>
                <w:rPr>
                  <w:rFonts w:cstheme="minorHAnsi"/>
                  <w:lang w:val="en-US"/>
                </w:rPr>
                <w:t xml:space="preserve">species </w:t>
              </w:r>
            </w:ins>
            <w:r w:rsidRPr="0024271B">
              <w:rPr>
                <w:rFonts w:cstheme="minorHAnsi"/>
                <w:lang w:val="en-US"/>
              </w:rPr>
              <w:t>mass coefficient</w:t>
            </w:r>
            <w:ins w:id="410" w:author="Max Lindmark" w:date="2020-07-29T15:31:00Z">
              <w:r w:rsidRPr="005149B3">
                <w:rPr>
                  <w:rFonts w:cstheme="minorHAnsi"/>
                  <w:lang w:val="en-US"/>
                </w:rPr>
                <w:t>s</w:t>
              </w:r>
            </w:ins>
            <w:del w:id="411" w:author="Max Lindmark" w:date="2020-07-29T15:31:00Z">
              <w:r w:rsidRPr="0024271B" w:rsidDel="007B2182">
                <w:rPr>
                  <w:rFonts w:cstheme="minorHAnsi"/>
                  <w:lang w:val="en-US"/>
                </w:rPr>
                <w:delText xml:space="preserve"> </w:delText>
              </w:r>
            </w:del>
            <w:del w:id="412" w:author="Max Lindmark" w:date="2020-07-29T15:13:00Z">
              <w:r w:rsidRPr="0024271B" w:rsidDel="00947ABE">
                <w:rPr>
                  <w:rFonts w:cstheme="minorHAnsi"/>
                  <w:lang w:val="en-US"/>
                </w:rPr>
                <w:delText>variance</w:delText>
              </w:r>
            </w:del>
            <w:r w:rsidRPr="0024271B">
              <w:rPr>
                <w:rFonts w:cstheme="minorHAnsi"/>
                <w:lang w:val="en-US"/>
              </w:rPr>
              <w:t>)</w:t>
            </w:r>
          </w:p>
        </w:tc>
        <w:tc>
          <w:tcPr>
            <w:tcW w:w="2073" w:type="dxa"/>
          </w:tcPr>
          <w:p w14:paraId="02325E1A" w14:textId="77777777" w:rsidR="0024271B" w:rsidRPr="007F0C50"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rPr>
            </w:pPr>
            <m:oMathPara>
              <m:oMath>
                <m:r>
                  <w:rPr>
                    <w:rFonts w:ascii="Cambria Math" w:hAnsi="Cambria Math" w:cstheme="minorHAnsi"/>
                  </w:rPr>
                  <m:t>U(0, 10)</m:t>
                </m:r>
              </m:oMath>
            </m:oMathPara>
          </w:p>
        </w:tc>
      </w:tr>
      <w:tr w:rsidR="0024271B" w:rsidRPr="00A20F7F" w14:paraId="1E8F03A6" w14:textId="77777777" w:rsidTr="00A417D2">
        <w:tc>
          <w:tcPr>
            <w:cnfStyle w:val="001000000000" w:firstRow="0" w:lastRow="0" w:firstColumn="1" w:lastColumn="0" w:oddVBand="0" w:evenVBand="0" w:oddHBand="0" w:evenHBand="0" w:firstRowFirstColumn="0" w:firstRowLastColumn="0" w:lastRowFirstColumn="0" w:lastRowLastColumn="0"/>
            <w:tcW w:w="1651" w:type="dxa"/>
            <w:vMerge/>
          </w:tcPr>
          <w:p w14:paraId="70E19F1B" w14:textId="77777777" w:rsidR="0024271B" w:rsidRPr="007F0C50" w:rsidRDefault="0024271B" w:rsidP="00A417D2">
            <w:pPr>
              <w:spacing w:line="360" w:lineRule="auto"/>
              <w:contextualSpacing/>
              <w:rPr>
                <w:rFonts w:cstheme="minorHAnsi"/>
              </w:rPr>
            </w:pPr>
          </w:p>
        </w:tc>
        <w:tc>
          <w:tcPr>
            <w:tcW w:w="1384" w:type="dxa"/>
          </w:tcPr>
          <w:p w14:paraId="1AA1C160" w14:textId="77777777" w:rsidR="0024271B" w:rsidRPr="007F0C50"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pPr>
            <m:oMathPara>
              <m:oMath>
                <m:sSub>
                  <m:sSubPr>
                    <m:ctrlPr>
                      <w:ins w:id="413" w:author="Max Lindmark" w:date="2020-07-29T15:16:00Z">
                        <w:rPr>
                          <w:rFonts w:ascii="Cambria Math" w:hAnsi="Cambria Math" w:cstheme="minorHAnsi"/>
                          <w:i/>
                        </w:rPr>
                      </w:ins>
                    </m:ctrlPr>
                  </m:sSubPr>
                  <m:e>
                    <m:r>
                      <w:ins w:id="414" w:author="Max Lindmark" w:date="2020-07-29T15:16:00Z">
                        <w:rPr>
                          <w:rFonts w:ascii="Cambria Math" w:hAnsi="Cambria Math" w:cstheme="minorHAnsi"/>
                        </w:rPr>
                        <m:t>σ</m:t>
                      </w:ins>
                    </m:r>
                  </m:e>
                  <m:sub>
                    <m:sSub>
                      <m:sSubPr>
                        <m:ctrlPr>
                          <w:ins w:id="415" w:author="Max Lindmark" w:date="2020-07-29T15:16:00Z">
                            <w:rPr>
                              <w:rFonts w:ascii="Cambria Math" w:hAnsi="Cambria Math" w:cstheme="minorHAnsi"/>
                              <w:bCs/>
                              <w:i/>
                              <w:iCs/>
                            </w:rPr>
                          </w:ins>
                        </m:ctrlPr>
                      </m:sSubPr>
                      <m:e>
                        <m:r>
                          <w:ins w:id="416" w:author="Max Lindmark" w:date="2020-07-29T15:16:00Z">
                            <w:rPr>
                              <w:rFonts w:ascii="Cambria Math" w:hAnsi="Cambria Math" w:cstheme="minorHAnsi"/>
                            </w:rPr>
                            <m:t>β</m:t>
                          </w:ins>
                        </m:r>
                      </m:e>
                      <m:sub>
                        <m:r>
                          <w:ins w:id="417" w:author="Max Lindmark" w:date="2020-07-29T15:16:00Z">
                            <w:rPr>
                              <w:rFonts w:ascii="Cambria Math" w:hAnsi="Cambria Math" w:cstheme="minorHAnsi"/>
                            </w:rPr>
                            <m:t>2</m:t>
                          </w:ins>
                        </m:r>
                      </m:sub>
                    </m:sSub>
                  </m:sub>
                </m:sSub>
                <m:sSubSup>
                  <m:sSubSupPr>
                    <m:ctrlPr>
                      <w:del w:id="418" w:author="Max Lindmark" w:date="2020-07-29T15:16:00Z">
                        <w:rPr>
                          <w:rFonts w:ascii="Cambria Math" w:eastAsiaTheme="minorEastAsia" w:hAnsi="Cambria Math" w:cstheme="minorHAnsi"/>
                          <w:i/>
                        </w:rPr>
                      </w:del>
                    </m:ctrlPr>
                  </m:sSubSupPr>
                  <m:e>
                    <m:r>
                      <w:del w:id="419" w:author="Max Lindmark" w:date="2020-07-29T15:16:00Z">
                        <w:rPr>
                          <w:rFonts w:ascii="Cambria Math" w:hAnsi="Cambria Math" w:cstheme="minorHAnsi"/>
                        </w:rPr>
                        <m:t>σ</m:t>
                      </w:del>
                    </m:r>
                  </m:e>
                  <m:sub>
                    <m:sSub>
                      <m:sSubPr>
                        <m:ctrlPr>
                          <w:del w:id="420" w:author="Max Lindmark" w:date="2020-07-29T15:16:00Z">
                            <w:rPr>
                              <w:rFonts w:ascii="Cambria Math" w:hAnsi="Cambria Math" w:cstheme="minorHAnsi"/>
                              <w:bCs/>
                              <w:i/>
                              <w:iCs/>
                            </w:rPr>
                          </w:del>
                        </m:ctrlPr>
                      </m:sSubPr>
                      <m:e>
                        <m:r>
                          <w:del w:id="421" w:author="Max Lindmark" w:date="2020-07-29T15:16:00Z">
                            <w:rPr>
                              <w:rFonts w:ascii="Cambria Math" w:hAnsi="Cambria Math" w:cstheme="minorHAnsi"/>
                            </w:rPr>
                            <m:t>β</m:t>
                          </w:del>
                        </m:r>
                      </m:e>
                      <m:sub>
                        <m:r>
                          <w:del w:id="422" w:author="Max Lindmark" w:date="2020-07-29T15:16:00Z">
                            <w:rPr>
                              <w:rFonts w:ascii="Cambria Math" w:hAnsi="Cambria Math" w:cstheme="minorHAnsi"/>
                            </w:rPr>
                            <m:t>2</m:t>
                          </w:del>
                        </m:r>
                      </m:sub>
                    </m:sSub>
                  </m:sub>
                  <m:sup>
                    <m:r>
                      <w:del w:id="423" w:author="Max Lindmark" w:date="2020-07-29T15:16:00Z">
                        <w:rPr>
                          <w:rFonts w:ascii="Cambria Math" w:eastAsiaTheme="minorEastAsia" w:hAnsi="Cambria Math" w:cstheme="minorHAnsi"/>
                        </w:rPr>
                        <m:t>2</m:t>
                      </w:del>
                    </m:r>
                  </m:sup>
                </m:sSubSup>
              </m:oMath>
            </m:oMathPara>
          </w:p>
        </w:tc>
        <w:tc>
          <w:tcPr>
            <w:tcW w:w="3908" w:type="dxa"/>
          </w:tcPr>
          <w:p w14:paraId="4A844F60" w14:textId="77777777" w:rsidR="0024271B" w:rsidRP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lang w:val="en-US"/>
              </w:rPr>
            </w:pPr>
            <w:r w:rsidRPr="0024271B">
              <w:rPr>
                <w:rFonts w:cstheme="minorHAnsi"/>
                <w:lang w:val="en-US"/>
              </w:rPr>
              <w:t>Hyperparameter (</w:t>
            </w:r>
            <w:proofErr w:type="spellStart"/>
            <w:ins w:id="424" w:author="Max Lindmark" w:date="2020-07-29T15:32:00Z">
              <w:r w:rsidRPr="008E4672">
                <w:rPr>
                  <w:rFonts w:cstheme="minorHAnsi"/>
                  <w:lang w:val="en-US"/>
                </w:rPr>
                <w:t>s.d.</w:t>
              </w:r>
              <w:proofErr w:type="spellEnd"/>
              <w:r w:rsidRPr="008E4672">
                <w:rPr>
                  <w:rFonts w:cstheme="minorHAnsi"/>
                  <w:lang w:val="en-US"/>
                </w:rPr>
                <w:t xml:space="preserve"> of </w:t>
              </w:r>
              <w:r>
                <w:rPr>
                  <w:rFonts w:cstheme="minorHAnsi"/>
                  <w:lang w:val="en-US"/>
                </w:rPr>
                <w:t xml:space="preserve">species </w:t>
              </w:r>
            </w:ins>
            <w:r w:rsidRPr="0024271B">
              <w:rPr>
                <w:rFonts w:cstheme="minorHAnsi"/>
                <w:lang w:val="en-US"/>
              </w:rPr>
              <w:t>temperature coefficient</w:t>
            </w:r>
            <w:ins w:id="425" w:author="Max Lindmark" w:date="2020-07-29T15:32:00Z">
              <w:r w:rsidRPr="005149B3">
                <w:rPr>
                  <w:rFonts w:cstheme="minorHAnsi"/>
                  <w:lang w:val="en-US"/>
                </w:rPr>
                <w:t>s</w:t>
              </w:r>
            </w:ins>
            <w:del w:id="426" w:author="Max Lindmark" w:date="2020-07-29T15:32:00Z">
              <w:r w:rsidRPr="0024271B" w:rsidDel="00580194">
                <w:rPr>
                  <w:rFonts w:cstheme="minorHAnsi"/>
                  <w:lang w:val="en-US"/>
                </w:rPr>
                <w:delText xml:space="preserve"> </w:delText>
              </w:r>
            </w:del>
            <w:del w:id="427" w:author="Max Lindmark" w:date="2020-07-29T15:13:00Z">
              <w:r w:rsidRPr="0024271B" w:rsidDel="00A60121">
                <w:rPr>
                  <w:rFonts w:cstheme="minorHAnsi"/>
                  <w:lang w:val="en-US"/>
                </w:rPr>
                <w:delText>variance</w:delText>
              </w:r>
            </w:del>
            <w:r w:rsidRPr="0024271B">
              <w:rPr>
                <w:rFonts w:cstheme="minorHAnsi"/>
                <w:lang w:val="en-US"/>
              </w:rPr>
              <w:t>)</w:t>
            </w:r>
          </w:p>
        </w:tc>
        <w:tc>
          <w:tcPr>
            <w:tcW w:w="2073" w:type="dxa"/>
          </w:tcPr>
          <w:p w14:paraId="50E5E500" w14:textId="77777777" w:rsidR="0024271B" w:rsidRPr="007F0C50"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rPr>
            </w:pPr>
            <m:oMathPara>
              <m:oMath>
                <m:r>
                  <w:rPr>
                    <w:rFonts w:ascii="Cambria Math" w:hAnsi="Cambria Math" w:cstheme="minorHAnsi"/>
                  </w:rPr>
                  <m:t>U(0, 10)</m:t>
                </m:r>
              </m:oMath>
            </m:oMathPara>
          </w:p>
        </w:tc>
      </w:tr>
      <w:tr w:rsidR="0024271B" w:rsidRPr="00A20F7F" w14:paraId="70CE34EB" w14:textId="77777777" w:rsidTr="00A417D2">
        <w:tc>
          <w:tcPr>
            <w:cnfStyle w:val="001000000000" w:firstRow="0" w:lastRow="0" w:firstColumn="1" w:lastColumn="0" w:oddVBand="0" w:evenVBand="0" w:oddHBand="0" w:evenHBand="0" w:firstRowFirstColumn="0" w:firstRowLastColumn="0" w:lastRowFirstColumn="0" w:lastRowLastColumn="0"/>
            <w:tcW w:w="1651" w:type="dxa"/>
            <w:vMerge/>
          </w:tcPr>
          <w:p w14:paraId="6F8BB831" w14:textId="77777777" w:rsidR="0024271B" w:rsidRPr="007F0C50" w:rsidRDefault="0024271B" w:rsidP="00A417D2">
            <w:pPr>
              <w:spacing w:line="360" w:lineRule="auto"/>
              <w:contextualSpacing/>
              <w:rPr>
                <w:rFonts w:cstheme="minorHAnsi"/>
              </w:rPr>
            </w:pPr>
          </w:p>
        </w:tc>
        <w:tc>
          <w:tcPr>
            <w:tcW w:w="1384" w:type="dxa"/>
          </w:tcPr>
          <w:p w14:paraId="5E26152D" w14:textId="77777777" w:rsidR="0024271B" w:rsidRPr="007F0C50"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pPr>
            <m:oMathPara>
              <m:oMath>
                <m:sSub>
                  <m:sSubPr>
                    <m:ctrlPr>
                      <w:ins w:id="428" w:author="Max Lindmark" w:date="2020-07-29T15:17:00Z">
                        <w:rPr>
                          <w:rFonts w:ascii="Cambria Math" w:hAnsi="Cambria Math" w:cstheme="minorHAnsi"/>
                          <w:i/>
                        </w:rPr>
                      </w:ins>
                    </m:ctrlPr>
                  </m:sSubPr>
                  <m:e>
                    <m:r>
                      <w:ins w:id="429" w:author="Max Lindmark" w:date="2020-07-29T15:17:00Z">
                        <w:rPr>
                          <w:rFonts w:ascii="Cambria Math" w:hAnsi="Cambria Math" w:cstheme="minorHAnsi"/>
                        </w:rPr>
                        <m:t>σ</m:t>
                      </w:ins>
                    </m:r>
                  </m:e>
                  <m:sub>
                    <m:sSub>
                      <m:sSubPr>
                        <m:ctrlPr>
                          <w:ins w:id="430" w:author="Max Lindmark" w:date="2020-07-29T15:17:00Z">
                            <w:rPr>
                              <w:rFonts w:ascii="Cambria Math" w:hAnsi="Cambria Math" w:cstheme="minorHAnsi"/>
                              <w:bCs/>
                              <w:i/>
                              <w:iCs/>
                            </w:rPr>
                          </w:ins>
                        </m:ctrlPr>
                      </m:sSubPr>
                      <m:e>
                        <m:r>
                          <w:ins w:id="431" w:author="Max Lindmark" w:date="2020-07-29T15:17:00Z">
                            <w:rPr>
                              <w:rFonts w:ascii="Cambria Math" w:hAnsi="Cambria Math" w:cstheme="minorHAnsi"/>
                            </w:rPr>
                            <m:t>β</m:t>
                          </w:ins>
                        </m:r>
                      </m:e>
                      <m:sub>
                        <m:r>
                          <w:ins w:id="432" w:author="Max Lindmark" w:date="2020-07-29T15:17:00Z">
                            <w:rPr>
                              <w:rFonts w:ascii="Cambria Math" w:hAnsi="Cambria Math" w:cstheme="minorHAnsi"/>
                            </w:rPr>
                            <m:t>3</m:t>
                          </w:ins>
                        </m:r>
                      </m:sub>
                    </m:sSub>
                  </m:sub>
                </m:sSub>
                <m:sSubSup>
                  <m:sSubSupPr>
                    <m:ctrlPr>
                      <w:del w:id="433" w:author="Max Lindmark" w:date="2020-07-29T15:16:00Z">
                        <w:rPr>
                          <w:rFonts w:ascii="Cambria Math" w:eastAsiaTheme="minorEastAsia" w:hAnsi="Cambria Math" w:cstheme="minorHAnsi"/>
                          <w:i/>
                        </w:rPr>
                      </w:del>
                    </m:ctrlPr>
                  </m:sSubSupPr>
                  <m:e>
                    <m:r>
                      <w:del w:id="434" w:author="Max Lindmark" w:date="2020-07-29T15:16:00Z">
                        <w:rPr>
                          <w:rFonts w:ascii="Cambria Math" w:hAnsi="Cambria Math" w:cstheme="minorHAnsi"/>
                        </w:rPr>
                        <m:t>σ</m:t>
                      </w:del>
                    </m:r>
                  </m:e>
                  <m:sub>
                    <m:sSub>
                      <m:sSubPr>
                        <m:ctrlPr>
                          <w:del w:id="435" w:author="Max Lindmark" w:date="2020-07-29T15:16:00Z">
                            <w:rPr>
                              <w:rFonts w:ascii="Cambria Math" w:hAnsi="Cambria Math" w:cstheme="minorHAnsi"/>
                              <w:bCs/>
                              <w:i/>
                              <w:iCs/>
                            </w:rPr>
                          </w:del>
                        </m:ctrlPr>
                      </m:sSubPr>
                      <m:e>
                        <m:r>
                          <w:del w:id="436" w:author="Max Lindmark" w:date="2020-07-29T15:16:00Z">
                            <w:rPr>
                              <w:rFonts w:ascii="Cambria Math" w:hAnsi="Cambria Math" w:cstheme="minorHAnsi"/>
                            </w:rPr>
                            <m:t>β</m:t>
                          </w:del>
                        </m:r>
                      </m:e>
                      <m:sub>
                        <m:r>
                          <w:del w:id="437" w:author="Max Lindmark" w:date="2020-07-29T15:16:00Z">
                            <w:rPr>
                              <w:rFonts w:ascii="Cambria Math" w:hAnsi="Cambria Math" w:cstheme="minorHAnsi"/>
                            </w:rPr>
                            <m:t>3</m:t>
                          </w:del>
                        </m:r>
                      </m:sub>
                    </m:sSub>
                  </m:sub>
                  <m:sup>
                    <m:r>
                      <w:del w:id="438" w:author="Max Lindmark" w:date="2020-07-29T15:16:00Z">
                        <w:rPr>
                          <w:rFonts w:ascii="Cambria Math" w:eastAsiaTheme="minorEastAsia" w:hAnsi="Cambria Math" w:cstheme="minorHAnsi"/>
                        </w:rPr>
                        <m:t>2</m:t>
                      </w:del>
                    </m:r>
                  </m:sup>
                </m:sSubSup>
              </m:oMath>
            </m:oMathPara>
          </w:p>
        </w:tc>
        <w:tc>
          <w:tcPr>
            <w:tcW w:w="3908" w:type="dxa"/>
          </w:tcPr>
          <w:p w14:paraId="76075668" w14:textId="77777777" w:rsidR="0024271B" w:rsidRP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lang w:val="en-US"/>
              </w:rPr>
            </w:pPr>
            <w:r w:rsidRPr="0024271B">
              <w:rPr>
                <w:rFonts w:cstheme="minorHAnsi"/>
                <w:lang w:val="en-US"/>
              </w:rPr>
              <w:t>Hyperparameter (</w:t>
            </w:r>
            <w:proofErr w:type="spellStart"/>
            <w:ins w:id="439" w:author="Max Lindmark" w:date="2020-07-29T15:32:00Z">
              <w:r w:rsidRPr="008E4672">
                <w:rPr>
                  <w:rFonts w:cstheme="minorHAnsi"/>
                  <w:lang w:val="en-US"/>
                </w:rPr>
                <w:t>s.d.</w:t>
              </w:r>
              <w:proofErr w:type="spellEnd"/>
              <w:r w:rsidRPr="008E4672">
                <w:rPr>
                  <w:rFonts w:cstheme="minorHAnsi"/>
                  <w:lang w:val="en-US"/>
                </w:rPr>
                <w:t xml:space="preserve"> of </w:t>
              </w:r>
              <w:r>
                <w:rPr>
                  <w:rFonts w:cstheme="minorHAnsi"/>
                  <w:lang w:val="en-US"/>
                </w:rPr>
                <w:t xml:space="preserve">species </w:t>
              </w:r>
            </w:ins>
            <w:r w:rsidRPr="0024271B">
              <w:rPr>
                <w:rFonts w:cstheme="minorHAnsi"/>
                <w:lang w:val="en-US"/>
              </w:rPr>
              <w:t xml:space="preserve">interaction </w:t>
            </w:r>
            <w:ins w:id="440" w:author="Max Lindmark" w:date="2020-07-29T15:32:00Z">
              <w:r w:rsidRPr="0024271B">
                <w:rPr>
                  <w:rFonts w:cstheme="minorHAnsi"/>
                  <w:lang w:val="en-US"/>
                </w:rPr>
                <w:t>coefficient</w:t>
              </w:r>
              <w:r w:rsidRPr="008E4672">
                <w:rPr>
                  <w:rFonts w:cstheme="minorHAnsi"/>
                  <w:lang w:val="en-US"/>
                </w:rPr>
                <w:t>s</w:t>
              </w:r>
            </w:ins>
            <w:del w:id="441" w:author="Max Lindmark" w:date="2020-07-29T15:13:00Z">
              <w:r w:rsidRPr="0024271B" w:rsidDel="00A60121">
                <w:rPr>
                  <w:rFonts w:cstheme="minorHAnsi"/>
                  <w:lang w:val="en-US"/>
                </w:rPr>
                <w:delText>variance</w:delText>
              </w:r>
            </w:del>
            <w:r w:rsidRPr="0024271B">
              <w:rPr>
                <w:rFonts w:cstheme="minorHAnsi"/>
                <w:lang w:val="en-US"/>
              </w:rPr>
              <w:t>)</w:t>
            </w:r>
          </w:p>
        </w:tc>
        <w:tc>
          <w:tcPr>
            <w:tcW w:w="2073" w:type="dxa"/>
          </w:tcPr>
          <w:p w14:paraId="128AC5AD" w14:textId="77777777" w:rsidR="0024271B" w:rsidRPr="007F0C50"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rPr>
            </w:pPr>
            <m:oMathPara>
              <m:oMath>
                <m:r>
                  <w:rPr>
                    <w:rFonts w:ascii="Cambria Math" w:hAnsi="Cambria Math" w:cstheme="minorHAnsi"/>
                  </w:rPr>
                  <m:t>U(0, 10)</m:t>
                </m:r>
              </m:oMath>
            </m:oMathPara>
          </w:p>
        </w:tc>
      </w:tr>
      <w:tr w:rsidR="0024271B" w:rsidRPr="00A20F7F" w14:paraId="6BA7BEC2" w14:textId="77777777" w:rsidTr="00A417D2">
        <w:tc>
          <w:tcPr>
            <w:cnfStyle w:val="001000000000" w:firstRow="0" w:lastRow="0" w:firstColumn="1" w:lastColumn="0" w:oddVBand="0" w:evenVBand="0" w:oddHBand="0" w:evenHBand="0" w:firstRowFirstColumn="0" w:firstRowLastColumn="0" w:lastRowFirstColumn="0" w:lastRowLastColumn="0"/>
            <w:tcW w:w="1651" w:type="dxa"/>
            <w:vMerge/>
          </w:tcPr>
          <w:p w14:paraId="31D1089E" w14:textId="77777777" w:rsidR="0024271B" w:rsidRPr="007F0C50" w:rsidRDefault="0024271B" w:rsidP="00A417D2">
            <w:pPr>
              <w:spacing w:line="360" w:lineRule="auto"/>
              <w:contextualSpacing/>
              <w:rPr>
                <w:rFonts w:cstheme="minorHAnsi"/>
              </w:rPr>
            </w:pPr>
          </w:p>
        </w:tc>
        <w:tc>
          <w:tcPr>
            <w:tcW w:w="1384" w:type="dxa"/>
          </w:tcPr>
          <w:p w14:paraId="3B4468F2" w14:textId="77777777" w:rsidR="0024271B" w:rsidRPr="007F0C50"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pPr>
            <m:oMathPara>
              <m:oMath>
                <m:sSup>
                  <m:sSupPr>
                    <m:ctrlPr>
                      <w:del w:id="442" w:author="Max Lindmark" w:date="2020-07-29T15:17:00Z">
                        <w:rPr>
                          <w:rFonts w:ascii="Cambria Math" w:hAnsi="Cambria Math" w:cstheme="minorHAnsi"/>
                          <w:bCs/>
                          <w:i/>
                          <w:iCs/>
                        </w:rPr>
                      </w:del>
                    </m:ctrlPr>
                  </m:sSupPr>
                  <m:e>
                    <m:r>
                      <w:del w:id="443" w:author="Max Lindmark" w:date="2020-07-29T15:17:00Z">
                        <w:rPr>
                          <w:rFonts w:ascii="Cambria Math" w:hAnsi="Cambria Math" w:cstheme="minorHAnsi"/>
                        </w:rPr>
                        <m:t>σ</m:t>
                      </w:del>
                    </m:r>
                  </m:e>
                  <m:sup>
                    <m:r>
                      <w:del w:id="444" w:author="Max Lindmark" w:date="2020-07-29T15:17:00Z">
                        <w:rPr>
                          <w:rFonts w:ascii="Cambria Math" w:hAnsi="Cambria Math" w:cstheme="minorHAnsi"/>
                        </w:rPr>
                        <m:t>2</m:t>
                      </w:del>
                    </m:r>
                  </m:sup>
                </m:sSup>
                <m:r>
                  <w:ins w:id="445" w:author="Max Lindmark" w:date="2020-07-29T15:17:00Z">
                    <w:rPr>
                      <w:rFonts w:ascii="Cambria Math" w:hAnsi="Cambria Math" w:cstheme="minorHAnsi"/>
                    </w:rPr>
                    <m:t>σ</m:t>
                  </w:ins>
                </m:r>
              </m:oMath>
            </m:oMathPara>
          </w:p>
        </w:tc>
        <w:tc>
          <w:tcPr>
            <w:tcW w:w="3908" w:type="dxa"/>
          </w:tcPr>
          <w:p w14:paraId="4A7AD3B2" w14:textId="77777777" w:rsidR="0024271B" w:rsidRPr="005149B3"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rPr>
            </w:pPr>
            <w:ins w:id="446" w:author="Max Lindmark" w:date="2020-07-29T15:17:00Z">
              <w:r>
                <w:rPr>
                  <w:rFonts w:cstheme="minorHAnsi"/>
                </w:rPr>
                <w:t>Parameter (</w:t>
              </w:r>
            </w:ins>
            <w:proofErr w:type="spellStart"/>
            <w:ins w:id="447" w:author="Max Lindmark" w:date="2020-07-29T15:13:00Z">
              <w:r>
                <w:rPr>
                  <w:rFonts w:cstheme="minorHAnsi"/>
                </w:rPr>
                <w:t>s.d</w:t>
              </w:r>
              <w:proofErr w:type="spellEnd"/>
              <w:r>
                <w:rPr>
                  <w:rFonts w:cstheme="minorHAnsi"/>
                </w:rPr>
                <w:t>.</w:t>
              </w:r>
            </w:ins>
            <w:del w:id="448" w:author="Max Lindmark" w:date="2020-07-29T15:13:00Z">
              <w:r w:rsidRPr="007F0C50" w:rsidDel="00E353A0">
                <w:rPr>
                  <w:rFonts w:cstheme="minorHAnsi"/>
                </w:rPr>
                <w:delText>Variance</w:delText>
              </w:r>
            </w:del>
            <w:ins w:id="449" w:author="Max Lindmark" w:date="2020-07-29T15:17:00Z">
              <w:r>
                <w:rPr>
                  <w:rFonts w:cstheme="minorHAnsi"/>
                </w:rPr>
                <w:t>)</w:t>
              </w:r>
            </w:ins>
          </w:p>
        </w:tc>
        <w:tc>
          <w:tcPr>
            <w:tcW w:w="2073" w:type="dxa"/>
          </w:tcPr>
          <w:p w14:paraId="65182DF3" w14:textId="77777777" w:rsidR="0024271B" w:rsidRPr="007F0C50"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rPr>
            </w:pPr>
            <m:oMathPara>
              <m:oMath>
                <m:r>
                  <w:rPr>
                    <w:rFonts w:ascii="Cambria Math" w:hAnsi="Cambria Math" w:cstheme="minorHAnsi"/>
                  </w:rPr>
                  <m:t>U(0, 10)</m:t>
                </m:r>
              </m:oMath>
            </m:oMathPara>
          </w:p>
        </w:tc>
      </w:tr>
      <w:tr w:rsidR="0024271B" w:rsidRPr="00A20F7F" w14:paraId="4D759CE5" w14:textId="77777777" w:rsidTr="00A417D2">
        <w:tblPrEx>
          <w:tblW w:w="0" w:type="auto"/>
          <w:tblPrExChange w:id="450" w:author="Max Lindmark" w:date="2020-07-29T15:30:00Z">
            <w:tblPrEx>
              <w:tblW w:w="0" w:type="auto"/>
            </w:tblPrEx>
          </w:tblPrExChange>
        </w:tblPrEx>
        <w:trPr>
          <w:ins w:id="451" w:author="Max Lindmark" w:date="2020-07-29T08:58:00Z"/>
        </w:trPr>
        <w:tc>
          <w:tcPr>
            <w:cnfStyle w:val="001000000000" w:firstRow="0" w:lastRow="0" w:firstColumn="1" w:lastColumn="0" w:oddVBand="0" w:evenVBand="0" w:oddHBand="0" w:evenHBand="0" w:firstRowFirstColumn="0" w:firstRowLastColumn="0" w:lastRowFirstColumn="0" w:lastRowLastColumn="0"/>
            <w:tcW w:w="1651" w:type="dxa"/>
            <w:vMerge w:val="restart"/>
            <w:tcPrChange w:id="452" w:author="Max Lindmark" w:date="2020-07-29T15:30:00Z">
              <w:tcPr>
                <w:tcW w:w="1655" w:type="dxa"/>
                <w:gridSpan w:val="2"/>
                <w:vMerge w:val="restart"/>
              </w:tcPr>
            </w:tcPrChange>
          </w:tcPr>
          <w:p w14:paraId="1D4DFF81" w14:textId="77777777" w:rsidR="0024271B" w:rsidRPr="004559BC" w:rsidRDefault="0024271B" w:rsidP="00A417D2">
            <w:pPr>
              <w:spacing w:line="360" w:lineRule="auto"/>
              <w:contextualSpacing/>
              <w:rPr>
                <w:rFonts w:cstheme="minorHAnsi"/>
                <w:lang w:val="en-GB"/>
              </w:rPr>
            </w:pPr>
            <w:r>
              <w:rPr>
                <w:rFonts w:cstheme="minorHAnsi"/>
                <w:lang w:val="en-GB"/>
              </w:rPr>
              <w:t>Polynomial</w:t>
            </w:r>
            <w:r w:rsidRPr="004559BC">
              <w:rPr>
                <w:rFonts w:cstheme="minorHAnsi"/>
                <w:lang w:val="en-GB"/>
              </w:rPr>
              <w:t xml:space="preserve"> model</w:t>
            </w:r>
            <w:r>
              <w:rPr>
                <w:rFonts w:cstheme="minorHAnsi"/>
                <w:lang w:val="en-GB"/>
              </w:rPr>
              <w:t>s</w:t>
            </w:r>
          </w:p>
          <w:p w14:paraId="544FC869" w14:textId="77777777" w:rsidR="0024271B" w:rsidRDefault="0024271B" w:rsidP="00A417D2">
            <w:pPr>
              <w:spacing w:line="360" w:lineRule="auto"/>
              <w:contextualSpacing/>
              <w:rPr>
                <w:ins w:id="453" w:author="Max Lindmark" w:date="2020-07-29T08:58:00Z"/>
                <w:rFonts w:cstheme="minorHAnsi"/>
                <w:lang w:val="en-GB"/>
              </w:rPr>
            </w:pPr>
            <w:r w:rsidRPr="00972C7F">
              <w:rPr>
                <w:rFonts w:cstheme="minorHAnsi"/>
                <w:lang w:val="en-GB"/>
              </w:rPr>
              <w:t>for consumption</w:t>
            </w:r>
            <w:r w:rsidRPr="004559BC">
              <w:rPr>
                <w:rFonts w:cstheme="minorHAnsi"/>
                <w:lang w:val="en-GB"/>
              </w:rPr>
              <w:t xml:space="preserve"> </w:t>
            </w:r>
            <w:r w:rsidRPr="0024271B">
              <w:rPr>
                <w:rFonts w:cstheme="minorHAnsi"/>
                <w:lang w:val="en-US"/>
              </w:rPr>
              <w:t>(Eqns. 6-</w:t>
            </w:r>
            <w:commentRangeStart w:id="454"/>
            <w:commentRangeStart w:id="455"/>
            <w:r w:rsidRPr="0024271B">
              <w:rPr>
                <w:rFonts w:cstheme="minorHAnsi"/>
                <w:lang w:val="en-US"/>
              </w:rPr>
              <w:t>8</w:t>
            </w:r>
            <w:commentRangeEnd w:id="454"/>
            <w:r>
              <w:rPr>
                <w:rStyle w:val="CommentReference"/>
                <w:b w:val="0"/>
                <w:bCs w:val="0"/>
              </w:rPr>
              <w:commentReference w:id="454"/>
            </w:r>
            <w:commentRangeEnd w:id="455"/>
            <w:r>
              <w:rPr>
                <w:rStyle w:val="CommentReference"/>
                <w:b w:val="0"/>
                <w:bCs w:val="0"/>
              </w:rPr>
              <w:commentReference w:id="455"/>
            </w:r>
            <w:r w:rsidRPr="0024271B">
              <w:rPr>
                <w:rFonts w:cstheme="minorHAnsi"/>
                <w:lang w:val="en-US"/>
              </w:rPr>
              <w:t>)</w:t>
            </w:r>
          </w:p>
        </w:tc>
        <w:tc>
          <w:tcPr>
            <w:tcW w:w="1384" w:type="dxa"/>
            <w:tcPrChange w:id="456" w:author="Max Lindmark" w:date="2020-07-29T15:30:00Z">
              <w:tcPr>
                <w:tcW w:w="1309" w:type="dxa"/>
              </w:tcPr>
            </w:tcPrChange>
          </w:tcPr>
          <w:p w14:paraId="13C8481A" w14:textId="77777777" w:rsid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ins w:id="457" w:author="Max Lindmark" w:date="2020-07-29T08:58:00Z"/>
                <w:rFonts w:ascii="Times New Roman" w:eastAsia="Times New Roman" w:hAnsi="Times New Roman" w:cs="Times New Roman"/>
              </w:rPr>
            </w:pPr>
            <m:oMathPara>
              <m:oMath>
                <m:sSub>
                  <m:sSubPr>
                    <m:ctrlPr>
                      <w:ins w:id="458" w:author="Max Lindmark" w:date="2020-07-29T08:58:00Z">
                        <w:rPr>
                          <w:rFonts w:ascii="Cambria Math" w:eastAsiaTheme="minorEastAsia" w:hAnsi="Cambria Math" w:cstheme="minorHAnsi"/>
                          <w:i/>
                        </w:rPr>
                      </w:ins>
                    </m:ctrlPr>
                  </m:sSubPr>
                  <m:e>
                    <m:r>
                      <w:ins w:id="459" w:author="Max Lindmark" w:date="2020-07-29T08:58:00Z">
                        <w:rPr>
                          <w:rFonts w:ascii="Cambria Math" w:eastAsiaTheme="minorEastAsia" w:hAnsi="Cambria Math" w:cstheme="minorHAnsi"/>
                        </w:rPr>
                        <m:t>μ</m:t>
                      </w:ins>
                    </m:r>
                  </m:e>
                  <m:sub>
                    <m:sSub>
                      <m:sSubPr>
                        <m:ctrlPr>
                          <w:ins w:id="460" w:author="Max Lindmark" w:date="2020-07-29T08:58:00Z">
                            <w:rPr>
                              <w:rFonts w:ascii="Cambria Math" w:hAnsi="Cambria Math" w:cstheme="minorHAnsi"/>
                              <w:bCs/>
                              <w:i/>
                              <w:iCs/>
                            </w:rPr>
                          </w:ins>
                        </m:ctrlPr>
                      </m:sSubPr>
                      <m:e>
                        <m:r>
                          <w:ins w:id="461" w:author="Max Lindmark" w:date="2020-07-29T08:59:00Z">
                            <w:rPr>
                              <w:rFonts w:ascii="Cambria Math" w:hAnsi="Cambria Math" w:cstheme="minorHAnsi"/>
                            </w:rPr>
                            <m:t>γ</m:t>
                          </w:ins>
                        </m:r>
                      </m:e>
                      <m:sub>
                        <m:r>
                          <w:ins w:id="462" w:author="Max Lindmark" w:date="2020-07-29T08:58:00Z">
                            <w:rPr>
                              <w:rFonts w:ascii="Cambria Math" w:hAnsi="Cambria Math" w:cstheme="minorHAnsi"/>
                            </w:rPr>
                            <m:t>0</m:t>
                          </w:ins>
                        </m:r>
                      </m:sub>
                    </m:sSub>
                  </m:sub>
                </m:sSub>
              </m:oMath>
            </m:oMathPara>
          </w:p>
        </w:tc>
        <w:tc>
          <w:tcPr>
            <w:tcW w:w="3908" w:type="dxa"/>
            <w:tcPrChange w:id="463" w:author="Max Lindmark" w:date="2020-07-29T15:30:00Z">
              <w:tcPr>
                <w:tcW w:w="3744" w:type="dxa"/>
                <w:gridSpan w:val="2"/>
              </w:tcPr>
            </w:tcPrChange>
          </w:tcPr>
          <w:p w14:paraId="0582CCC3" w14:textId="77777777" w:rsidR="0024271B" w:rsidRP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ins w:id="464" w:author="Max Lindmark" w:date="2020-07-29T08:58:00Z"/>
                <w:rFonts w:cstheme="minorHAnsi"/>
                <w:lang w:val="en-US"/>
              </w:rPr>
            </w:pPr>
            <w:ins w:id="465" w:author="Max Lindmark" w:date="2020-07-29T08:58:00Z">
              <w:r w:rsidRPr="0024271B">
                <w:rPr>
                  <w:rFonts w:cstheme="minorHAnsi"/>
                  <w:lang w:val="en-US"/>
                </w:rPr>
                <w:t>Hyperparameter (</w:t>
              </w:r>
            </w:ins>
            <w:ins w:id="466" w:author="Max Lindmark" w:date="2020-07-29T15:33:00Z">
              <w:r w:rsidRPr="00CD4847">
                <w:rPr>
                  <w:rFonts w:cstheme="minorHAnsi"/>
                  <w:lang w:val="en-US"/>
                </w:rPr>
                <w:t xml:space="preserve">average </w:t>
              </w:r>
              <w:r w:rsidRPr="0024271B">
                <w:rPr>
                  <w:rFonts w:cstheme="minorHAnsi"/>
                  <w:lang w:val="en-US"/>
                </w:rPr>
                <w:t>intercept</w:t>
              </w:r>
              <w:r w:rsidRPr="00CD4847">
                <w:rPr>
                  <w:rFonts w:cstheme="minorHAnsi"/>
                  <w:lang w:val="en-US"/>
                </w:rPr>
                <w:t xml:space="preserve"> across species</w:t>
              </w:r>
            </w:ins>
            <w:ins w:id="467" w:author="Max Lindmark" w:date="2020-07-29T08:58:00Z">
              <w:r w:rsidRPr="0024271B">
                <w:rPr>
                  <w:rFonts w:cstheme="minorHAnsi"/>
                  <w:lang w:val="en-US"/>
                </w:rPr>
                <w:t>)</w:t>
              </w:r>
            </w:ins>
          </w:p>
        </w:tc>
        <w:tc>
          <w:tcPr>
            <w:tcW w:w="2073" w:type="dxa"/>
            <w:tcPrChange w:id="468" w:author="Max Lindmark" w:date="2020-07-29T15:30:00Z">
              <w:tcPr>
                <w:tcW w:w="2308" w:type="dxa"/>
                <w:gridSpan w:val="2"/>
              </w:tcPr>
            </w:tcPrChange>
          </w:tcPr>
          <w:p w14:paraId="05F61AFA" w14:textId="77777777" w:rsidR="0024271B" w:rsidRDefault="0024271B" w:rsidP="00A417D2">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ins w:id="469" w:author="Max Lindmark" w:date="2020-07-29T08:58:00Z"/>
                <w:rFonts w:ascii="Times New Roman" w:eastAsia="Times New Roman" w:hAnsi="Times New Roman" w:cs="Times New Roman"/>
              </w:rPr>
            </w:pPr>
            <m:oMathPara>
              <m:oMath>
                <m:r>
                  <w:ins w:id="470" w:author="Max Lindmark" w:date="2020-07-29T08:58:00Z">
                    <w:rPr>
                      <w:rFonts w:ascii="Cambria Math" w:hAnsi="Cambria Math" w:cstheme="minorHAnsi"/>
                    </w:rPr>
                    <m:t>N(0, 5)</m:t>
                  </w:ins>
                </m:r>
              </m:oMath>
            </m:oMathPara>
          </w:p>
        </w:tc>
      </w:tr>
      <w:tr w:rsidR="0024271B" w:rsidRPr="00A20F7F" w14:paraId="3CDF8E9E" w14:textId="77777777" w:rsidTr="00A417D2">
        <w:tblPrEx>
          <w:tblW w:w="0" w:type="auto"/>
          <w:tblPrExChange w:id="471" w:author="Max Lindmark" w:date="2020-07-29T15:30:00Z">
            <w:tblPrEx>
              <w:tblW w:w="0" w:type="auto"/>
            </w:tblPrEx>
          </w:tblPrExChange>
        </w:tblPrEx>
        <w:tc>
          <w:tcPr>
            <w:cnfStyle w:val="001000000000" w:firstRow="0" w:lastRow="0" w:firstColumn="1" w:lastColumn="0" w:oddVBand="0" w:evenVBand="0" w:oddHBand="0" w:evenHBand="0" w:firstRowFirstColumn="0" w:firstRowLastColumn="0" w:lastRowFirstColumn="0" w:lastRowLastColumn="0"/>
            <w:tcW w:w="1651" w:type="dxa"/>
            <w:vMerge/>
            <w:tcPrChange w:id="472" w:author="Max Lindmark" w:date="2020-07-29T15:30:00Z">
              <w:tcPr>
                <w:tcW w:w="1655" w:type="dxa"/>
                <w:gridSpan w:val="2"/>
                <w:vMerge/>
              </w:tcPr>
            </w:tcPrChange>
          </w:tcPr>
          <w:p w14:paraId="3410E03F" w14:textId="77777777" w:rsidR="0024271B" w:rsidRPr="00EE19A6" w:rsidRDefault="0024271B" w:rsidP="00A417D2">
            <w:pPr>
              <w:spacing w:line="360" w:lineRule="auto"/>
              <w:contextualSpacing/>
              <w:rPr>
                <w:rFonts w:cstheme="minorHAnsi"/>
              </w:rPr>
            </w:pPr>
          </w:p>
        </w:tc>
        <w:tc>
          <w:tcPr>
            <w:tcW w:w="1384" w:type="dxa"/>
            <w:tcPrChange w:id="473" w:author="Max Lindmark" w:date="2020-07-29T15:30:00Z">
              <w:tcPr>
                <w:tcW w:w="1309" w:type="dxa"/>
              </w:tcPr>
            </w:tcPrChange>
          </w:tcPr>
          <w:p w14:paraId="0677AFAD" w14:textId="77777777" w:rsidR="0024271B" w:rsidRPr="007F0C50"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pPr>
            <m:oMathPara>
              <m:oMath>
                <m:sSub>
                  <m:sSubPr>
                    <m:ctrlPr>
                      <w:ins w:id="474" w:author="Max Lindmark" w:date="2020-07-29T15:45:00Z">
                        <w:rPr>
                          <w:rFonts w:ascii="Cambria Math" w:hAnsi="Cambria Math" w:cstheme="minorHAnsi"/>
                          <w:i/>
                        </w:rPr>
                      </w:ins>
                    </m:ctrlPr>
                  </m:sSubPr>
                  <m:e>
                    <m:r>
                      <w:ins w:id="475" w:author="Max Lindmark" w:date="2020-07-29T15:45:00Z">
                        <w:rPr>
                          <w:rFonts w:ascii="Cambria Math" w:hAnsi="Cambria Math" w:cstheme="minorHAnsi"/>
                        </w:rPr>
                        <m:t>γ</m:t>
                      </w:ins>
                    </m:r>
                  </m:e>
                  <m:sub>
                    <m:r>
                      <w:ins w:id="476" w:author="Max Lindmark" w:date="2020-07-29T15:45:00Z">
                        <w:rPr>
                          <w:rFonts w:ascii="Cambria Math" w:hAnsi="Cambria Math" w:cstheme="minorHAnsi"/>
                        </w:rPr>
                        <m:t>1</m:t>
                      </w:ins>
                    </m:r>
                  </m:sub>
                </m:sSub>
                <m:sSub>
                  <m:sSubPr>
                    <m:ctrlPr>
                      <w:del w:id="477" w:author="Max Lindmark" w:date="2020-07-29T15:45:00Z">
                        <w:rPr>
                          <w:rFonts w:ascii="Cambria Math" w:hAnsi="Cambria Math" w:cstheme="minorHAnsi"/>
                          <w:i/>
                        </w:rPr>
                      </w:del>
                    </m:ctrlPr>
                  </m:sSubPr>
                  <m:e>
                    <m:r>
                      <w:del w:id="478" w:author="Max Lindmark" w:date="2020-07-29T15:45:00Z">
                        <w:rPr>
                          <w:rFonts w:ascii="Cambria Math" w:hAnsi="Cambria Math" w:cstheme="minorHAnsi"/>
                        </w:rPr>
                        <m:t>γ</m:t>
                      </w:del>
                    </m:r>
                  </m:e>
                  <m:sub>
                    <m:r>
                      <w:del w:id="479" w:author="Max Lindmark" w:date="2020-07-29T15:45:00Z">
                        <w:rPr>
                          <w:rFonts w:ascii="Cambria Math" w:hAnsi="Cambria Math" w:cstheme="minorHAnsi"/>
                        </w:rPr>
                        <m:t>0</m:t>
                      </w:del>
                    </m:r>
                  </m:sub>
                </m:sSub>
              </m:oMath>
            </m:oMathPara>
          </w:p>
        </w:tc>
        <w:tc>
          <w:tcPr>
            <w:tcW w:w="3908" w:type="dxa"/>
            <w:tcPrChange w:id="480" w:author="Max Lindmark" w:date="2020-07-29T15:30:00Z">
              <w:tcPr>
                <w:tcW w:w="3744" w:type="dxa"/>
                <w:gridSpan w:val="2"/>
              </w:tcPr>
            </w:tcPrChange>
          </w:tcPr>
          <w:p w14:paraId="389B2AB5" w14:textId="77777777" w:rsidR="0024271B" w:rsidRPr="00F02288"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rPr>
            </w:pPr>
            <w:ins w:id="481" w:author="Max Lindmark" w:date="2020-07-29T15:45:00Z">
              <w:r>
                <w:rPr>
                  <w:rFonts w:cstheme="minorHAnsi"/>
                </w:rPr>
                <w:t>Parameter (</w:t>
              </w:r>
            </w:ins>
            <w:ins w:id="482" w:author="Max Lindmark" w:date="2020-08-17T13:26:00Z">
              <w:r>
                <w:rPr>
                  <w:rFonts w:cstheme="minorHAnsi"/>
                </w:rPr>
                <w:t>global</w:t>
              </w:r>
            </w:ins>
            <w:ins w:id="483" w:author="Max Lindmark" w:date="2020-07-29T15:45:00Z">
              <w:r>
                <w:rPr>
                  <w:rFonts w:cstheme="minorHAnsi"/>
                </w:rPr>
                <w:t xml:space="preserve"> </w:t>
              </w:r>
              <w:proofErr w:type="spellStart"/>
              <w:r>
                <w:rPr>
                  <w:rFonts w:cstheme="minorHAnsi"/>
                </w:rPr>
                <w:t>m</w:t>
              </w:r>
              <w:r w:rsidRPr="007F0C50">
                <w:rPr>
                  <w:rFonts w:cstheme="minorHAnsi"/>
                </w:rPr>
                <w:t>ass</w:t>
              </w:r>
              <w:proofErr w:type="spellEnd"/>
              <w:r w:rsidRPr="007F0C50">
                <w:rPr>
                  <w:rFonts w:cstheme="minorHAnsi"/>
                </w:rPr>
                <w:t xml:space="preserve"> </w:t>
              </w:r>
              <w:proofErr w:type="spellStart"/>
              <w:r w:rsidRPr="007F0C50">
                <w:rPr>
                  <w:rFonts w:cstheme="minorHAnsi"/>
                </w:rPr>
                <w:t>coefficient</w:t>
              </w:r>
              <w:proofErr w:type="spellEnd"/>
              <w:r>
                <w:rPr>
                  <w:rFonts w:cstheme="minorHAnsi"/>
                </w:rPr>
                <w:t>)</w:t>
              </w:r>
            </w:ins>
            <w:del w:id="484" w:author="Max Lindmark" w:date="2020-07-29T15:34:00Z">
              <w:r w:rsidRPr="007F0C50" w:rsidDel="00642CF2">
                <w:rPr>
                  <w:rFonts w:cstheme="minorHAnsi"/>
                </w:rPr>
                <w:delText>I</w:delText>
              </w:r>
            </w:del>
            <w:del w:id="485" w:author="Max Lindmark" w:date="2020-07-29T15:45:00Z">
              <w:r w:rsidRPr="007F0C50" w:rsidDel="006A7970">
                <w:rPr>
                  <w:rFonts w:cstheme="minorHAnsi"/>
                </w:rPr>
                <w:delText>ntercept</w:delText>
              </w:r>
            </w:del>
          </w:p>
        </w:tc>
        <w:tc>
          <w:tcPr>
            <w:tcW w:w="2073" w:type="dxa"/>
            <w:tcPrChange w:id="486" w:author="Max Lindmark" w:date="2020-07-29T15:30:00Z">
              <w:tcPr>
                <w:tcW w:w="2308" w:type="dxa"/>
                <w:gridSpan w:val="2"/>
              </w:tcPr>
            </w:tcPrChange>
          </w:tcPr>
          <w:p w14:paraId="33C237B3" w14:textId="77777777" w:rsidR="0024271B" w:rsidRPr="007F0C50" w:rsidRDefault="0024271B" w:rsidP="00A417D2">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heme="minorHAnsi"/>
              </w:rPr>
            </w:pPr>
            <m:oMathPara>
              <m:oMath>
                <m:r>
                  <w:ins w:id="487" w:author="Max Lindmark" w:date="2020-07-29T15:45:00Z">
                    <w:rPr>
                      <w:rFonts w:ascii="Cambria Math" w:hAnsi="Cambria Math" w:cstheme="minorHAnsi"/>
                    </w:rPr>
                    <m:t>N(0, 5)</m:t>
                  </w:ins>
                </m:r>
                <m:r>
                  <w:del w:id="488" w:author="Max Lindmark" w:date="2020-07-29T15:45:00Z">
                    <w:rPr>
                      <w:rFonts w:ascii="Cambria Math" w:hAnsi="Cambria Math" w:cstheme="minorHAnsi"/>
                    </w:rPr>
                    <m:t>N(0, 5)</m:t>
                  </w:del>
                </m:r>
              </m:oMath>
            </m:oMathPara>
          </w:p>
        </w:tc>
      </w:tr>
      <w:tr w:rsidR="0024271B" w:rsidRPr="00A20F7F" w14:paraId="1FF7520F" w14:textId="77777777" w:rsidTr="00A417D2">
        <w:tblPrEx>
          <w:tblW w:w="0" w:type="auto"/>
          <w:tblPrExChange w:id="489" w:author="Max Lindmark" w:date="2020-07-29T15:30:00Z">
            <w:tblPrEx>
              <w:tblW w:w="0" w:type="auto"/>
            </w:tblPrEx>
          </w:tblPrExChange>
        </w:tblPrEx>
        <w:tc>
          <w:tcPr>
            <w:cnfStyle w:val="001000000000" w:firstRow="0" w:lastRow="0" w:firstColumn="1" w:lastColumn="0" w:oddVBand="0" w:evenVBand="0" w:oddHBand="0" w:evenHBand="0" w:firstRowFirstColumn="0" w:firstRowLastColumn="0" w:lastRowFirstColumn="0" w:lastRowLastColumn="0"/>
            <w:tcW w:w="1651" w:type="dxa"/>
            <w:vMerge/>
            <w:tcPrChange w:id="490" w:author="Max Lindmark" w:date="2020-07-29T15:30:00Z">
              <w:tcPr>
                <w:tcW w:w="1655" w:type="dxa"/>
                <w:gridSpan w:val="2"/>
                <w:vMerge/>
              </w:tcPr>
            </w:tcPrChange>
          </w:tcPr>
          <w:p w14:paraId="676F0CE7" w14:textId="77777777" w:rsidR="0024271B" w:rsidRPr="007F0C50" w:rsidRDefault="0024271B" w:rsidP="00A417D2">
            <w:pPr>
              <w:spacing w:line="360" w:lineRule="auto"/>
              <w:contextualSpacing/>
              <w:rPr>
                <w:rFonts w:cstheme="minorHAnsi"/>
              </w:rPr>
            </w:pPr>
          </w:p>
        </w:tc>
        <w:tc>
          <w:tcPr>
            <w:tcW w:w="1384" w:type="dxa"/>
            <w:tcPrChange w:id="491" w:author="Max Lindmark" w:date="2020-07-29T15:30:00Z">
              <w:tcPr>
                <w:tcW w:w="1309" w:type="dxa"/>
              </w:tcPr>
            </w:tcPrChange>
          </w:tcPr>
          <w:p w14:paraId="2A4EDB07" w14:textId="77777777" w:rsidR="0024271B" w:rsidRPr="007F0C50"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rPr>
            </w:pPr>
            <m:oMathPara>
              <m:oMath>
                <m:sSub>
                  <m:sSubPr>
                    <m:ctrlPr>
                      <w:ins w:id="492" w:author="Max Lindmark" w:date="2020-07-29T15:45:00Z">
                        <w:rPr>
                          <w:rFonts w:ascii="Cambria Math" w:hAnsi="Cambria Math" w:cstheme="minorHAnsi"/>
                          <w:i/>
                        </w:rPr>
                      </w:ins>
                    </m:ctrlPr>
                  </m:sSubPr>
                  <m:e>
                    <m:r>
                      <w:ins w:id="493" w:author="Max Lindmark" w:date="2020-07-29T15:45:00Z">
                        <w:rPr>
                          <w:rFonts w:ascii="Cambria Math" w:hAnsi="Cambria Math" w:cstheme="minorHAnsi"/>
                        </w:rPr>
                        <m:t>γ</m:t>
                      </w:ins>
                    </m:r>
                  </m:e>
                  <m:sub>
                    <m:r>
                      <w:ins w:id="494" w:author="Max Lindmark" w:date="2020-07-29T15:45:00Z">
                        <w:rPr>
                          <w:rFonts w:ascii="Cambria Math" w:hAnsi="Cambria Math" w:cstheme="minorHAnsi"/>
                        </w:rPr>
                        <m:t>2</m:t>
                      </w:ins>
                    </m:r>
                  </m:sub>
                </m:sSub>
                <m:sSub>
                  <m:sSubPr>
                    <m:ctrlPr>
                      <w:del w:id="495" w:author="Max Lindmark" w:date="2020-07-29T15:45:00Z">
                        <w:rPr>
                          <w:rFonts w:ascii="Cambria Math" w:hAnsi="Cambria Math" w:cstheme="minorHAnsi"/>
                          <w:i/>
                        </w:rPr>
                      </w:del>
                    </m:ctrlPr>
                  </m:sSubPr>
                  <m:e>
                    <m:r>
                      <w:del w:id="496" w:author="Max Lindmark" w:date="2020-07-29T15:45:00Z">
                        <w:rPr>
                          <w:rFonts w:ascii="Cambria Math" w:hAnsi="Cambria Math" w:cstheme="minorHAnsi"/>
                        </w:rPr>
                        <m:t>γ</m:t>
                      </w:del>
                    </m:r>
                  </m:e>
                  <m:sub>
                    <m:r>
                      <w:del w:id="497" w:author="Max Lindmark" w:date="2020-07-29T15:45:00Z">
                        <w:rPr>
                          <w:rFonts w:ascii="Cambria Math" w:hAnsi="Cambria Math" w:cstheme="minorHAnsi"/>
                        </w:rPr>
                        <m:t>1</m:t>
                      </w:del>
                    </m:r>
                  </m:sub>
                </m:sSub>
              </m:oMath>
            </m:oMathPara>
          </w:p>
        </w:tc>
        <w:tc>
          <w:tcPr>
            <w:tcW w:w="3908" w:type="dxa"/>
            <w:tcPrChange w:id="498" w:author="Max Lindmark" w:date="2020-07-29T15:30:00Z">
              <w:tcPr>
                <w:tcW w:w="3744" w:type="dxa"/>
                <w:gridSpan w:val="2"/>
              </w:tcPr>
            </w:tcPrChange>
          </w:tcPr>
          <w:p w14:paraId="2E355E9B" w14:textId="77777777" w:rsidR="0024271B" w:rsidRPr="00F02288"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rPr>
            </w:pPr>
            <w:ins w:id="499" w:author="Max Lindmark" w:date="2020-07-29T15:45:00Z">
              <w:r>
                <w:rPr>
                  <w:rFonts w:cstheme="minorHAnsi"/>
                </w:rPr>
                <w:t>Parameter (</w:t>
              </w:r>
            </w:ins>
            <w:ins w:id="500" w:author="Max Lindmark" w:date="2020-08-17T13:26:00Z">
              <w:r>
                <w:rPr>
                  <w:rFonts w:cstheme="minorHAnsi"/>
                </w:rPr>
                <w:t>global</w:t>
              </w:r>
            </w:ins>
            <w:ins w:id="501" w:author="Max Lindmark" w:date="2020-07-29T15:45:00Z">
              <w:r>
                <w:rPr>
                  <w:rFonts w:cstheme="minorHAnsi"/>
                </w:rPr>
                <w:t xml:space="preserve"> </w:t>
              </w:r>
              <w:proofErr w:type="spellStart"/>
              <w:r>
                <w:rPr>
                  <w:rFonts w:cstheme="minorHAnsi"/>
                </w:rPr>
                <w:t>t</w:t>
              </w:r>
              <w:r w:rsidRPr="007F0C50">
                <w:rPr>
                  <w:rFonts w:cstheme="minorHAnsi"/>
                </w:rPr>
                <w:t>emperature</w:t>
              </w:r>
              <w:proofErr w:type="spellEnd"/>
              <w:r w:rsidRPr="007F0C50">
                <w:rPr>
                  <w:rFonts w:cstheme="minorHAnsi"/>
                </w:rPr>
                <w:t xml:space="preserve"> </w:t>
              </w:r>
              <w:proofErr w:type="spellStart"/>
              <w:r w:rsidRPr="007F0C50">
                <w:rPr>
                  <w:rFonts w:cstheme="minorHAnsi"/>
                </w:rPr>
                <w:t>coefficient</w:t>
              </w:r>
              <w:proofErr w:type="spellEnd"/>
              <w:r>
                <w:rPr>
                  <w:rFonts w:cstheme="minorHAnsi"/>
                </w:rPr>
                <w:t>)</w:t>
              </w:r>
            </w:ins>
            <w:del w:id="502" w:author="Max Lindmark" w:date="2020-07-29T15:44:00Z">
              <w:r w:rsidRPr="007F0C50" w:rsidDel="00726AF0">
                <w:rPr>
                  <w:rFonts w:cstheme="minorHAnsi"/>
                </w:rPr>
                <w:delText>M</w:delText>
              </w:r>
            </w:del>
            <w:del w:id="503" w:author="Max Lindmark" w:date="2020-07-29T15:45:00Z">
              <w:r w:rsidRPr="007F0C50" w:rsidDel="006A7970">
                <w:rPr>
                  <w:rFonts w:cstheme="minorHAnsi"/>
                </w:rPr>
                <w:delText>ass coefficient</w:delText>
              </w:r>
            </w:del>
          </w:p>
        </w:tc>
        <w:tc>
          <w:tcPr>
            <w:tcW w:w="2073" w:type="dxa"/>
            <w:tcPrChange w:id="504" w:author="Max Lindmark" w:date="2020-07-29T15:30:00Z">
              <w:tcPr>
                <w:tcW w:w="2308" w:type="dxa"/>
                <w:gridSpan w:val="2"/>
              </w:tcPr>
            </w:tcPrChange>
          </w:tcPr>
          <w:p w14:paraId="507B2996" w14:textId="77777777" w:rsidR="0024271B" w:rsidRPr="007F0C50"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rPr>
            </w:pPr>
            <m:oMathPara>
              <m:oMath>
                <m:r>
                  <w:ins w:id="505" w:author="Max Lindmark" w:date="2020-07-29T15:45:00Z">
                    <w:rPr>
                      <w:rFonts w:ascii="Cambria Math" w:hAnsi="Cambria Math" w:cstheme="minorHAnsi"/>
                    </w:rPr>
                    <m:t>N(0, 5)</m:t>
                  </w:ins>
                </m:r>
                <m:r>
                  <w:del w:id="506" w:author="Max Lindmark" w:date="2020-07-29T15:45:00Z">
                    <w:rPr>
                      <w:rFonts w:ascii="Cambria Math" w:hAnsi="Cambria Math" w:cstheme="minorHAnsi"/>
                    </w:rPr>
                    <m:t>N(0, 5)</m:t>
                  </w:del>
                </m:r>
              </m:oMath>
            </m:oMathPara>
          </w:p>
        </w:tc>
      </w:tr>
      <w:tr w:rsidR="0024271B" w:rsidRPr="00A20F7F" w14:paraId="52351DB6" w14:textId="77777777" w:rsidTr="00A417D2">
        <w:tblPrEx>
          <w:tblW w:w="0" w:type="auto"/>
          <w:tblPrExChange w:id="507" w:author="Max Lindmark" w:date="2020-07-29T15:30:00Z">
            <w:tblPrEx>
              <w:tblW w:w="0" w:type="auto"/>
            </w:tblPrEx>
          </w:tblPrExChange>
        </w:tblPrEx>
        <w:tc>
          <w:tcPr>
            <w:cnfStyle w:val="001000000000" w:firstRow="0" w:lastRow="0" w:firstColumn="1" w:lastColumn="0" w:oddVBand="0" w:evenVBand="0" w:oddHBand="0" w:evenHBand="0" w:firstRowFirstColumn="0" w:firstRowLastColumn="0" w:lastRowFirstColumn="0" w:lastRowLastColumn="0"/>
            <w:tcW w:w="1651" w:type="dxa"/>
            <w:vMerge/>
            <w:tcPrChange w:id="508" w:author="Max Lindmark" w:date="2020-07-29T15:30:00Z">
              <w:tcPr>
                <w:tcW w:w="1655" w:type="dxa"/>
                <w:gridSpan w:val="2"/>
                <w:vMerge/>
              </w:tcPr>
            </w:tcPrChange>
          </w:tcPr>
          <w:p w14:paraId="6E13D8DF" w14:textId="77777777" w:rsidR="0024271B" w:rsidRPr="007F0C50" w:rsidRDefault="0024271B" w:rsidP="00A417D2">
            <w:pPr>
              <w:spacing w:line="360" w:lineRule="auto"/>
              <w:contextualSpacing/>
              <w:rPr>
                <w:rFonts w:cstheme="minorHAnsi"/>
              </w:rPr>
            </w:pPr>
          </w:p>
        </w:tc>
        <w:tc>
          <w:tcPr>
            <w:tcW w:w="1384" w:type="dxa"/>
            <w:tcPrChange w:id="509" w:author="Max Lindmark" w:date="2020-07-29T15:30:00Z">
              <w:tcPr>
                <w:tcW w:w="1309" w:type="dxa"/>
              </w:tcPr>
            </w:tcPrChange>
          </w:tcPr>
          <w:p w14:paraId="0A73D189" w14:textId="77777777" w:rsidR="0024271B" w:rsidRPr="007F0C50"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rPr>
            </w:pPr>
            <m:oMathPara>
              <m:oMath>
                <m:sSub>
                  <m:sSubPr>
                    <m:ctrlPr>
                      <w:ins w:id="510" w:author="Max Lindmark" w:date="2020-07-29T15:45:00Z">
                        <w:rPr>
                          <w:rFonts w:ascii="Cambria Math" w:hAnsi="Cambria Math" w:cstheme="minorHAnsi"/>
                          <w:i/>
                        </w:rPr>
                      </w:ins>
                    </m:ctrlPr>
                  </m:sSubPr>
                  <m:e>
                    <m:r>
                      <w:ins w:id="511" w:author="Max Lindmark" w:date="2020-07-29T15:45:00Z">
                        <w:rPr>
                          <w:rFonts w:ascii="Cambria Math" w:hAnsi="Cambria Math" w:cstheme="minorHAnsi"/>
                        </w:rPr>
                        <m:t>γ</m:t>
                      </w:ins>
                    </m:r>
                  </m:e>
                  <m:sub>
                    <m:r>
                      <w:ins w:id="512" w:author="Max Lindmark" w:date="2020-07-29T15:45:00Z">
                        <w:rPr>
                          <w:rFonts w:ascii="Cambria Math" w:hAnsi="Cambria Math" w:cstheme="minorHAnsi"/>
                        </w:rPr>
                        <m:t>3</m:t>
                      </w:ins>
                    </m:r>
                  </m:sub>
                </m:sSub>
                <m:sSub>
                  <m:sSubPr>
                    <m:ctrlPr>
                      <w:del w:id="513" w:author="Max Lindmark" w:date="2020-07-29T15:45:00Z">
                        <w:rPr>
                          <w:rFonts w:ascii="Cambria Math" w:hAnsi="Cambria Math" w:cstheme="minorHAnsi"/>
                          <w:i/>
                        </w:rPr>
                      </w:del>
                    </m:ctrlPr>
                  </m:sSubPr>
                  <m:e>
                    <m:r>
                      <w:del w:id="514" w:author="Max Lindmark" w:date="2020-07-29T15:45:00Z">
                        <w:rPr>
                          <w:rFonts w:ascii="Cambria Math" w:hAnsi="Cambria Math" w:cstheme="minorHAnsi"/>
                        </w:rPr>
                        <m:t>γ</m:t>
                      </w:del>
                    </m:r>
                  </m:e>
                  <m:sub>
                    <m:r>
                      <w:del w:id="515" w:author="Max Lindmark" w:date="2020-07-29T15:45:00Z">
                        <w:rPr>
                          <w:rFonts w:ascii="Cambria Math" w:hAnsi="Cambria Math" w:cstheme="minorHAnsi"/>
                        </w:rPr>
                        <m:t>2</m:t>
                      </w:del>
                    </m:r>
                  </m:sub>
                </m:sSub>
              </m:oMath>
            </m:oMathPara>
          </w:p>
        </w:tc>
        <w:tc>
          <w:tcPr>
            <w:tcW w:w="3908" w:type="dxa"/>
            <w:tcPrChange w:id="516" w:author="Max Lindmark" w:date="2020-07-29T15:30:00Z">
              <w:tcPr>
                <w:tcW w:w="3744" w:type="dxa"/>
                <w:gridSpan w:val="2"/>
              </w:tcPr>
            </w:tcPrChange>
          </w:tcPr>
          <w:p w14:paraId="183A2540" w14:textId="77777777" w:rsidR="0024271B" w:rsidRP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lang w:val="en-US"/>
              </w:rPr>
            </w:pPr>
            <w:ins w:id="517" w:author="Max Lindmark" w:date="2020-07-29T15:46:00Z">
              <w:r w:rsidRPr="00422B99">
                <w:rPr>
                  <w:rFonts w:cstheme="minorHAnsi"/>
                  <w:lang w:val="en-US"/>
                </w:rPr>
                <w:t>Parameter (</w:t>
              </w:r>
            </w:ins>
            <w:ins w:id="518" w:author="Max Lindmark" w:date="2020-08-17T13:26:00Z">
              <w:r w:rsidRPr="00C96ABF">
                <w:rPr>
                  <w:rFonts w:cstheme="minorHAnsi"/>
                  <w:lang w:val="en-US"/>
                  <w:rPrChange w:id="519" w:author="Max Lindmark" w:date="2020-08-17T13:26:00Z">
                    <w:rPr>
                      <w:rFonts w:cstheme="minorHAnsi"/>
                    </w:rPr>
                  </w:rPrChange>
                </w:rPr>
                <w:t>global</w:t>
              </w:r>
              <w:r w:rsidRPr="00422B99">
                <w:rPr>
                  <w:rFonts w:cstheme="minorHAnsi"/>
                  <w:lang w:val="en-US"/>
                </w:rPr>
                <w:t xml:space="preserve"> </w:t>
              </w:r>
            </w:ins>
            <w:ins w:id="520" w:author="Max Lindmark" w:date="2020-07-29T15:46:00Z">
              <w:r w:rsidRPr="00422B99">
                <w:rPr>
                  <w:rFonts w:cstheme="minorHAnsi"/>
                  <w:lang w:val="en-US"/>
                </w:rPr>
                <w:t>q</w:t>
              </w:r>
            </w:ins>
            <w:ins w:id="521" w:author="Max Lindmark" w:date="2020-07-29T15:45:00Z">
              <w:r w:rsidRPr="0024271B">
                <w:rPr>
                  <w:rFonts w:cstheme="minorHAnsi"/>
                  <w:lang w:val="en-US"/>
                </w:rPr>
                <w:t>uadratic temperature coefficient</w:t>
              </w:r>
            </w:ins>
            <w:del w:id="522" w:author="Max Lindmark" w:date="2020-07-29T15:45:00Z">
              <w:r w:rsidRPr="0024271B" w:rsidDel="004423D8">
                <w:rPr>
                  <w:rFonts w:cstheme="minorHAnsi"/>
                  <w:lang w:val="en-US"/>
                </w:rPr>
                <w:delText>T</w:delText>
              </w:r>
              <w:r w:rsidRPr="0024271B" w:rsidDel="006A7970">
                <w:rPr>
                  <w:rFonts w:cstheme="minorHAnsi"/>
                  <w:lang w:val="en-US"/>
                </w:rPr>
                <w:delText>emperature coefficient</w:delText>
              </w:r>
            </w:del>
            <w:ins w:id="523" w:author="Max Lindmark" w:date="2020-07-29T15:46:00Z">
              <w:r w:rsidRPr="00422B99">
                <w:rPr>
                  <w:rFonts w:cstheme="minorHAnsi"/>
                  <w:lang w:val="en-US"/>
                </w:rPr>
                <w:t>)</w:t>
              </w:r>
            </w:ins>
          </w:p>
        </w:tc>
        <w:tc>
          <w:tcPr>
            <w:tcW w:w="2073" w:type="dxa"/>
            <w:tcPrChange w:id="524" w:author="Max Lindmark" w:date="2020-07-29T15:30:00Z">
              <w:tcPr>
                <w:tcW w:w="2308" w:type="dxa"/>
                <w:gridSpan w:val="2"/>
              </w:tcPr>
            </w:tcPrChange>
          </w:tcPr>
          <w:p w14:paraId="09B3CFBC" w14:textId="77777777" w:rsidR="0024271B" w:rsidRPr="007F0C50"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rPr>
            </w:pPr>
            <m:oMathPara>
              <m:oMath>
                <m:r>
                  <w:ins w:id="525" w:author="Max Lindmark" w:date="2020-07-29T15:45:00Z">
                    <w:rPr>
                      <w:rFonts w:ascii="Cambria Math" w:hAnsi="Cambria Math" w:cstheme="minorHAnsi"/>
                    </w:rPr>
                    <m:t>N(0, 5)</m:t>
                  </w:ins>
                </m:r>
                <m:r>
                  <w:del w:id="526" w:author="Max Lindmark" w:date="2020-07-29T15:45:00Z">
                    <w:rPr>
                      <w:rFonts w:ascii="Cambria Math" w:hAnsi="Cambria Math" w:cstheme="minorHAnsi"/>
                    </w:rPr>
                    <m:t>N(0, 5)</m:t>
                  </w:del>
                </m:r>
              </m:oMath>
            </m:oMathPara>
          </w:p>
        </w:tc>
      </w:tr>
      <w:tr w:rsidR="0024271B" w:rsidRPr="00A20F7F" w14:paraId="452DE6A6" w14:textId="77777777" w:rsidTr="00A417D2">
        <w:tblPrEx>
          <w:tblW w:w="0" w:type="auto"/>
          <w:tblPrExChange w:id="527" w:author="Max Lindmark" w:date="2020-07-29T15:30:00Z">
            <w:tblPrEx>
              <w:tblW w:w="0" w:type="auto"/>
            </w:tblPrEx>
          </w:tblPrExChange>
        </w:tblPrEx>
        <w:tc>
          <w:tcPr>
            <w:cnfStyle w:val="001000000000" w:firstRow="0" w:lastRow="0" w:firstColumn="1" w:lastColumn="0" w:oddVBand="0" w:evenVBand="0" w:oddHBand="0" w:evenHBand="0" w:firstRowFirstColumn="0" w:firstRowLastColumn="0" w:lastRowFirstColumn="0" w:lastRowLastColumn="0"/>
            <w:tcW w:w="1651" w:type="dxa"/>
            <w:vMerge/>
            <w:tcPrChange w:id="528" w:author="Max Lindmark" w:date="2020-07-29T15:30:00Z">
              <w:tcPr>
                <w:tcW w:w="1655" w:type="dxa"/>
                <w:gridSpan w:val="2"/>
                <w:vMerge/>
              </w:tcPr>
            </w:tcPrChange>
          </w:tcPr>
          <w:p w14:paraId="5AC1B4B8" w14:textId="77777777" w:rsidR="0024271B" w:rsidRPr="007F0C50" w:rsidRDefault="0024271B" w:rsidP="00A417D2">
            <w:pPr>
              <w:spacing w:line="360" w:lineRule="auto"/>
              <w:contextualSpacing/>
              <w:rPr>
                <w:rFonts w:cstheme="minorHAnsi"/>
              </w:rPr>
            </w:pPr>
          </w:p>
        </w:tc>
        <w:tc>
          <w:tcPr>
            <w:tcW w:w="1384" w:type="dxa"/>
            <w:tcPrChange w:id="529" w:author="Max Lindmark" w:date="2020-07-29T15:30:00Z">
              <w:tcPr>
                <w:tcW w:w="1309" w:type="dxa"/>
              </w:tcPr>
            </w:tcPrChange>
          </w:tcPr>
          <w:p w14:paraId="543EDC5F" w14:textId="77777777" w:rsid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rPr>
            </w:pPr>
            <m:oMathPara>
              <m:oMath>
                <m:sSub>
                  <m:sSubPr>
                    <m:ctrlPr>
                      <w:ins w:id="530" w:author="Max Lindmark" w:date="2020-07-29T15:45:00Z">
                        <w:rPr>
                          <w:rFonts w:ascii="Cambria Math" w:hAnsi="Cambria Math" w:cstheme="minorHAnsi"/>
                          <w:i/>
                        </w:rPr>
                      </w:ins>
                    </m:ctrlPr>
                  </m:sSubPr>
                  <m:e>
                    <m:r>
                      <w:ins w:id="531" w:author="Max Lindmark" w:date="2020-07-29T15:45:00Z">
                        <w:rPr>
                          <w:rFonts w:ascii="Cambria Math" w:hAnsi="Cambria Math" w:cstheme="minorHAnsi"/>
                        </w:rPr>
                        <m:t>γ</m:t>
                      </w:ins>
                    </m:r>
                  </m:e>
                  <m:sub>
                    <m:r>
                      <w:ins w:id="532" w:author="Max Lindmark" w:date="2020-07-29T15:45:00Z">
                        <w:rPr>
                          <w:rFonts w:ascii="Cambria Math" w:hAnsi="Cambria Math" w:cstheme="minorHAnsi"/>
                        </w:rPr>
                        <m:t>4</m:t>
                      </w:ins>
                    </m:r>
                  </m:sub>
                </m:sSub>
                <m:sSub>
                  <m:sSubPr>
                    <m:ctrlPr>
                      <w:del w:id="533" w:author="Max Lindmark" w:date="2020-07-29T15:45:00Z">
                        <w:rPr>
                          <w:rFonts w:ascii="Cambria Math" w:hAnsi="Cambria Math" w:cstheme="minorHAnsi"/>
                          <w:i/>
                        </w:rPr>
                      </w:del>
                    </m:ctrlPr>
                  </m:sSubPr>
                  <m:e>
                    <m:r>
                      <w:del w:id="534" w:author="Max Lindmark" w:date="2020-07-29T15:45:00Z">
                        <w:rPr>
                          <w:rFonts w:ascii="Cambria Math" w:hAnsi="Cambria Math" w:cstheme="minorHAnsi"/>
                        </w:rPr>
                        <m:t>γ</m:t>
                      </w:del>
                    </m:r>
                  </m:e>
                  <m:sub>
                    <m:r>
                      <w:del w:id="535" w:author="Max Lindmark" w:date="2020-07-29T15:45:00Z">
                        <w:rPr>
                          <w:rFonts w:ascii="Cambria Math" w:hAnsi="Cambria Math" w:cstheme="minorHAnsi"/>
                        </w:rPr>
                        <m:t>3</m:t>
                      </w:del>
                    </m:r>
                  </m:sub>
                </m:sSub>
              </m:oMath>
            </m:oMathPara>
          </w:p>
        </w:tc>
        <w:tc>
          <w:tcPr>
            <w:tcW w:w="3908" w:type="dxa"/>
            <w:tcPrChange w:id="536" w:author="Max Lindmark" w:date="2020-07-29T15:30:00Z">
              <w:tcPr>
                <w:tcW w:w="3744" w:type="dxa"/>
                <w:gridSpan w:val="2"/>
              </w:tcPr>
            </w:tcPrChange>
          </w:tcPr>
          <w:p w14:paraId="0A990713" w14:textId="77777777" w:rsidR="0024271B" w:rsidRP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lang w:val="en-US"/>
              </w:rPr>
            </w:pPr>
            <w:ins w:id="537" w:author="Max Lindmark" w:date="2020-07-29T15:46:00Z">
              <w:r w:rsidRPr="008E4672">
                <w:rPr>
                  <w:rFonts w:cstheme="minorHAnsi"/>
                  <w:lang w:val="en-US"/>
                </w:rPr>
                <w:t>Parameter (</w:t>
              </w:r>
            </w:ins>
            <w:ins w:id="538" w:author="Max Lindmark" w:date="2020-08-17T13:26:00Z">
              <w:r w:rsidRPr="00C96ABF">
                <w:rPr>
                  <w:rFonts w:cstheme="minorHAnsi"/>
                  <w:lang w:val="en-US"/>
                  <w:rPrChange w:id="539" w:author="Max Lindmark" w:date="2020-08-17T13:27:00Z">
                    <w:rPr>
                      <w:rFonts w:cstheme="minorHAnsi"/>
                    </w:rPr>
                  </w:rPrChange>
                </w:rPr>
                <w:t>global</w:t>
              </w:r>
            </w:ins>
            <w:ins w:id="540" w:author="Max Lindmark" w:date="2020-07-29T15:46:00Z">
              <w:r w:rsidRPr="008E4672">
                <w:rPr>
                  <w:rFonts w:cstheme="minorHAnsi"/>
                  <w:lang w:val="en-US"/>
                </w:rPr>
                <w:t xml:space="preserve"> </w:t>
              </w:r>
              <w:r>
                <w:rPr>
                  <w:rFonts w:cstheme="minorHAnsi"/>
                  <w:lang w:val="en-US"/>
                </w:rPr>
                <w:t>cubic</w:t>
              </w:r>
              <w:r w:rsidRPr="0024271B">
                <w:rPr>
                  <w:rFonts w:cstheme="minorHAnsi"/>
                  <w:lang w:val="en-US"/>
                </w:rPr>
                <w:t xml:space="preserve"> temperature coefficient</w:t>
              </w:r>
              <w:r w:rsidRPr="008E4672">
                <w:rPr>
                  <w:rFonts w:cstheme="minorHAnsi"/>
                  <w:lang w:val="en-US"/>
                </w:rPr>
                <w:t>)</w:t>
              </w:r>
            </w:ins>
            <w:del w:id="541" w:author="Max Lindmark" w:date="2020-07-29T15:45:00Z">
              <w:r w:rsidRPr="0024271B" w:rsidDel="006A7970">
                <w:rPr>
                  <w:rFonts w:cstheme="minorHAnsi"/>
                  <w:lang w:val="en-US"/>
                </w:rPr>
                <w:delText>Quadratic temperature coefficient</w:delText>
              </w:r>
            </w:del>
          </w:p>
        </w:tc>
        <w:tc>
          <w:tcPr>
            <w:tcW w:w="2073" w:type="dxa"/>
            <w:tcPrChange w:id="542" w:author="Max Lindmark" w:date="2020-07-29T15:30:00Z">
              <w:tcPr>
                <w:tcW w:w="2308" w:type="dxa"/>
                <w:gridSpan w:val="2"/>
              </w:tcPr>
            </w:tcPrChange>
          </w:tcPr>
          <w:p w14:paraId="2BB12039" w14:textId="77777777" w:rsid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rPr>
            </w:pPr>
            <m:oMathPara>
              <m:oMath>
                <m:r>
                  <w:ins w:id="543" w:author="Max Lindmark" w:date="2020-07-29T15:45:00Z">
                    <w:rPr>
                      <w:rFonts w:ascii="Cambria Math" w:hAnsi="Cambria Math" w:cstheme="minorHAnsi"/>
                    </w:rPr>
                    <m:t>N(0, 5)</m:t>
                  </w:ins>
                </m:r>
                <m:r>
                  <w:del w:id="544" w:author="Max Lindmark" w:date="2020-07-29T15:45:00Z">
                    <w:rPr>
                      <w:rFonts w:ascii="Cambria Math" w:hAnsi="Cambria Math" w:cstheme="minorHAnsi"/>
                    </w:rPr>
                    <m:t>N(0, 5)</m:t>
                  </w:del>
                </m:r>
              </m:oMath>
            </m:oMathPara>
          </w:p>
        </w:tc>
      </w:tr>
      <w:tr w:rsidR="0024271B" w:rsidRPr="00A20F7F" w14:paraId="0012B2F3" w14:textId="77777777" w:rsidTr="00A417D2">
        <w:tblPrEx>
          <w:tblW w:w="0" w:type="auto"/>
          <w:tblPrExChange w:id="545" w:author="Max Lindmark" w:date="2020-07-29T15:30:00Z">
            <w:tblPrEx>
              <w:tblW w:w="0" w:type="auto"/>
            </w:tblPrEx>
          </w:tblPrExChange>
        </w:tblPrEx>
        <w:tc>
          <w:tcPr>
            <w:cnfStyle w:val="001000000000" w:firstRow="0" w:lastRow="0" w:firstColumn="1" w:lastColumn="0" w:oddVBand="0" w:evenVBand="0" w:oddHBand="0" w:evenHBand="0" w:firstRowFirstColumn="0" w:firstRowLastColumn="0" w:lastRowFirstColumn="0" w:lastRowLastColumn="0"/>
            <w:tcW w:w="1651" w:type="dxa"/>
            <w:vMerge/>
            <w:tcPrChange w:id="546" w:author="Max Lindmark" w:date="2020-07-29T15:30:00Z">
              <w:tcPr>
                <w:tcW w:w="1655" w:type="dxa"/>
                <w:gridSpan w:val="2"/>
                <w:vMerge/>
              </w:tcPr>
            </w:tcPrChange>
          </w:tcPr>
          <w:p w14:paraId="0CF65423" w14:textId="77777777" w:rsidR="0024271B" w:rsidRPr="007F0C50" w:rsidRDefault="0024271B" w:rsidP="00A417D2">
            <w:pPr>
              <w:spacing w:line="360" w:lineRule="auto"/>
              <w:contextualSpacing/>
              <w:rPr>
                <w:rFonts w:cstheme="minorHAnsi"/>
              </w:rPr>
            </w:pPr>
          </w:p>
        </w:tc>
        <w:tc>
          <w:tcPr>
            <w:tcW w:w="1384" w:type="dxa"/>
            <w:tcPrChange w:id="547" w:author="Max Lindmark" w:date="2020-07-29T15:30:00Z">
              <w:tcPr>
                <w:tcW w:w="1309" w:type="dxa"/>
              </w:tcPr>
            </w:tcPrChange>
          </w:tcPr>
          <w:p w14:paraId="6106706B" w14:textId="77777777" w:rsidR="0024271B" w:rsidRPr="007F0C50"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rPr>
            </w:pPr>
            <m:oMathPara>
              <m:oMath>
                <m:sSub>
                  <m:sSubPr>
                    <m:ctrlPr>
                      <w:ins w:id="548" w:author="Max Lindmark" w:date="2020-07-29T15:45:00Z">
                        <w:rPr>
                          <w:rFonts w:ascii="Cambria Math" w:hAnsi="Cambria Math" w:cstheme="minorHAnsi"/>
                          <w:i/>
                        </w:rPr>
                      </w:ins>
                    </m:ctrlPr>
                  </m:sSubPr>
                  <m:e>
                    <m:r>
                      <w:ins w:id="549" w:author="Max Lindmark" w:date="2020-07-29T15:45:00Z">
                        <w:rPr>
                          <w:rFonts w:ascii="Cambria Math" w:hAnsi="Cambria Math" w:cstheme="minorHAnsi"/>
                        </w:rPr>
                        <m:t>σ</m:t>
                      </w:ins>
                    </m:r>
                  </m:e>
                  <m:sub>
                    <m:sSub>
                      <m:sSubPr>
                        <m:ctrlPr>
                          <w:ins w:id="550" w:author="Max Lindmark" w:date="2020-07-29T15:45:00Z">
                            <w:rPr>
                              <w:rFonts w:ascii="Cambria Math" w:hAnsi="Cambria Math" w:cstheme="minorHAnsi"/>
                              <w:i/>
                            </w:rPr>
                          </w:ins>
                        </m:ctrlPr>
                      </m:sSubPr>
                      <m:e>
                        <m:r>
                          <w:ins w:id="551" w:author="Max Lindmark" w:date="2020-07-29T15:45:00Z">
                            <w:rPr>
                              <w:rFonts w:ascii="Cambria Math" w:hAnsi="Cambria Math" w:cstheme="minorHAnsi"/>
                            </w:rPr>
                            <m:t>γ</m:t>
                          </w:ins>
                        </m:r>
                      </m:e>
                      <m:sub>
                        <m:r>
                          <w:ins w:id="552" w:author="Max Lindmark" w:date="2020-07-29T15:45:00Z">
                            <w:rPr>
                              <w:rFonts w:ascii="Cambria Math" w:hAnsi="Cambria Math" w:cstheme="minorHAnsi"/>
                            </w:rPr>
                            <m:t>0</m:t>
                          </w:ins>
                        </m:r>
                      </m:sub>
                    </m:sSub>
                  </m:sub>
                </m:sSub>
                <m:sSub>
                  <m:sSubPr>
                    <m:ctrlPr>
                      <w:del w:id="553" w:author="Max Lindmark" w:date="2020-07-29T15:45:00Z">
                        <w:rPr>
                          <w:rFonts w:ascii="Cambria Math" w:hAnsi="Cambria Math" w:cstheme="minorHAnsi"/>
                          <w:i/>
                        </w:rPr>
                      </w:del>
                    </m:ctrlPr>
                  </m:sSubPr>
                  <m:e>
                    <m:r>
                      <w:del w:id="554" w:author="Max Lindmark" w:date="2020-07-29T15:45:00Z">
                        <w:rPr>
                          <w:rFonts w:ascii="Cambria Math" w:hAnsi="Cambria Math" w:cstheme="minorHAnsi"/>
                        </w:rPr>
                        <m:t>γ</m:t>
                      </w:del>
                    </m:r>
                  </m:e>
                  <m:sub>
                    <m:r>
                      <w:del w:id="555" w:author="Max Lindmark" w:date="2020-07-29T15:45:00Z">
                        <w:rPr>
                          <w:rFonts w:ascii="Cambria Math" w:hAnsi="Cambria Math" w:cstheme="minorHAnsi"/>
                        </w:rPr>
                        <m:t>4</m:t>
                      </w:del>
                    </m:r>
                  </m:sub>
                </m:sSub>
              </m:oMath>
            </m:oMathPara>
          </w:p>
        </w:tc>
        <w:tc>
          <w:tcPr>
            <w:tcW w:w="3908" w:type="dxa"/>
            <w:tcPrChange w:id="556" w:author="Max Lindmark" w:date="2020-07-29T15:30:00Z">
              <w:tcPr>
                <w:tcW w:w="3744" w:type="dxa"/>
                <w:gridSpan w:val="2"/>
              </w:tcPr>
            </w:tcPrChange>
          </w:tcPr>
          <w:p w14:paraId="4F13B16E" w14:textId="77777777" w:rsidR="0024271B" w:rsidRP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lang w:val="en-US"/>
              </w:rPr>
            </w:pPr>
            <w:ins w:id="557" w:author="Max Lindmark" w:date="2020-07-29T16:07:00Z">
              <w:r w:rsidRPr="0024271B">
                <w:rPr>
                  <w:rFonts w:cstheme="minorHAnsi"/>
                  <w:lang w:val="en-US"/>
                </w:rPr>
                <w:t>Hyperparameter (</w:t>
              </w:r>
              <w:proofErr w:type="spellStart"/>
              <w:r w:rsidRPr="005149B3">
                <w:rPr>
                  <w:rFonts w:cstheme="minorHAnsi"/>
                  <w:lang w:val="en-US"/>
                </w:rPr>
                <w:t>s.d.</w:t>
              </w:r>
              <w:proofErr w:type="spellEnd"/>
              <w:r w:rsidRPr="005149B3">
                <w:rPr>
                  <w:rFonts w:cstheme="minorHAnsi"/>
                  <w:lang w:val="en-US"/>
                </w:rPr>
                <w:t xml:space="preserve"> of species-intercepts</w:t>
              </w:r>
              <w:r w:rsidRPr="0024271B">
                <w:rPr>
                  <w:rFonts w:cstheme="minorHAnsi"/>
                  <w:lang w:val="en-US"/>
                </w:rPr>
                <w:t>)</w:t>
              </w:r>
            </w:ins>
            <w:del w:id="558" w:author="Max Lindmark" w:date="2020-07-29T15:45:00Z">
              <w:r w:rsidRPr="0024271B" w:rsidDel="006A7970">
                <w:rPr>
                  <w:rFonts w:cstheme="minorHAnsi"/>
                  <w:lang w:val="en-US"/>
                </w:rPr>
                <w:delText>Cubic temperature coefficient</w:delText>
              </w:r>
            </w:del>
          </w:p>
        </w:tc>
        <w:tc>
          <w:tcPr>
            <w:tcW w:w="2073" w:type="dxa"/>
            <w:tcPrChange w:id="559" w:author="Max Lindmark" w:date="2020-07-29T15:30:00Z">
              <w:tcPr>
                <w:tcW w:w="2308" w:type="dxa"/>
                <w:gridSpan w:val="2"/>
              </w:tcPr>
            </w:tcPrChange>
          </w:tcPr>
          <w:p w14:paraId="418AACC4" w14:textId="77777777" w:rsidR="0024271B" w:rsidRPr="007F0C50"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rPr>
            </w:pPr>
            <m:oMathPara>
              <m:oMath>
                <m:r>
                  <w:ins w:id="560" w:author="Max Lindmark" w:date="2020-07-29T15:45:00Z">
                    <w:rPr>
                      <w:rFonts w:ascii="Cambria Math" w:hAnsi="Cambria Math" w:cstheme="minorHAnsi"/>
                    </w:rPr>
                    <m:t>U(0, 10)</m:t>
                  </w:ins>
                </m:r>
                <m:r>
                  <w:del w:id="561" w:author="Max Lindmark" w:date="2020-07-29T15:45:00Z">
                    <w:rPr>
                      <w:rFonts w:ascii="Cambria Math" w:hAnsi="Cambria Math" w:cstheme="minorHAnsi"/>
                    </w:rPr>
                    <m:t>N(0, 5)</m:t>
                  </w:del>
                </m:r>
              </m:oMath>
            </m:oMathPara>
          </w:p>
        </w:tc>
      </w:tr>
      <w:tr w:rsidR="0024271B" w:rsidRPr="00A20F7F" w14:paraId="7F015AA5" w14:textId="77777777" w:rsidTr="00A417D2">
        <w:tblPrEx>
          <w:tblW w:w="0" w:type="auto"/>
          <w:tblPrExChange w:id="562" w:author="Max Lindmark" w:date="2020-07-29T15:30:00Z">
            <w:tblPrEx>
              <w:tblW w:w="0" w:type="auto"/>
            </w:tblPrEx>
          </w:tblPrExChange>
        </w:tblPrEx>
        <w:trPr>
          <w:ins w:id="563" w:author="Max Lindmark" w:date="2020-07-29T08:57:00Z"/>
        </w:trPr>
        <w:tc>
          <w:tcPr>
            <w:cnfStyle w:val="001000000000" w:firstRow="0" w:lastRow="0" w:firstColumn="1" w:lastColumn="0" w:oddVBand="0" w:evenVBand="0" w:oddHBand="0" w:evenHBand="0" w:firstRowFirstColumn="0" w:firstRowLastColumn="0" w:lastRowFirstColumn="0" w:lastRowLastColumn="0"/>
            <w:tcW w:w="1651" w:type="dxa"/>
            <w:vMerge/>
            <w:tcPrChange w:id="564" w:author="Max Lindmark" w:date="2020-07-29T15:30:00Z">
              <w:tcPr>
                <w:tcW w:w="1655" w:type="dxa"/>
                <w:gridSpan w:val="2"/>
                <w:vMerge/>
              </w:tcPr>
            </w:tcPrChange>
          </w:tcPr>
          <w:p w14:paraId="6867BC49" w14:textId="77777777" w:rsidR="0024271B" w:rsidRPr="007F0C50" w:rsidRDefault="0024271B" w:rsidP="00A417D2">
            <w:pPr>
              <w:spacing w:line="360" w:lineRule="auto"/>
              <w:contextualSpacing/>
              <w:rPr>
                <w:ins w:id="565" w:author="Max Lindmark" w:date="2020-07-29T08:57:00Z"/>
                <w:rFonts w:cstheme="minorHAnsi"/>
              </w:rPr>
            </w:pPr>
          </w:p>
        </w:tc>
        <w:tc>
          <w:tcPr>
            <w:tcW w:w="1384" w:type="dxa"/>
            <w:tcPrChange w:id="566" w:author="Max Lindmark" w:date="2020-07-29T15:30:00Z">
              <w:tcPr>
                <w:tcW w:w="1309" w:type="dxa"/>
              </w:tcPr>
            </w:tcPrChange>
          </w:tcPr>
          <w:p w14:paraId="6EAF3C92" w14:textId="77777777" w:rsid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ins w:id="567" w:author="Max Lindmark" w:date="2020-07-29T08:57:00Z"/>
                <w:rFonts w:ascii="Times New Roman" w:eastAsia="Times New Roman" w:hAnsi="Times New Roman" w:cs="Times New Roman"/>
              </w:rPr>
            </w:pPr>
            <m:oMathPara>
              <m:oMath>
                <m:r>
                  <w:ins w:id="568" w:author="Max Lindmark" w:date="2020-07-29T15:47:00Z">
                    <w:rPr>
                      <w:rFonts w:ascii="Cambria Math" w:hAnsi="Cambria Math" w:cstheme="minorHAnsi"/>
                    </w:rPr>
                    <m:t>σ</m:t>
                  </w:ins>
                </m:r>
              </m:oMath>
            </m:oMathPara>
          </w:p>
        </w:tc>
        <w:tc>
          <w:tcPr>
            <w:tcW w:w="3908" w:type="dxa"/>
            <w:tcPrChange w:id="569" w:author="Max Lindmark" w:date="2020-07-29T15:30:00Z">
              <w:tcPr>
                <w:tcW w:w="3744" w:type="dxa"/>
                <w:gridSpan w:val="2"/>
              </w:tcPr>
            </w:tcPrChange>
          </w:tcPr>
          <w:p w14:paraId="53B3A4C6" w14:textId="77777777" w:rsid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ins w:id="570" w:author="Max Lindmark" w:date="2020-07-29T08:57:00Z"/>
                <w:rFonts w:cstheme="minorHAnsi"/>
              </w:rPr>
            </w:pPr>
            <w:ins w:id="571" w:author="Max Lindmark" w:date="2020-07-29T15:47:00Z">
              <w:r>
                <w:rPr>
                  <w:rFonts w:cstheme="minorHAnsi"/>
                </w:rPr>
                <w:t>Parameter (</w:t>
              </w:r>
              <w:proofErr w:type="spellStart"/>
              <w:r>
                <w:rPr>
                  <w:rFonts w:cstheme="minorHAnsi"/>
                </w:rPr>
                <w:t>s.d</w:t>
              </w:r>
              <w:proofErr w:type="spellEnd"/>
              <w:r>
                <w:rPr>
                  <w:rFonts w:cstheme="minorHAnsi"/>
                </w:rPr>
                <w:t>.)</w:t>
              </w:r>
            </w:ins>
          </w:p>
        </w:tc>
        <w:tc>
          <w:tcPr>
            <w:tcW w:w="2073" w:type="dxa"/>
            <w:tcPrChange w:id="572" w:author="Max Lindmark" w:date="2020-07-29T15:30:00Z">
              <w:tcPr>
                <w:tcW w:w="2308" w:type="dxa"/>
                <w:gridSpan w:val="2"/>
              </w:tcPr>
            </w:tcPrChange>
          </w:tcPr>
          <w:p w14:paraId="2DC523F6" w14:textId="77777777" w:rsid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ins w:id="573" w:author="Max Lindmark" w:date="2020-07-29T08:57:00Z"/>
                <w:rFonts w:ascii="Times New Roman" w:eastAsia="Times New Roman" w:hAnsi="Times New Roman" w:cs="Times New Roman"/>
              </w:rPr>
            </w:pPr>
            <m:oMathPara>
              <m:oMath>
                <m:r>
                  <w:ins w:id="574" w:author="Max Lindmark" w:date="2020-07-29T15:45:00Z">
                    <w:rPr>
                      <w:rFonts w:ascii="Cambria Math" w:hAnsi="Cambria Math" w:cstheme="minorHAnsi"/>
                    </w:rPr>
                    <m:t>U(0, 10)</m:t>
                  </w:ins>
                </m:r>
              </m:oMath>
            </m:oMathPara>
          </w:p>
        </w:tc>
      </w:tr>
      <w:tr w:rsidR="0024271B" w:rsidRPr="00A20F7F" w14:paraId="18E8B061" w14:textId="77777777" w:rsidTr="00A417D2">
        <w:tc>
          <w:tcPr>
            <w:cnfStyle w:val="001000000000" w:firstRow="0" w:lastRow="0" w:firstColumn="1" w:lastColumn="0" w:oddVBand="0" w:evenVBand="0" w:oddHBand="0" w:evenHBand="0" w:firstRowFirstColumn="0" w:firstRowLastColumn="0" w:lastRowFirstColumn="0" w:lastRowLastColumn="0"/>
            <w:tcW w:w="1651" w:type="dxa"/>
            <w:vMerge w:val="restart"/>
          </w:tcPr>
          <w:p w14:paraId="71FF7AAD" w14:textId="77777777" w:rsidR="0024271B" w:rsidRPr="00972C7F" w:rsidRDefault="0024271B" w:rsidP="00A417D2">
            <w:pPr>
              <w:spacing w:line="360" w:lineRule="auto"/>
              <w:contextualSpacing/>
              <w:rPr>
                <w:rFonts w:eastAsiaTheme="minorEastAsia" w:cstheme="minorHAnsi"/>
                <w:lang w:val="en-GB"/>
              </w:rPr>
            </w:pPr>
            <w:r w:rsidRPr="00972C7F">
              <w:rPr>
                <w:rFonts w:cstheme="minorHAnsi"/>
                <w:lang w:val="en-GB"/>
              </w:rPr>
              <w:t xml:space="preserve">Linear </w:t>
            </w:r>
          </w:p>
          <w:p w14:paraId="71124019" w14:textId="77777777" w:rsidR="0024271B" w:rsidRPr="00972C7F" w:rsidRDefault="0024271B" w:rsidP="00A417D2">
            <w:pPr>
              <w:spacing w:line="360" w:lineRule="auto"/>
              <w:contextualSpacing/>
              <w:rPr>
                <w:rFonts w:cstheme="minorHAnsi"/>
                <w:b w:val="0"/>
                <w:bCs w:val="0"/>
                <w:lang w:val="en-GB"/>
              </w:rPr>
            </w:pPr>
            <m:oMath>
              <m:sSub>
                <m:sSubPr>
                  <m:ctrlPr>
                    <w:rPr>
                      <w:rFonts w:ascii="Cambria Math" w:hAnsi="Cambria Math" w:cstheme="minorHAnsi"/>
                      <w:b w:val="0"/>
                      <w:bCs w:val="0"/>
                      <w:i/>
                    </w:rPr>
                  </m:ctrlPr>
                </m:sSubPr>
                <m:e>
                  <m:r>
                    <m:rPr>
                      <m:sty m:val="bi"/>
                    </m:rPr>
                    <w:rPr>
                      <w:rFonts w:ascii="Cambria Math" w:hAnsi="Cambria Math" w:cstheme="minorHAnsi"/>
                    </w:rPr>
                    <m:t>T</m:t>
                  </m:r>
                </m:e>
                <m:sub>
                  <m:r>
                    <m:rPr>
                      <m:sty m:val="bi"/>
                    </m:rPr>
                    <w:rPr>
                      <w:rFonts w:ascii="Cambria Math" w:hAnsi="Cambria Math" w:cstheme="minorHAnsi"/>
                    </w:rPr>
                    <m:t>opt</m:t>
                  </m:r>
                </m:sub>
              </m:sSub>
            </m:oMath>
            <w:r w:rsidRPr="00972C7F">
              <w:rPr>
                <w:rFonts w:cstheme="minorHAnsi"/>
                <w:lang w:val="en-GB"/>
              </w:rPr>
              <w:t xml:space="preserve"> model</w:t>
            </w:r>
            <w:r>
              <w:rPr>
                <w:rFonts w:cstheme="minorHAnsi"/>
                <w:lang w:val="en-GB"/>
              </w:rPr>
              <w:t>s</w:t>
            </w:r>
          </w:p>
          <w:p w14:paraId="6431E5A8" w14:textId="77777777" w:rsidR="0024271B" w:rsidRPr="004559BC" w:rsidRDefault="0024271B" w:rsidP="00A417D2">
            <w:pPr>
              <w:spacing w:line="360" w:lineRule="auto"/>
              <w:contextualSpacing/>
              <w:rPr>
                <w:rFonts w:cstheme="minorHAnsi"/>
                <w:lang w:val="en-GB"/>
              </w:rPr>
            </w:pPr>
            <w:r w:rsidRPr="00972C7F">
              <w:rPr>
                <w:rFonts w:cstheme="minorHAnsi"/>
                <w:lang w:val="en-GB"/>
              </w:rPr>
              <w:t xml:space="preserve">(Eqns. </w:t>
            </w:r>
            <w:r>
              <w:rPr>
                <w:rFonts w:cstheme="minorHAnsi"/>
                <w:lang w:val="en-GB"/>
              </w:rPr>
              <w:t>9</w:t>
            </w:r>
            <w:r w:rsidRPr="00972C7F">
              <w:rPr>
                <w:rFonts w:cstheme="minorHAnsi"/>
                <w:lang w:val="en-GB"/>
              </w:rPr>
              <w:t>-</w:t>
            </w:r>
            <w:r>
              <w:rPr>
                <w:rFonts w:cstheme="minorHAnsi"/>
                <w:lang w:val="en-GB"/>
              </w:rPr>
              <w:t>11</w:t>
            </w:r>
            <w:r w:rsidRPr="00972C7F">
              <w:rPr>
                <w:rFonts w:cstheme="minorHAnsi"/>
                <w:lang w:val="en-GB"/>
              </w:rPr>
              <w:t>)</w:t>
            </w:r>
          </w:p>
        </w:tc>
        <w:tc>
          <w:tcPr>
            <w:tcW w:w="1384" w:type="dxa"/>
          </w:tcPr>
          <w:p w14:paraId="6944517E" w14:textId="77777777" w:rsid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bCs/>
                <w:iCs/>
              </w:rPr>
            </w:pPr>
            <m:oMathPara>
              <m:oMath>
                <m:sSub>
                  <m:sSubPr>
                    <m:ctrlPr>
                      <w:ins w:id="575" w:author="Max Lindmark" w:date="2020-07-29T15:52:00Z">
                        <w:rPr>
                          <w:rFonts w:ascii="Cambria Math" w:eastAsiaTheme="minorEastAsia" w:hAnsi="Cambria Math" w:cstheme="minorHAnsi"/>
                          <w:i/>
                        </w:rPr>
                      </w:ins>
                    </m:ctrlPr>
                  </m:sSubPr>
                  <m:e>
                    <m:r>
                      <w:ins w:id="576" w:author="Max Lindmark" w:date="2020-07-29T15:52:00Z">
                        <w:rPr>
                          <w:rFonts w:ascii="Cambria Math" w:eastAsiaTheme="minorEastAsia" w:hAnsi="Cambria Math" w:cstheme="minorHAnsi"/>
                        </w:rPr>
                        <m:t>μ</m:t>
                      </w:ins>
                    </m:r>
                  </m:e>
                  <m:sub>
                    <m:sSub>
                      <m:sSubPr>
                        <m:ctrlPr>
                          <w:ins w:id="577" w:author="Max Lindmark" w:date="2020-07-29T15:52:00Z">
                            <w:rPr>
                              <w:rFonts w:ascii="Cambria Math" w:hAnsi="Cambria Math" w:cstheme="minorHAnsi"/>
                              <w:bCs/>
                              <w:i/>
                              <w:iCs/>
                            </w:rPr>
                          </w:ins>
                        </m:ctrlPr>
                      </m:sSubPr>
                      <m:e>
                        <m:r>
                          <w:ins w:id="578" w:author="Max Lindmark" w:date="2020-07-29T15:52:00Z">
                            <w:rPr>
                              <w:rFonts w:ascii="Cambria Math" w:hAnsi="Cambria Math" w:cstheme="minorHAnsi"/>
                            </w:rPr>
                            <m:t>β</m:t>
                          </w:ins>
                        </m:r>
                      </m:e>
                      <m:sub>
                        <m:r>
                          <w:ins w:id="579" w:author="Max Lindmark" w:date="2020-07-29T15:52:00Z">
                            <w:rPr>
                              <w:rFonts w:ascii="Cambria Math" w:hAnsi="Cambria Math" w:cstheme="minorHAnsi"/>
                            </w:rPr>
                            <m:t>0</m:t>
                          </w:ins>
                        </m:r>
                      </m:sub>
                    </m:sSub>
                  </m:sub>
                </m:sSub>
                <m:sSub>
                  <m:sSubPr>
                    <m:ctrlPr>
                      <w:del w:id="580" w:author="Max Lindmark" w:date="2020-07-29T15:45:00Z">
                        <w:rPr>
                          <w:rFonts w:ascii="Cambria Math" w:eastAsiaTheme="minorEastAsia" w:hAnsi="Cambria Math" w:cstheme="minorHAnsi"/>
                          <w:i/>
                        </w:rPr>
                      </w:del>
                    </m:ctrlPr>
                  </m:sSubPr>
                  <m:e>
                    <m:r>
                      <w:del w:id="581" w:author="Max Lindmark" w:date="2020-07-29T15:45:00Z">
                        <w:rPr>
                          <w:rFonts w:ascii="Cambria Math" w:eastAsiaTheme="minorEastAsia" w:hAnsi="Cambria Math" w:cstheme="minorHAnsi"/>
                        </w:rPr>
                        <m:t>μ</m:t>
                      </w:del>
                    </m:r>
                  </m:e>
                  <m:sub>
                    <m:sSub>
                      <m:sSubPr>
                        <m:ctrlPr>
                          <w:del w:id="582" w:author="Max Lindmark" w:date="2020-07-29T15:45:00Z">
                            <w:rPr>
                              <w:rFonts w:ascii="Cambria Math" w:hAnsi="Cambria Math" w:cstheme="minorHAnsi"/>
                              <w:bCs/>
                              <w:i/>
                              <w:iCs/>
                            </w:rPr>
                          </w:del>
                        </m:ctrlPr>
                      </m:sSubPr>
                      <m:e>
                        <m:r>
                          <w:del w:id="583" w:author="Max Lindmark" w:date="2020-07-29T15:45:00Z">
                            <w:rPr>
                              <w:rFonts w:ascii="Cambria Math" w:hAnsi="Cambria Math" w:cstheme="minorHAnsi"/>
                            </w:rPr>
                            <m:t>β</m:t>
                          </w:del>
                        </m:r>
                      </m:e>
                      <m:sub>
                        <m:r>
                          <w:del w:id="584" w:author="Max Lindmark" w:date="2020-07-29T15:45:00Z">
                            <w:rPr>
                              <w:rFonts w:ascii="Cambria Math" w:hAnsi="Cambria Math" w:cstheme="minorHAnsi"/>
                            </w:rPr>
                            <m:t>0</m:t>
                          </w:del>
                        </m:r>
                      </m:sub>
                    </m:sSub>
                  </m:sub>
                </m:sSub>
              </m:oMath>
            </m:oMathPara>
          </w:p>
        </w:tc>
        <w:tc>
          <w:tcPr>
            <w:tcW w:w="3908" w:type="dxa"/>
          </w:tcPr>
          <w:p w14:paraId="7CF74B73" w14:textId="77777777" w:rsidR="0024271B" w:rsidRP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lang w:val="en-US"/>
              </w:rPr>
            </w:pPr>
            <w:ins w:id="585" w:author="Max Lindmark" w:date="2020-07-29T15:52:00Z">
              <w:r w:rsidRPr="0024271B">
                <w:rPr>
                  <w:rFonts w:cstheme="minorHAnsi"/>
                  <w:lang w:val="en-US"/>
                </w:rPr>
                <w:t>Hyperparameter (</w:t>
              </w:r>
              <w:r w:rsidRPr="00CD4847">
                <w:rPr>
                  <w:rFonts w:cstheme="minorHAnsi"/>
                  <w:lang w:val="en-US"/>
                </w:rPr>
                <w:t xml:space="preserve">average </w:t>
              </w:r>
              <w:r w:rsidRPr="0024271B">
                <w:rPr>
                  <w:rFonts w:cstheme="minorHAnsi"/>
                  <w:lang w:val="en-US"/>
                </w:rPr>
                <w:t>intercept</w:t>
              </w:r>
              <w:r w:rsidRPr="00CD4847">
                <w:rPr>
                  <w:rFonts w:cstheme="minorHAnsi"/>
                  <w:lang w:val="en-US"/>
                </w:rPr>
                <w:t xml:space="preserve"> across species</w:t>
              </w:r>
              <w:r w:rsidRPr="0024271B">
                <w:rPr>
                  <w:rFonts w:cstheme="minorHAnsi"/>
                  <w:lang w:val="en-US"/>
                </w:rPr>
                <w:t>)</w:t>
              </w:r>
            </w:ins>
            <w:del w:id="586" w:author="Max Lindmark" w:date="2020-07-29T15:45:00Z">
              <w:r w:rsidRPr="0024271B" w:rsidDel="006A7970">
                <w:rPr>
                  <w:rFonts w:cstheme="minorHAnsi"/>
                  <w:lang w:val="en-US"/>
                </w:rPr>
                <w:delText>Hyperparameter (intercept)</w:delText>
              </w:r>
            </w:del>
          </w:p>
        </w:tc>
        <w:tc>
          <w:tcPr>
            <w:tcW w:w="2073" w:type="dxa"/>
          </w:tcPr>
          <w:p w14:paraId="36168492" w14:textId="77777777" w:rsid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rPr>
            </w:pPr>
            <m:oMathPara>
              <m:oMath>
                <m:r>
                  <w:ins w:id="587" w:author="Max Lindmark" w:date="2020-07-29T15:52:00Z">
                    <w:rPr>
                      <w:rFonts w:ascii="Cambria Math" w:hAnsi="Cambria Math" w:cstheme="minorHAnsi"/>
                    </w:rPr>
                    <m:t>N(0, 5)</m:t>
                  </w:ins>
                </m:r>
                <m:r>
                  <w:del w:id="588" w:author="Max Lindmark" w:date="2020-07-29T15:45:00Z">
                    <w:rPr>
                      <w:rFonts w:ascii="Cambria Math" w:hAnsi="Cambria Math" w:cstheme="minorHAnsi"/>
                    </w:rPr>
                    <m:t>N(0, 5)</m:t>
                  </w:del>
                </m:r>
              </m:oMath>
            </m:oMathPara>
          </w:p>
        </w:tc>
      </w:tr>
      <w:tr w:rsidR="0024271B" w:rsidRPr="00A20F7F" w14:paraId="731E516E" w14:textId="77777777" w:rsidTr="00A417D2">
        <w:trPr>
          <w:ins w:id="589" w:author="Max Lindmark" w:date="2020-07-29T15:52:00Z"/>
        </w:trPr>
        <w:tc>
          <w:tcPr>
            <w:cnfStyle w:val="001000000000" w:firstRow="0" w:lastRow="0" w:firstColumn="1" w:lastColumn="0" w:oddVBand="0" w:evenVBand="0" w:oddHBand="0" w:evenHBand="0" w:firstRowFirstColumn="0" w:firstRowLastColumn="0" w:lastRowFirstColumn="0" w:lastRowLastColumn="0"/>
            <w:tcW w:w="1651" w:type="dxa"/>
            <w:vMerge/>
          </w:tcPr>
          <w:p w14:paraId="31C33CD3" w14:textId="77777777" w:rsidR="0024271B" w:rsidRPr="007F0C50" w:rsidRDefault="0024271B" w:rsidP="00A417D2">
            <w:pPr>
              <w:spacing w:line="360" w:lineRule="auto"/>
              <w:contextualSpacing/>
              <w:rPr>
                <w:ins w:id="590" w:author="Max Lindmark" w:date="2020-07-29T15:52:00Z"/>
                <w:rFonts w:cstheme="minorHAnsi"/>
              </w:rPr>
            </w:pPr>
          </w:p>
        </w:tc>
        <w:tc>
          <w:tcPr>
            <w:tcW w:w="1384" w:type="dxa"/>
          </w:tcPr>
          <w:p w14:paraId="2A013E59" w14:textId="77777777" w:rsid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ins w:id="591" w:author="Max Lindmark" w:date="2020-07-29T15:52:00Z"/>
                <w:rFonts w:ascii="Times New Roman" w:eastAsia="Times New Roman" w:hAnsi="Times New Roman" w:cs="Times New Roman"/>
              </w:rPr>
            </w:pPr>
            <m:oMathPara>
              <m:oMath>
                <m:sSub>
                  <m:sSubPr>
                    <m:ctrlPr>
                      <w:ins w:id="592" w:author="Max Lindmark" w:date="2020-07-29T15:52:00Z">
                        <w:rPr>
                          <w:rFonts w:ascii="Cambria Math" w:eastAsiaTheme="minorEastAsia" w:hAnsi="Cambria Math" w:cstheme="minorHAnsi"/>
                          <w:i/>
                        </w:rPr>
                      </w:ins>
                    </m:ctrlPr>
                  </m:sSubPr>
                  <m:e>
                    <m:r>
                      <w:ins w:id="593" w:author="Max Lindmark" w:date="2020-07-29T15:52:00Z">
                        <w:rPr>
                          <w:rFonts w:ascii="Cambria Math" w:eastAsiaTheme="minorEastAsia" w:hAnsi="Cambria Math" w:cstheme="minorHAnsi"/>
                        </w:rPr>
                        <m:t>μ</m:t>
                      </w:ins>
                    </m:r>
                  </m:e>
                  <m:sub>
                    <m:sSub>
                      <m:sSubPr>
                        <m:ctrlPr>
                          <w:ins w:id="594" w:author="Max Lindmark" w:date="2020-07-29T15:52:00Z">
                            <w:rPr>
                              <w:rFonts w:ascii="Cambria Math" w:hAnsi="Cambria Math" w:cstheme="minorHAnsi"/>
                              <w:bCs/>
                              <w:i/>
                              <w:iCs/>
                            </w:rPr>
                          </w:ins>
                        </m:ctrlPr>
                      </m:sSubPr>
                      <m:e>
                        <m:r>
                          <w:ins w:id="595" w:author="Max Lindmark" w:date="2020-07-29T15:52:00Z">
                            <w:rPr>
                              <w:rFonts w:ascii="Cambria Math" w:hAnsi="Cambria Math" w:cstheme="minorHAnsi"/>
                            </w:rPr>
                            <m:t>β</m:t>
                          </w:ins>
                        </m:r>
                      </m:e>
                      <m:sub>
                        <m:r>
                          <w:ins w:id="596" w:author="Max Lindmark" w:date="2020-07-29T15:52:00Z">
                            <w:rPr>
                              <w:rFonts w:ascii="Cambria Math" w:hAnsi="Cambria Math" w:cstheme="minorHAnsi"/>
                            </w:rPr>
                            <m:t>1</m:t>
                          </w:ins>
                        </m:r>
                      </m:sub>
                    </m:sSub>
                  </m:sub>
                </m:sSub>
              </m:oMath>
            </m:oMathPara>
          </w:p>
        </w:tc>
        <w:tc>
          <w:tcPr>
            <w:tcW w:w="3908" w:type="dxa"/>
          </w:tcPr>
          <w:p w14:paraId="0CC1B20E" w14:textId="77777777" w:rsidR="0024271B" w:rsidRP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ins w:id="597" w:author="Max Lindmark" w:date="2020-07-29T15:52:00Z"/>
                <w:rFonts w:cstheme="minorHAnsi"/>
                <w:lang w:val="en-US"/>
              </w:rPr>
            </w:pPr>
            <w:ins w:id="598" w:author="Max Lindmark" w:date="2020-07-29T15:52:00Z">
              <w:r w:rsidRPr="0024271B">
                <w:rPr>
                  <w:rFonts w:cstheme="minorHAnsi"/>
                  <w:lang w:val="en-US"/>
                </w:rPr>
                <w:t>Hyperparameter (</w:t>
              </w:r>
              <w:r w:rsidRPr="005149B3">
                <w:rPr>
                  <w:rFonts w:cstheme="minorHAnsi"/>
                  <w:lang w:val="en-US"/>
                </w:rPr>
                <w:t xml:space="preserve">average </w:t>
              </w:r>
              <w:r w:rsidRPr="0024271B">
                <w:rPr>
                  <w:rFonts w:cstheme="minorHAnsi"/>
                  <w:lang w:val="en-US"/>
                </w:rPr>
                <w:t>mass coefficient</w:t>
              </w:r>
              <w:r w:rsidRPr="00CD4847">
                <w:rPr>
                  <w:rFonts w:cstheme="minorHAnsi"/>
                  <w:lang w:val="en-US"/>
                </w:rPr>
                <w:t xml:space="preserve"> across species</w:t>
              </w:r>
              <w:r w:rsidRPr="0024271B">
                <w:rPr>
                  <w:rFonts w:cstheme="minorHAnsi"/>
                  <w:lang w:val="en-US"/>
                </w:rPr>
                <w:t>)</w:t>
              </w:r>
            </w:ins>
          </w:p>
        </w:tc>
        <w:tc>
          <w:tcPr>
            <w:tcW w:w="2073" w:type="dxa"/>
          </w:tcPr>
          <w:p w14:paraId="7DD86EC4" w14:textId="77777777" w:rsid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ins w:id="599" w:author="Max Lindmark" w:date="2020-07-29T15:52:00Z"/>
                <w:rFonts w:ascii="Times New Roman" w:eastAsia="Times New Roman" w:hAnsi="Times New Roman" w:cs="Times New Roman"/>
              </w:rPr>
            </w:pPr>
            <m:oMathPara>
              <m:oMath>
                <m:r>
                  <w:ins w:id="600" w:author="Max Lindmark" w:date="2020-07-29T15:52:00Z">
                    <w:rPr>
                      <w:rFonts w:ascii="Cambria Math" w:hAnsi="Cambria Math" w:cstheme="minorHAnsi"/>
                    </w:rPr>
                    <m:t>N(0, 5)</m:t>
                  </w:ins>
                </m:r>
              </m:oMath>
            </m:oMathPara>
          </w:p>
        </w:tc>
      </w:tr>
      <w:tr w:rsidR="0024271B" w:rsidRPr="00A20F7F" w14:paraId="2D81F514" w14:textId="77777777" w:rsidTr="00A417D2">
        <w:tc>
          <w:tcPr>
            <w:cnfStyle w:val="001000000000" w:firstRow="0" w:lastRow="0" w:firstColumn="1" w:lastColumn="0" w:oddVBand="0" w:evenVBand="0" w:oddHBand="0" w:evenHBand="0" w:firstRowFirstColumn="0" w:firstRowLastColumn="0" w:lastRowFirstColumn="0" w:lastRowLastColumn="0"/>
            <w:tcW w:w="1651" w:type="dxa"/>
            <w:vMerge/>
          </w:tcPr>
          <w:p w14:paraId="6D26EF74" w14:textId="77777777" w:rsidR="0024271B" w:rsidRPr="007F0C50" w:rsidRDefault="0024271B" w:rsidP="00A417D2">
            <w:pPr>
              <w:spacing w:line="360" w:lineRule="auto"/>
              <w:contextualSpacing/>
              <w:rPr>
                <w:rFonts w:cstheme="minorHAnsi"/>
              </w:rPr>
            </w:pPr>
          </w:p>
        </w:tc>
        <w:tc>
          <w:tcPr>
            <w:tcW w:w="1384" w:type="dxa"/>
          </w:tcPr>
          <w:p w14:paraId="09BD3725" w14:textId="77777777" w:rsid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bCs/>
                <w:iCs/>
              </w:rPr>
            </w:pPr>
            <m:oMathPara>
              <m:oMath>
                <m:sSub>
                  <m:sSubPr>
                    <m:ctrlPr>
                      <w:ins w:id="601" w:author="Max Lindmark" w:date="2020-07-29T15:53:00Z">
                        <w:rPr>
                          <w:rFonts w:ascii="Cambria Math" w:hAnsi="Cambria Math" w:cstheme="minorHAnsi"/>
                          <w:i/>
                        </w:rPr>
                      </w:ins>
                    </m:ctrlPr>
                  </m:sSubPr>
                  <m:e>
                    <m:r>
                      <w:ins w:id="602" w:author="Max Lindmark" w:date="2020-07-29T15:53:00Z">
                        <w:rPr>
                          <w:rFonts w:ascii="Cambria Math" w:hAnsi="Cambria Math" w:cstheme="minorHAnsi"/>
                        </w:rPr>
                        <m:t>σ</m:t>
                      </w:ins>
                    </m:r>
                  </m:e>
                  <m:sub>
                    <m:sSub>
                      <m:sSubPr>
                        <m:ctrlPr>
                          <w:ins w:id="603" w:author="Max Lindmark" w:date="2020-07-29T15:53:00Z">
                            <w:rPr>
                              <w:rFonts w:ascii="Cambria Math" w:hAnsi="Cambria Math" w:cstheme="minorHAnsi"/>
                              <w:bCs/>
                              <w:i/>
                              <w:iCs/>
                            </w:rPr>
                          </w:ins>
                        </m:ctrlPr>
                      </m:sSubPr>
                      <m:e>
                        <m:r>
                          <w:ins w:id="604" w:author="Max Lindmark" w:date="2020-07-29T15:53:00Z">
                            <w:rPr>
                              <w:rFonts w:ascii="Cambria Math" w:hAnsi="Cambria Math" w:cstheme="minorHAnsi"/>
                            </w:rPr>
                            <m:t>β</m:t>
                          </w:ins>
                        </m:r>
                      </m:e>
                      <m:sub>
                        <m:r>
                          <w:ins w:id="605" w:author="Max Lindmark" w:date="2020-07-29T15:53:00Z">
                            <w:rPr>
                              <w:rFonts w:ascii="Cambria Math" w:hAnsi="Cambria Math" w:cstheme="minorHAnsi"/>
                            </w:rPr>
                            <m:t>0</m:t>
                          </w:ins>
                        </m:r>
                      </m:sub>
                    </m:sSub>
                  </m:sub>
                </m:sSub>
                <m:sSub>
                  <m:sSubPr>
                    <m:ctrlPr>
                      <w:del w:id="606" w:author="Max Lindmark" w:date="2020-07-29T15:45:00Z">
                        <w:rPr>
                          <w:rFonts w:ascii="Cambria Math" w:eastAsiaTheme="minorEastAsia" w:hAnsi="Cambria Math" w:cstheme="minorHAnsi"/>
                          <w:i/>
                        </w:rPr>
                      </w:del>
                    </m:ctrlPr>
                  </m:sSubPr>
                  <m:e>
                    <m:r>
                      <w:del w:id="607" w:author="Max Lindmark" w:date="2020-07-29T15:45:00Z">
                        <w:rPr>
                          <w:rFonts w:ascii="Cambria Math" w:eastAsiaTheme="minorEastAsia" w:hAnsi="Cambria Math" w:cstheme="minorHAnsi"/>
                        </w:rPr>
                        <m:t>μ</m:t>
                      </w:del>
                    </m:r>
                  </m:e>
                  <m:sub>
                    <m:sSub>
                      <m:sSubPr>
                        <m:ctrlPr>
                          <w:del w:id="608" w:author="Max Lindmark" w:date="2020-07-29T15:45:00Z">
                            <w:rPr>
                              <w:rFonts w:ascii="Cambria Math" w:hAnsi="Cambria Math" w:cstheme="minorHAnsi"/>
                              <w:bCs/>
                              <w:i/>
                              <w:iCs/>
                            </w:rPr>
                          </w:del>
                        </m:ctrlPr>
                      </m:sSubPr>
                      <m:e>
                        <m:r>
                          <w:del w:id="609" w:author="Max Lindmark" w:date="2020-07-29T15:45:00Z">
                            <w:rPr>
                              <w:rFonts w:ascii="Cambria Math" w:hAnsi="Cambria Math" w:cstheme="minorHAnsi"/>
                            </w:rPr>
                            <m:t>β</m:t>
                          </w:del>
                        </m:r>
                      </m:e>
                      <m:sub>
                        <m:r>
                          <w:del w:id="610" w:author="Max Lindmark" w:date="2020-07-29T15:45:00Z">
                            <w:rPr>
                              <w:rFonts w:ascii="Cambria Math" w:hAnsi="Cambria Math" w:cstheme="minorHAnsi"/>
                            </w:rPr>
                            <m:t>1</m:t>
                          </w:del>
                        </m:r>
                      </m:sub>
                    </m:sSub>
                  </m:sub>
                </m:sSub>
              </m:oMath>
            </m:oMathPara>
          </w:p>
        </w:tc>
        <w:tc>
          <w:tcPr>
            <w:tcW w:w="3908" w:type="dxa"/>
          </w:tcPr>
          <w:p w14:paraId="3AF93F9D" w14:textId="77777777" w:rsidR="0024271B" w:rsidRP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lang w:val="en-US"/>
              </w:rPr>
            </w:pPr>
            <w:ins w:id="611" w:author="Max Lindmark" w:date="2020-07-29T15:53:00Z">
              <w:r w:rsidRPr="0024271B">
                <w:rPr>
                  <w:rFonts w:cstheme="minorHAnsi"/>
                  <w:lang w:val="en-US"/>
                </w:rPr>
                <w:t>Hyperparameter (</w:t>
              </w:r>
              <w:proofErr w:type="spellStart"/>
              <w:r w:rsidRPr="005149B3">
                <w:rPr>
                  <w:rFonts w:cstheme="minorHAnsi"/>
                  <w:lang w:val="en-US"/>
                </w:rPr>
                <w:t>s.d.</w:t>
              </w:r>
              <w:proofErr w:type="spellEnd"/>
              <w:r w:rsidRPr="005149B3">
                <w:rPr>
                  <w:rFonts w:cstheme="minorHAnsi"/>
                  <w:lang w:val="en-US"/>
                </w:rPr>
                <w:t xml:space="preserve"> of species-intercepts</w:t>
              </w:r>
              <w:r w:rsidRPr="0024271B">
                <w:rPr>
                  <w:rFonts w:cstheme="minorHAnsi"/>
                  <w:lang w:val="en-US"/>
                </w:rPr>
                <w:t>)</w:t>
              </w:r>
            </w:ins>
            <w:del w:id="612" w:author="Max Lindmark" w:date="2020-07-29T15:45:00Z">
              <w:r w:rsidRPr="0024271B" w:rsidDel="006A7970">
                <w:rPr>
                  <w:rFonts w:cstheme="minorHAnsi"/>
                  <w:lang w:val="en-US"/>
                </w:rPr>
                <w:delText>Hyperparameter (mass coefficient)</w:delText>
              </w:r>
            </w:del>
          </w:p>
        </w:tc>
        <w:tc>
          <w:tcPr>
            <w:tcW w:w="2073" w:type="dxa"/>
          </w:tcPr>
          <w:p w14:paraId="070A3438" w14:textId="77777777" w:rsid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rPr>
            </w:pPr>
            <m:oMathPara>
              <m:oMath>
                <m:r>
                  <w:ins w:id="613" w:author="Max Lindmark" w:date="2020-07-29T15:53:00Z">
                    <w:rPr>
                      <w:rFonts w:ascii="Cambria Math" w:hAnsi="Cambria Math" w:cstheme="minorHAnsi"/>
                    </w:rPr>
                    <m:t>U(0, 10)</m:t>
                  </w:ins>
                </m:r>
                <m:r>
                  <w:del w:id="614" w:author="Max Lindmark" w:date="2020-07-29T15:45:00Z">
                    <w:rPr>
                      <w:rFonts w:ascii="Cambria Math" w:hAnsi="Cambria Math" w:cstheme="minorHAnsi"/>
                    </w:rPr>
                    <m:t>N(0, 5)</m:t>
                  </w:del>
                </m:r>
              </m:oMath>
            </m:oMathPara>
          </w:p>
        </w:tc>
      </w:tr>
      <w:tr w:rsidR="0024271B" w:rsidRPr="00A20F7F" w14:paraId="68AF32BA" w14:textId="77777777" w:rsidTr="00A417D2">
        <w:tc>
          <w:tcPr>
            <w:cnfStyle w:val="001000000000" w:firstRow="0" w:lastRow="0" w:firstColumn="1" w:lastColumn="0" w:oddVBand="0" w:evenVBand="0" w:oddHBand="0" w:evenHBand="0" w:firstRowFirstColumn="0" w:firstRowLastColumn="0" w:lastRowFirstColumn="0" w:lastRowLastColumn="0"/>
            <w:tcW w:w="1651" w:type="dxa"/>
            <w:vMerge/>
          </w:tcPr>
          <w:p w14:paraId="6DA3C499" w14:textId="77777777" w:rsidR="0024271B" w:rsidRPr="007F0C50" w:rsidRDefault="0024271B" w:rsidP="00A417D2">
            <w:pPr>
              <w:spacing w:line="360" w:lineRule="auto"/>
              <w:contextualSpacing/>
              <w:rPr>
                <w:rFonts w:cstheme="minorHAnsi"/>
              </w:rPr>
            </w:pPr>
          </w:p>
        </w:tc>
        <w:tc>
          <w:tcPr>
            <w:tcW w:w="1384" w:type="dxa"/>
          </w:tcPr>
          <w:p w14:paraId="3EBA1499" w14:textId="77777777" w:rsid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bCs/>
                <w:iCs/>
              </w:rPr>
            </w:pPr>
            <m:oMathPara>
              <m:oMath>
                <m:sSub>
                  <m:sSubPr>
                    <m:ctrlPr>
                      <w:ins w:id="615" w:author="Max Lindmark" w:date="2020-07-29T15:53:00Z">
                        <w:rPr>
                          <w:rFonts w:ascii="Cambria Math" w:hAnsi="Cambria Math" w:cstheme="minorHAnsi"/>
                          <w:i/>
                        </w:rPr>
                      </w:ins>
                    </m:ctrlPr>
                  </m:sSubPr>
                  <m:e>
                    <m:r>
                      <w:ins w:id="616" w:author="Max Lindmark" w:date="2020-07-29T15:53:00Z">
                        <w:rPr>
                          <w:rFonts w:ascii="Cambria Math" w:hAnsi="Cambria Math" w:cstheme="minorHAnsi"/>
                        </w:rPr>
                        <m:t>σ</m:t>
                      </w:ins>
                    </m:r>
                  </m:e>
                  <m:sub>
                    <m:sSub>
                      <m:sSubPr>
                        <m:ctrlPr>
                          <w:ins w:id="617" w:author="Max Lindmark" w:date="2020-07-29T15:53:00Z">
                            <w:rPr>
                              <w:rFonts w:ascii="Cambria Math" w:hAnsi="Cambria Math" w:cstheme="minorHAnsi"/>
                              <w:bCs/>
                              <w:i/>
                              <w:iCs/>
                            </w:rPr>
                          </w:ins>
                        </m:ctrlPr>
                      </m:sSubPr>
                      <m:e>
                        <m:r>
                          <w:ins w:id="618" w:author="Max Lindmark" w:date="2020-07-29T15:53:00Z">
                            <w:rPr>
                              <w:rFonts w:ascii="Cambria Math" w:hAnsi="Cambria Math" w:cstheme="minorHAnsi"/>
                            </w:rPr>
                            <m:t>β</m:t>
                          </w:ins>
                        </m:r>
                      </m:e>
                      <m:sub>
                        <m:r>
                          <w:ins w:id="619" w:author="Max Lindmark" w:date="2020-07-29T15:53:00Z">
                            <w:rPr>
                              <w:rFonts w:ascii="Cambria Math" w:hAnsi="Cambria Math" w:cstheme="minorHAnsi"/>
                            </w:rPr>
                            <m:t>1</m:t>
                          </w:ins>
                        </m:r>
                      </m:sub>
                    </m:sSub>
                  </m:sub>
                </m:sSub>
                <m:sSubSup>
                  <m:sSubSupPr>
                    <m:ctrlPr>
                      <w:del w:id="620" w:author="Max Lindmark" w:date="2020-07-29T15:18:00Z">
                        <w:rPr>
                          <w:rFonts w:ascii="Cambria Math" w:eastAsiaTheme="minorEastAsia" w:hAnsi="Cambria Math" w:cstheme="minorHAnsi"/>
                          <w:i/>
                        </w:rPr>
                      </w:del>
                    </m:ctrlPr>
                  </m:sSubSupPr>
                  <m:e>
                    <m:r>
                      <w:del w:id="621" w:author="Max Lindmark" w:date="2020-07-29T15:18:00Z">
                        <w:rPr>
                          <w:rFonts w:ascii="Cambria Math" w:hAnsi="Cambria Math" w:cstheme="minorHAnsi"/>
                        </w:rPr>
                        <m:t>σ</m:t>
                      </w:del>
                    </m:r>
                  </m:e>
                  <m:sub>
                    <m:sSub>
                      <m:sSubPr>
                        <m:ctrlPr>
                          <w:del w:id="622" w:author="Max Lindmark" w:date="2020-07-29T15:18:00Z">
                            <w:rPr>
                              <w:rFonts w:ascii="Cambria Math" w:hAnsi="Cambria Math" w:cstheme="minorHAnsi"/>
                              <w:bCs/>
                              <w:i/>
                              <w:iCs/>
                            </w:rPr>
                          </w:del>
                        </m:ctrlPr>
                      </m:sSubPr>
                      <m:e>
                        <m:r>
                          <w:del w:id="623" w:author="Max Lindmark" w:date="2020-07-29T15:18:00Z">
                            <w:rPr>
                              <w:rFonts w:ascii="Cambria Math" w:hAnsi="Cambria Math" w:cstheme="minorHAnsi"/>
                            </w:rPr>
                            <m:t>β</m:t>
                          </w:del>
                        </m:r>
                      </m:e>
                      <m:sub>
                        <m:r>
                          <w:del w:id="624" w:author="Max Lindmark" w:date="2020-07-29T15:18:00Z">
                            <w:rPr>
                              <w:rFonts w:ascii="Cambria Math" w:hAnsi="Cambria Math" w:cstheme="minorHAnsi"/>
                            </w:rPr>
                            <m:t>0</m:t>
                          </w:del>
                        </m:r>
                      </m:sub>
                    </m:sSub>
                  </m:sub>
                  <m:sup>
                    <m:r>
                      <w:del w:id="625" w:author="Max Lindmark" w:date="2020-07-29T15:18:00Z">
                        <w:rPr>
                          <w:rFonts w:ascii="Cambria Math" w:eastAsiaTheme="minorEastAsia" w:hAnsi="Cambria Math" w:cstheme="minorHAnsi"/>
                        </w:rPr>
                        <m:t>2</m:t>
                      </w:del>
                    </m:r>
                  </m:sup>
                </m:sSubSup>
              </m:oMath>
            </m:oMathPara>
          </w:p>
        </w:tc>
        <w:tc>
          <w:tcPr>
            <w:tcW w:w="3908" w:type="dxa"/>
          </w:tcPr>
          <w:p w14:paraId="03B50488" w14:textId="77777777" w:rsidR="0024271B" w:rsidRP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lang w:val="en-US"/>
              </w:rPr>
            </w:pPr>
            <w:ins w:id="626" w:author="Max Lindmark" w:date="2020-07-29T15:53:00Z">
              <w:r w:rsidRPr="0024271B">
                <w:rPr>
                  <w:rFonts w:cstheme="minorHAnsi"/>
                  <w:lang w:val="en-US"/>
                </w:rPr>
                <w:t>Hyperparameter (</w:t>
              </w:r>
              <w:proofErr w:type="spellStart"/>
              <w:r w:rsidRPr="005149B3">
                <w:rPr>
                  <w:rFonts w:cstheme="minorHAnsi"/>
                  <w:lang w:val="en-US"/>
                </w:rPr>
                <w:t>s.d.</w:t>
              </w:r>
              <w:proofErr w:type="spellEnd"/>
              <w:r w:rsidRPr="005149B3">
                <w:rPr>
                  <w:rFonts w:cstheme="minorHAnsi"/>
                  <w:lang w:val="en-US"/>
                </w:rPr>
                <w:t xml:space="preserve"> of </w:t>
              </w:r>
              <w:r>
                <w:rPr>
                  <w:rFonts w:cstheme="minorHAnsi"/>
                  <w:lang w:val="en-US"/>
                </w:rPr>
                <w:t xml:space="preserve">species </w:t>
              </w:r>
              <w:r w:rsidRPr="0024271B">
                <w:rPr>
                  <w:rFonts w:cstheme="minorHAnsi"/>
                  <w:lang w:val="en-US"/>
                </w:rPr>
                <w:t>mass coefficient</w:t>
              </w:r>
              <w:r w:rsidRPr="005149B3">
                <w:rPr>
                  <w:rFonts w:cstheme="minorHAnsi"/>
                  <w:lang w:val="en-US"/>
                </w:rPr>
                <w:t>s</w:t>
              </w:r>
              <w:r w:rsidRPr="0024271B">
                <w:rPr>
                  <w:rFonts w:cstheme="minorHAnsi"/>
                  <w:lang w:val="en-US"/>
                </w:rPr>
                <w:t>)</w:t>
              </w:r>
            </w:ins>
            <w:del w:id="627" w:author="Max Lindmark" w:date="2020-07-29T15:45:00Z">
              <w:r w:rsidRPr="0024271B" w:rsidDel="006A7970">
                <w:rPr>
                  <w:rFonts w:cstheme="minorHAnsi"/>
                  <w:lang w:val="en-US"/>
                </w:rPr>
                <w:delText xml:space="preserve">Hyperparameter (intercept </w:delText>
              </w:r>
            </w:del>
            <w:del w:id="628" w:author="Max Lindmark" w:date="2020-07-29T15:14:00Z">
              <w:r w:rsidRPr="0024271B" w:rsidDel="00E56839">
                <w:rPr>
                  <w:rFonts w:cstheme="minorHAnsi"/>
                  <w:lang w:val="en-US"/>
                </w:rPr>
                <w:delText>variance</w:delText>
              </w:r>
            </w:del>
            <w:del w:id="629" w:author="Max Lindmark" w:date="2020-07-29T15:45:00Z">
              <w:r w:rsidRPr="0024271B" w:rsidDel="006A7970">
                <w:rPr>
                  <w:rFonts w:cstheme="minorHAnsi"/>
                  <w:lang w:val="en-US"/>
                </w:rPr>
                <w:delText>)</w:delText>
              </w:r>
            </w:del>
          </w:p>
        </w:tc>
        <w:tc>
          <w:tcPr>
            <w:tcW w:w="2073" w:type="dxa"/>
          </w:tcPr>
          <w:p w14:paraId="527B8BCE" w14:textId="77777777" w:rsid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rPr>
            </w:pPr>
            <m:oMathPara>
              <m:oMath>
                <m:r>
                  <w:ins w:id="630" w:author="Max Lindmark" w:date="2020-07-29T15:53:00Z">
                    <w:rPr>
                      <w:rFonts w:ascii="Cambria Math" w:hAnsi="Cambria Math" w:cstheme="minorHAnsi"/>
                    </w:rPr>
                    <m:t>U(0, 10)</m:t>
                  </w:ins>
                </m:r>
                <m:r>
                  <w:del w:id="631" w:author="Max Lindmark" w:date="2020-07-29T15:45:00Z">
                    <w:rPr>
                      <w:rFonts w:ascii="Cambria Math" w:hAnsi="Cambria Math" w:cstheme="minorHAnsi"/>
                    </w:rPr>
                    <m:t>U(0, 10)</m:t>
                  </w:del>
                </m:r>
              </m:oMath>
            </m:oMathPara>
          </w:p>
        </w:tc>
      </w:tr>
      <w:tr w:rsidR="0024271B" w:rsidRPr="00A20F7F" w14:paraId="0EAE4C6B" w14:textId="77777777" w:rsidTr="00A417D2">
        <w:tc>
          <w:tcPr>
            <w:cnfStyle w:val="001000000000" w:firstRow="0" w:lastRow="0" w:firstColumn="1" w:lastColumn="0" w:oddVBand="0" w:evenVBand="0" w:oddHBand="0" w:evenHBand="0" w:firstRowFirstColumn="0" w:firstRowLastColumn="0" w:lastRowFirstColumn="0" w:lastRowLastColumn="0"/>
            <w:tcW w:w="1651" w:type="dxa"/>
            <w:vMerge/>
          </w:tcPr>
          <w:p w14:paraId="243A020F" w14:textId="77777777" w:rsidR="0024271B" w:rsidRPr="007F0C50" w:rsidRDefault="0024271B" w:rsidP="00A417D2">
            <w:pPr>
              <w:spacing w:line="360" w:lineRule="auto"/>
              <w:contextualSpacing/>
              <w:rPr>
                <w:rFonts w:cstheme="minorHAnsi"/>
              </w:rPr>
            </w:pPr>
          </w:p>
        </w:tc>
        <w:tc>
          <w:tcPr>
            <w:tcW w:w="1384" w:type="dxa"/>
          </w:tcPr>
          <w:p w14:paraId="606DAFEC" w14:textId="77777777" w:rsid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bCs/>
                <w:iCs/>
              </w:rPr>
            </w:pPr>
            <m:oMathPara>
              <m:oMath>
                <m:r>
                  <w:ins w:id="632" w:author="Max Lindmark" w:date="2020-07-29T15:53:00Z">
                    <w:rPr>
                      <w:rFonts w:ascii="Cambria Math" w:hAnsi="Cambria Math" w:cstheme="minorHAnsi"/>
                    </w:rPr>
                    <m:t>σ</m:t>
                  </w:ins>
                </m:r>
                <m:sSubSup>
                  <m:sSubSupPr>
                    <m:ctrlPr>
                      <w:del w:id="633" w:author="Max Lindmark" w:date="2020-07-29T15:18:00Z">
                        <w:rPr>
                          <w:rFonts w:ascii="Cambria Math" w:eastAsiaTheme="minorEastAsia" w:hAnsi="Cambria Math" w:cstheme="minorHAnsi"/>
                          <w:i/>
                        </w:rPr>
                      </w:del>
                    </m:ctrlPr>
                  </m:sSubSupPr>
                  <m:e>
                    <m:r>
                      <w:del w:id="634" w:author="Max Lindmark" w:date="2020-07-29T15:18:00Z">
                        <w:rPr>
                          <w:rFonts w:ascii="Cambria Math" w:hAnsi="Cambria Math" w:cstheme="minorHAnsi"/>
                        </w:rPr>
                        <m:t>σ</m:t>
                      </w:del>
                    </m:r>
                  </m:e>
                  <m:sub>
                    <m:sSub>
                      <m:sSubPr>
                        <m:ctrlPr>
                          <w:del w:id="635" w:author="Max Lindmark" w:date="2020-07-29T15:18:00Z">
                            <w:rPr>
                              <w:rFonts w:ascii="Cambria Math" w:hAnsi="Cambria Math" w:cstheme="minorHAnsi"/>
                              <w:bCs/>
                              <w:i/>
                              <w:iCs/>
                            </w:rPr>
                          </w:del>
                        </m:ctrlPr>
                      </m:sSubPr>
                      <m:e>
                        <m:r>
                          <w:del w:id="636" w:author="Max Lindmark" w:date="2020-07-29T15:18:00Z">
                            <w:rPr>
                              <w:rFonts w:ascii="Cambria Math" w:hAnsi="Cambria Math" w:cstheme="minorHAnsi"/>
                            </w:rPr>
                            <m:t>β</m:t>
                          </w:del>
                        </m:r>
                      </m:e>
                      <m:sub>
                        <m:r>
                          <w:del w:id="637" w:author="Max Lindmark" w:date="2020-07-29T15:18:00Z">
                            <w:rPr>
                              <w:rFonts w:ascii="Cambria Math" w:hAnsi="Cambria Math" w:cstheme="minorHAnsi"/>
                            </w:rPr>
                            <m:t>1</m:t>
                          </w:del>
                        </m:r>
                      </m:sub>
                    </m:sSub>
                  </m:sub>
                  <m:sup>
                    <m:r>
                      <w:del w:id="638" w:author="Max Lindmark" w:date="2020-07-29T15:18:00Z">
                        <w:rPr>
                          <w:rFonts w:ascii="Cambria Math" w:eastAsiaTheme="minorEastAsia" w:hAnsi="Cambria Math" w:cstheme="minorHAnsi"/>
                        </w:rPr>
                        <m:t>2</m:t>
                      </w:del>
                    </m:r>
                  </m:sup>
                </m:sSubSup>
              </m:oMath>
            </m:oMathPara>
          </w:p>
        </w:tc>
        <w:tc>
          <w:tcPr>
            <w:tcW w:w="3908" w:type="dxa"/>
          </w:tcPr>
          <w:p w14:paraId="6B02CC98" w14:textId="77777777" w:rsidR="0024271B" w:rsidRPr="007F0C50"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cstheme="minorHAnsi"/>
              </w:rPr>
            </w:pPr>
            <w:ins w:id="639" w:author="Max Lindmark" w:date="2020-07-29T15:53:00Z">
              <w:r>
                <w:rPr>
                  <w:rFonts w:cstheme="minorHAnsi"/>
                </w:rPr>
                <w:t>Parameter (</w:t>
              </w:r>
              <w:proofErr w:type="spellStart"/>
              <w:r>
                <w:rPr>
                  <w:rFonts w:cstheme="minorHAnsi"/>
                </w:rPr>
                <w:t>s.d</w:t>
              </w:r>
              <w:proofErr w:type="spellEnd"/>
              <w:r>
                <w:rPr>
                  <w:rFonts w:cstheme="minorHAnsi"/>
                </w:rPr>
                <w:t>.)</w:t>
              </w:r>
            </w:ins>
            <w:del w:id="640" w:author="Max Lindmark" w:date="2020-07-29T15:45:00Z">
              <w:r w:rsidRPr="00A20F7F" w:rsidDel="006A7970">
                <w:rPr>
                  <w:rFonts w:cstheme="minorHAnsi"/>
                </w:rPr>
                <w:delText xml:space="preserve">Hyperparameter (mass coefficient </w:delText>
              </w:r>
            </w:del>
            <w:del w:id="641" w:author="Max Lindmark" w:date="2020-07-29T15:14:00Z">
              <w:r w:rsidRPr="00A20F7F" w:rsidDel="00E56839">
                <w:rPr>
                  <w:rFonts w:cstheme="minorHAnsi"/>
                </w:rPr>
                <w:delText>variance</w:delText>
              </w:r>
            </w:del>
            <w:del w:id="642" w:author="Max Lindmark" w:date="2020-07-29T15:45:00Z">
              <w:r w:rsidRPr="00A20F7F" w:rsidDel="006A7970">
                <w:rPr>
                  <w:rFonts w:cstheme="minorHAnsi"/>
                </w:rPr>
                <w:delText>)</w:delText>
              </w:r>
            </w:del>
          </w:p>
        </w:tc>
        <w:tc>
          <w:tcPr>
            <w:tcW w:w="2073" w:type="dxa"/>
          </w:tcPr>
          <w:p w14:paraId="656FD795" w14:textId="77777777" w:rsidR="0024271B" w:rsidRDefault="0024271B" w:rsidP="00A417D2">
            <w:pPr>
              <w:spacing w:line="360" w:lineRule="auto"/>
              <w:contextualSpacing/>
              <w:cnfStyle w:val="000000000000" w:firstRow="0" w:lastRow="0" w:firstColumn="0" w:lastColumn="0" w:oddVBand="0" w:evenVBand="0" w:oddHBand="0" w:evenHBand="0" w:firstRowFirstColumn="0" w:firstRowLastColumn="0" w:lastRowFirstColumn="0" w:lastRowLastColumn="0"/>
              <w:rPr>
                <w:rFonts w:eastAsia="Times New Roman"/>
              </w:rPr>
            </w:pPr>
            <m:oMathPara>
              <m:oMath>
                <m:r>
                  <w:ins w:id="643" w:author="Max Lindmark" w:date="2020-07-29T15:53:00Z">
                    <w:rPr>
                      <w:rFonts w:ascii="Cambria Math" w:hAnsi="Cambria Math" w:cstheme="minorHAnsi"/>
                    </w:rPr>
                    <m:t>U(0, 10)</m:t>
                  </w:ins>
                </m:r>
                <m:r>
                  <w:del w:id="644" w:author="Max Lindmark" w:date="2020-07-29T15:45:00Z">
                    <w:rPr>
                      <w:rFonts w:ascii="Cambria Math" w:hAnsi="Cambria Math" w:cstheme="minorHAnsi"/>
                    </w:rPr>
                    <m:t>U(0, 10)</m:t>
                  </w:del>
                </m:r>
              </m:oMath>
            </m:oMathPara>
          </w:p>
        </w:tc>
      </w:tr>
    </w:tbl>
    <w:p w14:paraId="4FB65DD1" w14:textId="77777777" w:rsidR="0024271B" w:rsidRDefault="0024271B" w:rsidP="0024271B">
      <w:pPr>
        <w:spacing w:line="480" w:lineRule="auto"/>
        <w:contextualSpacing/>
        <w:jc w:val="both"/>
        <w:rPr>
          <w:rFonts w:cstheme="minorHAnsi"/>
          <w:b/>
          <w:lang w:val="en-GB"/>
        </w:rPr>
      </w:pPr>
    </w:p>
    <w:p w14:paraId="7064CEE7" w14:textId="77777777" w:rsidR="007A7259" w:rsidRDefault="0024271B"/>
    <w:sectPr w:rsidR="007A72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Max Lindmark" w:date="2020-07-28T15:36:00Z" w:initials="ML">
    <w:p w14:paraId="2239F691" w14:textId="77777777" w:rsidR="0024271B" w:rsidRPr="00363CAA" w:rsidRDefault="0024271B" w:rsidP="0024271B">
      <w:pPr>
        <w:pStyle w:val="CommentText"/>
        <w:rPr>
          <w:lang w:val="en-US"/>
        </w:rPr>
      </w:pPr>
      <w:r w:rsidRPr="004C3DB9">
        <w:rPr>
          <w:rStyle w:val="CommentReference"/>
          <w:highlight w:val="green"/>
        </w:rPr>
        <w:annotationRef/>
      </w:r>
      <w:proofErr w:type="gramStart"/>
      <w:r w:rsidRPr="004C3DB9">
        <w:rPr>
          <w:highlight w:val="green"/>
          <w:lang w:val="en-US"/>
        </w:rPr>
        <w:t>Thanks Anna</w:t>
      </w:r>
      <w:proofErr w:type="gramEnd"/>
      <w:r w:rsidRPr="004C3DB9">
        <w:rPr>
          <w:highlight w:val="green"/>
          <w:lang w:val="en-US"/>
        </w:rPr>
        <w:t xml:space="preserve"> for spotting this! In the table with priors I called this parameter </w:t>
      </w:r>
      <w:proofErr w:type="spellStart"/>
      <w:r w:rsidRPr="004C3DB9">
        <w:rPr>
          <w:highlight w:val="green"/>
          <w:lang w:val="en-US"/>
        </w:rPr>
        <w:t>sigma</w:t>
      </w:r>
      <w:proofErr w:type="gramStart"/>
      <w:r w:rsidRPr="004C3DB9">
        <w:rPr>
          <w:highlight w:val="green"/>
          <w:lang w:val="en-US"/>
        </w:rPr>
        <w:t>_</w:t>
      </w:r>
      <w:r>
        <w:rPr>
          <w:highlight w:val="green"/>
          <w:lang w:val="en-US"/>
        </w:rPr>
        <w:t>”</w:t>
      </w:r>
      <w:r w:rsidRPr="004C3DB9">
        <w:rPr>
          <w:highlight w:val="green"/>
          <w:lang w:val="en-US"/>
        </w:rPr>
        <w:t>subscript</w:t>
      </w:r>
      <w:proofErr w:type="spellEnd"/>
      <w:proofErr w:type="gramEnd"/>
      <w:r>
        <w:rPr>
          <w:highlight w:val="green"/>
          <w:lang w:val="en-US"/>
        </w:rPr>
        <w:t>”</w:t>
      </w:r>
      <w:r w:rsidRPr="004C3DB9">
        <w:rPr>
          <w:highlight w:val="green"/>
          <w:lang w:val="en-US"/>
        </w:rPr>
        <w:t xml:space="preserve"> because I called all variances sigma with different subscripts in my code. But I called the group-varying variances tau here because </w:t>
      </w:r>
      <w:r>
        <w:rPr>
          <w:highlight w:val="green"/>
          <w:lang w:val="en-US"/>
        </w:rPr>
        <w:t xml:space="preserve">that’s what it was called in the </w:t>
      </w:r>
      <w:proofErr w:type="gramStart"/>
      <w:r>
        <w:rPr>
          <w:highlight w:val="green"/>
          <w:lang w:val="en-US"/>
        </w:rPr>
        <w:t>example</w:t>
      </w:r>
      <w:proofErr w:type="gramEnd"/>
      <w:r>
        <w:rPr>
          <w:highlight w:val="green"/>
          <w:lang w:val="en-US"/>
        </w:rPr>
        <w:t xml:space="preserve"> I followed… </w:t>
      </w:r>
      <w:r w:rsidRPr="004C3DB9">
        <w:rPr>
          <w:highlight w:val="green"/>
          <w:lang w:val="en-US"/>
        </w:rPr>
        <w:t>sorry</w:t>
      </w:r>
    </w:p>
  </w:comment>
  <w:comment w:id="97" w:author="Max Lindmark" w:date="2020-02-06T10:15:00Z" w:initials="ML">
    <w:p w14:paraId="24B4D1C6" w14:textId="77777777" w:rsidR="0024271B" w:rsidRPr="00457D7E" w:rsidRDefault="0024271B" w:rsidP="0024271B">
      <w:pPr>
        <w:pStyle w:val="CommentText"/>
        <w:rPr>
          <w:lang w:val="en-GB"/>
        </w:rPr>
      </w:pPr>
      <w:r>
        <w:rPr>
          <w:rStyle w:val="CommentReference"/>
        </w:rPr>
        <w:annotationRef/>
      </w:r>
      <w:r w:rsidRPr="00457D7E">
        <w:rPr>
          <w:lang w:val="en-GB"/>
        </w:rPr>
        <w:t xml:space="preserve">Ah, your trick does not work here Jan because it’s the average of a log values </w:t>
      </w:r>
      <w:r w:rsidRPr="004D410B">
        <w:sym w:font="Wingdings" w:char="F04C"/>
      </w:r>
      <w:r w:rsidRPr="00457D7E">
        <w:rPr>
          <w:lang w:val="en-GB"/>
        </w:rPr>
        <w:t xml:space="preserve"> </w:t>
      </w:r>
    </w:p>
  </w:comment>
  <w:comment w:id="98" w:author="Max Lindmark" w:date="2020-05-08T15:33:00Z" w:initials="ML">
    <w:p w14:paraId="47E05C24" w14:textId="77777777" w:rsidR="0024271B" w:rsidRPr="00AE4A5F" w:rsidRDefault="0024271B" w:rsidP="0024271B">
      <w:pPr>
        <w:pStyle w:val="CommentText"/>
        <w:rPr>
          <w:highlight w:val="yellow"/>
          <w:lang w:val="en-GB"/>
        </w:rPr>
      </w:pPr>
      <w:r w:rsidRPr="00BA2E4E">
        <w:rPr>
          <w:rStyle w:val="CommentReference"/>
          <w:highlight w:val="yellow"/>
        </w:rPr>
        <w:annotationRef/>
      </w:r>
      <w:r w:rsidRPr="00AE4A5F">
        <w:rPr>
          <w:highlight w:val="yellow"/>
          <w:lang w:val="en-GB"/>
        </w:rPr>
        <w:t xml:space="preserve">The issue is that the dots over j and </w:t>
      </w:r>
      <w:proofErr w:type="spellStart"/>
      <w:r w:rsidRPr="00AE4A5F">
        <w:rPr>
          <w:highlight w:val="yellow"/>
          <w:lang w:val="en-GB"/>
        </w:rPr>
        <w:t>i</w:t>
      </w:r>
      <w:proofErr w:type="spellEnd"/>
      <w:r w:rsidRPr="00AE4A5F">
        <w:rPr>
          <w:highlight w:val="yellow"/>
          <w:lang w:val="en-GB"/>
        </w:rPr>
        <w:t xml:space="preserve"> are not displayed when there’s </w:t>
      </w:r>
      <w:proofErr w:type="spellStart"/>
      <w:proofErr w:type="gramStart"/>
      <w:r w:rsidRPr="00AE4A5F">
        <w:rPr>
          <w:highlight w:val="yellow"/>
          <w:lang w:val="en-GB"/>
        </w:rPr>
        <w:t>a</w:t>
      </w:r>
      <w:proofErr w:type="spellEnd"/>
      <w:proofErr w:type="gramEnd"/>
      <w:r w:rsidRPr="00AE4A5F">
        <w:rPr>
          <w:highlight w:val="yellow"/>
          <w:lang w:val="en-GB"/>
        </w:rPr>
        <w:t xml:space="preserve"> accent over the term. </w:t>
      </w:r>
    </w:p>
    <w:p w14:paraId="053BA84C" w14:textId="77777777" w:rsidR="0024271B" w:rsidRPr="00AE4A5F" w:rsidRDefault="0024271B" w:rsidP="0024271B">
      <w:pPr>
        <w:pStyle w:val="CommentText"/>
        <w:rPr>
          <w:highlight w:val="yellow"/>
          <w:lang w:val="en-GB"/>
        </w:rPr>
      </w:pPr>
    </w:p>
    <w:p w14:paraId="5CB42F91" w14:textId="77777777" w:rsidR="0024271B" w:rsidRPr="00AE4A5F" w:rsidRDefault="0024271B" w:rsidP="0024271B">
      <w:pPr>
        <w:pStyle w:val="CommentText"/>
        <w:rPr>
          <w:lang w:val="en-GB"/>
        </w:rPr>
      </w:pPr>
      <w:r w:rsidRPr="00AE4A5F">
        <w:rPr>
          <w:highlight w:val="yellow"/>
          <w:lang w:val="en-GB"/>
        </w:rPr>
        <w:t xml:space="preserve">However, sine </w:t>
      </w:r>
      <w:proofErr w:type="spellStart"/>
      <w:r w:rsidRPr="00AE4A5F">
        <w:rPr>
          <w:highlight w:val="yellow"/>
          <w:lang w:val="en-GB"/>
        </w:rPr>
        <w:t>i</w:t>
      </w:r>
      <w:proofErr w:type="spellEnd"/>
      <w:r w:rsidRPr="00AE4A5F">
        <w:rPr>
          <w:highlight w:val="yellow"/>
          <w:lang w:val="en-GB"/>
        </w:rPr>
        <w:t xml:space="preserve"> is a common index of row, I won’t change subscript just yet. I will see how it looks in the pre-print, and in the </w:t>
      </w:r>
      <w:proofErr w:type="gramStart"/>
      <w:r w:rsidRPr="00AE4A5F">
        <w:rPr>
          <w:highlight w:val="yellow"/>
          <w:lang w:val="en-GB"/>
        </w:rPr>
        <w:t>end,  it</w:t>
      </w:r>
      <w:proofErr w:type="gramEnd"/>
      <w:r w:rsidRPr="00AE4A5F">
        <w:rPr>
          <w:highlight w:val="yellow"/>
          <w:lang w:val="en-GB"/>
        </w:rPr>
        <w:t xml:space="preserve"> seems like a typesetting issue…</w:t>
      </w:r>
    </w:p>
  </w:comment>
  <w:comment w:id="84" w:author="Jan Ohlberger" w:date="2020-05-22T13:40:00Z" w:initials="Ca">
    <w:p w14:paraId="0791C437" w14:textId="77777777" w:rsidR="0024271B" w:rsidRPr="00AE4A5F" w:rsidRDefault="0024271B" w:rsidP="0024271B">
      <w:pPr>
        <w:pStyle w:val="CommentText"/>
        <w:rPr>
          <w:lang w:val="en-GB"/>
        </w:rPr>
      </w:pPr>
      <w:r>
        <w:rPr>
          <w:rStyle w:val="CommentReference"/>
        </w:rPr>
        <w:annotationRef/>
      </w:r>
      <w:r w:rsidRPr="00AE4A5F">
        <w:rPr>
          <w:lang w:val="en-GB"/>
        </w:rPr>
        <w:t xml:space="preserve">You could just drop </w:t>
      </w:r>
      <w:proofErr w:type="gramStart"/>
      <w:r w:rsidRPr="00AE4A5F">
        <w:rPr>
          <w:lang w:val="en-GB"/>
        </w:rPr>
        <w:t>this</w:t>
      </w:r>
      <w:proofErr w:type="gramEnd"/>
      <w:r w:rsidRPr="00AE4A5F">
        <w:rPr>
          <w:lang w:val="en-GB"/>
        </w:rPr>
        <w:t xml:space="preserve"> I think. Mean-</w:t>
      </w:r>
      <w:proofErr w:type="spellStart"/>
      <w:r w:rsidRPr="00AE4A5F">
        <w:rPr>
          <w:lang w:val="en-GB"/>
        </w:rPr>
        <w:t>centered</w:t>
      </w:r>
      <w:proofErr w:type="spellEnd"/>
      <w:r w:rsidRPr="00AE4A5F">
        <w:rPr>
          <w:lang w:val="en-GB"/>
        </w:rPr>
        <w:t xml:space="preserve"> is self-explanatory and commonly used.</w:t>
      </w:r>
    </w:p>
  </w:comment>
  <w:comment w:id="85" w:author="Max Lindmark" w:date="2020-07-28T14:50:00Z" w:initials="ML">
    <w:p w14:paraId="7E213317" w14:textId="77777777" w:rsidR="0024271B" w:rsidRPr="003E6E9B" w:rsidRDefault="0024271B" w:rsidP="0024271B">
      <w:pPr>
        <w:pStyle w:val="CommentText"/>
        <w:rPr>
          <w:highlight w:val="green"/>
          <w:lang w:val="en-US"/>
        </w:rPr>
      </w:pPr>
      <w:r w:rsidRPr="003E6E9B">
        <w:rPr>
          <w:rStyle w:val="CommentReference"/>
          <w:highlight w:val="green"/>
        </w:rPr>
        <w:annotationRef/>
      </w:r>
      <w:r w:rsidRPr="003E6E9B">
        <w:rPr>
          <w:highlight w:val="green"/>
          <w:lang w:val="en-US"/>
        </w:rPr>
        <w:t xml:space="preserve">I agree! Before when we did the centering within species also (that we later scrapped) it made sense to introduce a new variable for that, e.g. lower-case m. Now it’s not important so I’ll just say it in words! </w:t>
      </w:r>
    </w:p>
    <w:p w14:paraId="5AB1F3A3" w14:textId="77777777" w:rsidR="0024271B" w:rsidRPr="003E6E9B" w:rsidRDefault="0024271B" w:rsidP="0024271B">
      <w:pPr>
        <w:pStyle w:val="CommentText"/>
        <w:rPr>
          <w:highlight w:val="green"/>
          <w:lang w:val="en-US"/>
        </w:rPr>
      </w:pPr>
    </w:p>
    <w:p w14:paraId="77DC9ED6" w14:textId="77777777" w:rsidR="0024271B" w:rsidRPr="00D475B4" w:rsidRDefault="0024271B" w:rsidP="0024271B">
      <w:pPr>
        <w:pStyle w:val="CommentText"/>
        <w:rPr>
          <w:lang w:val="en-US"/>
        </w:rPr>
      </w:pPr>
      <w:r w:rsidRPr="003E6E9B">
        <w:rPr>
          <w:highlight w:val="green"/>
          <w:lang w:val="en-US"/>
        </w:rPr>
        <w:t>Except in the other situations (optimum growth, non-linear consumption) where it might be helpful to introduce the new variable because we standardize within species and subscripts help with that</w:t>
      </w:r>
    </w:p>
  </w:comment>
  <w:comment w:id="135" w:author="Jan Ohlberger" w:date="2020-05-22T13:43:00Z" w:initials="Ca">
    <w:p w14:paraId="65C663C9" w14:textId="77777777" w:rsidR="0024271B" w:rsidRPr="00AE4A5F" w:rsidRDefault="0024271B" w:rsidP="0024271B">
      <w:pPr>
        <w:pStyle w:val="CommentText"/>
        <w:rPr>
          <w:lang w:val="en-GB"/>
        </w:rPr>
      </w:pPr>
      <w:r>
        <w:rPr>
          <w:rStyle w:val="CommentReference"/>
        </w:rPr>
        <w:annotationRef/>
      </w:r>
      <w:r w:rsidRPr="00AE4A5F">
        <w:rPr>
          <w:lang w:val="en-GB"/>
        </w:rPr>
        <w:t xml:space="preserve"> Is that because some studies only record the size class? The ‘geometric mean’ would then be the same – so maybe not necessary to mention here? I’m thinking it might be confusing at this </w:t>
      </w:r>
      <w:proofErr w:type="gramStart"/>
      <w:r w:rsidRPr="00AE4A5F">
        <w:rPr>
          <w:lang w:val="en-GB"/>
        </w:rPr>
        <w:t>point, and</w:t>
      </w:r>
      <w:proofErr w:type="gramEnd"/>
      <w:r w:rsidRPr="00AE4A5F">
        <w:rPr>
          <w:lang w:val="en-GB"/>
        </w:rPr>
        <w:t xml:space="preserve"> is mentioned again below anyway.</w:t>
      </w:r>
    </w:p>
  </w:comment>
  <w:comment w:id="136" w:author="Max Lindmark" w:date="2020-07-28T14:48:00Z" w:initials="ML">
    <w:p w14:paraId="06EF1387" w14:textId="77777777" w:rsidR="0024271B" w:rsidRPr="00653E87" w:rsidRDefault="0024271B" w:rsidP="0024271B">
      <w:pPr>
        <w:pStyle w:val="CommentText"/>
        <w:rPr>
          <w:lang w:val="en-US"/>
        </w:rPr>
      </w:pPr>
      <w:r>
        <w:rPr>
          <w:rStyle w:val="CommentReference"/>
        </w:rPr>
        <w:annotationRef/>
      </w:r>
      <w:r w:rsidRPr="00653E87">
        <w:rPr>
          <w:lang w:val="en-US"/>
        </w:rPr>
        <w:t>I</w:t>
      </w:r>
      <w:r>
        <w:rPr>
          <w:lang w:val="en-US"/>
        </w:rPr>
        <w:t>’m not sure all studies that report only size class use the geometric mean for that, so can’t say they’re the same!</w:t>
      </w:r>
    </w:p>
  </w:comment>
  <w:comment w:id="140" w:author="Max Lindmark" w:date="2020-07-28T16:00:00Z" w:initials="ML">
    <w:p w14:paraId="1CCCDF09" w14:textId="77777777" w:rsidR="0024271B" w:rsidRPr="00CC1534" w:rsidRDefault="0024271B" w:rsidP="0024271B">
      <w:pPr>
        <w:pStyle w:val="CommentText"/>
        <w:rPr>
          <w:lang w:val="en-US"/>
        </w:rPr>
      </w:pPr>
      <w:r w:rsidRPr="00B96466">
        <w:rPr>
          <w:rStyle w:val="CommentReference"/>
          <w:highlight w:val="green"/>
        </w:rPr>
        <w:annotationRef/>
      </w:r>
      <w:r w:rsidRPr="00B96466">
        <w:rPr>
          <w:highlight w:val="green"/>
          <w:lang w:val="en-US"/>
        </w:rPr>
        <w:t>The definition of g (geometric mean or size class has been put in the appendix together with the data-describing table). I think the unit is the most important thing here.</w:t>
      </w:r>
    </w:p>
  </w:comment>
  <w:comment w:id="144" w:author="Max Lindmark" w:date="2020-07-28T16:14:00Z" w:initials="ML">
    <w:p w14:paraId="7A953090" w14:textId="77777777" w:rsidR="0024271B" w:rsidRPr="00723DFE" w:rsidRDefault="0024271B" w:rsidP="0024271B">
      <w:pPr>
        <w:pStyle w:val="CommentText"/>
        <w:rPr>
          <w:lang w:val="en-US"/>
        </w:rPr>
      </w:pPr>
      <w:r w:rsidRPr="00723DFE">
        <w:rPr>
          <w:rStyle w:val="CommentReference"/>
          <w:highlight w:val="green"/>
        </w:rPr>
        <w:annotationRef/>
      </w:r>
      <w:r w:rsidRPr="00723DFE">
        <w:rPr>
          <w:highlight w:val="green"/>
          <w:lang w:val="en-US"/>
        </w:rPr>
        <w:t>Just changed the order here</w:t>
      </w:r>
    </w:p>
  </w:comment>
  <w:comment w:id="173" w:author="Max Lindmark" w:date="2020-05-06T14:31:00Z" w:initials="ML">
    <w:p w14:paraId="4874EB6A" w14:textId="77777777" w:rsidR="0024271B" w:rsidRPr="00AE4A5F" w:rsidRDefault="0024271B" w:rsidP="0024271B">
      <w:pPr>
        <w:pStyle w:val="CommentText"/>
        <w:rPr>
          <w:lang w:val="en-GB"/>
        </w:rPr>
      </w:pPr>
      <w:r w:rsidRPr="001A2BBB">
        <w:rPr>
          <w:rStyle w:val="CommentReference"/>
          <w:highlight w:val="yellow"/>
        </w:rPr>
        <w:annotationRef/>
      </w:r>
      <w:r w:rsidRPr="00AE4A5F">
        <w:rPr>
          <w:highlight w:val="yellow"/>
          <w:lang w:val="en-GB"/>
        </w:rPr>
        <w:t xml:space="preserve">Do you think there should be an </w:t>
      </w:r>
      <w:proofErr w:type="spellStart"/>
      <w:r w:rsidRPr="00AE4A5F">
        <w:rPr>
          <w:highlight w:val="yellow"/>
          <w:lang w:val="en-GB"/>
        </w:rPr>
        <w:t>i</w:t>
      </w:r>
      <w:proofErr w:type="spellEnd"/>
      <w:r w:rsidRPr="00AE4A5F">
        <w:rPr>
          <w:highlight w:val="yellow"/>
          <w:lang w:val="en-GB"/>
        </w:rPr>
        <w:t xml:space="preserve"> here as well? It’s one mean per species (</w:t>
      </w:r>
      <w:proofErr w:type="gramStart"/>
      <w:r w:rsidRPr="00AE4A5F">
        <w:rPr>
          <w:highlight w:val="yellow"/>
          <w:lang w:val="en-GB"/>
        </w:rPr>
        <w:t>this questions</w:t>
      </w:r>
      <w:proofErr w:type="gramEnd"/>
      <w:r w:rsidRPr="00AE4A5F">
        <w:rPr>
          <w:highlight w:val="yellow"/>
          <w:lang w:val="en-GB"/>
        </w:rPr>
        <w:t xml:space="preserve"> if also for the next model)</w:t>
      </w:r>
    </w:p>
  </w:comment>
  <w:comment w:id="174" w:author="Anna Gårdmark" w:date="2020-06-21T09:09:00Z" w:initials="AG">
    <w:p w14:paraId="487818F3" w14:textId="77777777" w:rsidR="0024271B" w:rsidRPr="00861E30" w:rsidRDefault="0024271B" w:rsidP="0024271B">
      <w:pPr>
        <w:pStyle w:val="CommentText"/>
        <w:rPr>
          <w:lang w:val="en-GB"/>
        </w:rPr>
      </w:pPr>
      <w:r>
        <w:rPr>
          <w:rStyle w:val="CommentReference"/>
        </w:rPr>
        <w:annotationRef/>
      </w:r>
      <w:r w:rsidRPr="00861E30">
        <w:rPr>
          <w:lang w:val="en-GB"/>
        </w:rPr>
        <w:t>nope, is fine like that – looks like a capital J though?</w:t>
      </w:r>
    </w:p>
  </w:comment>
  <w:comment w:id="175" w:author="Max Lindmark" w:date="2020-07-28T15:51:00Z" w:initials="ML">
    <w:p w14:paraId="4261FB24" w14:textId="77777777" w:rsidR="0024271B" w:rsidRPr="00D75178" w:rsidRDefault="0024271B" w:rsidP="0024271B">
      <w:pPr>
        <w:pStyle w:val="CommentText"/>
        <w:rPr>
          <w:lang w:val="en-US"/>
        </w:rPr>
      </w:pPr>
      <w:r w:rsidRPr="00A31BC6">
        <w:rPr>
          <w:rStyle w:val="CommentReference"/>
          <w:highlight w:val="green"/>
        </w:rPr>
        <w:annotationRef/>
      </w:r>
      <w:r w:rsidRPr="00A31BC6">
        <w:rPr>
          <w:highlight w:val="green"/>
          <w:lang w:val="en-US"/>
        </w:rPr>
        <w:t>It’s because of the hat, you can’t see the dot. I am annoyed by this and don’t want to be forced to use a subscript without a dot over it because word can’t display it properly!</w:t>
      </w:r>
    </w:p>
  </w:comment>
  <w:comment w:id="214" w:author="Max Lindmark" w:date="2020-02-06T10:15:00Z" w:initials="ML">
    <w:p w14:paraId="43EC7E40" w14:textId="77777777" w:rsidR="0024271B" w:rsidRPr="00457D7E" w:rsidRDefault="0024271B" w:rsidP="0024271B">
      <w:pPr>
        <w:pStyle w:val="CommentText"/>
        <w:rPr>
          <w:lang w:val="en-GB"/>
        </w:rPr>
      </w:pPr>
      <w:r>
        <w:rPr>
          <w:rStyle w:val="CommentReference"/>
        </w:rPr>
        <w:annotationRef/>
      </w:r>
      <w:r w:rsidRPr="00457D7E">
        <w:rPr>
          <w:lang w:val="en-GB"/>
        </w:rPr>
        <w:t xml:space="preserve">Ah, your trick does not work here Jan because it’s the average of a log values </w:t>
      </w:r>
      <w:r w:rsidRPr="004D410B">
        <w:sym w:font="Wingdings" w:char="F04C"/>
      </w:r>
      <w:r w:rsidRPr="00457D7E">
        <w:rPr>
          <w:lang w:val="en-GB"/>
        </w:rPr>
        <w:t xml:space="preserve"> </w:t>
      </w:r>
    </w:p>
  </w:comment>
  <w:comment w:id="211" w:author="Max Lindmark" w:date="2020-05-11T11:43:00Z" w:initials="ML">
    <w:p w14:paraId="62B445D9" w14:textId="77777777" w:rsidR="0024271B" w:rsidRPr="00AE4A5F" w:rsidRDefault="0024271B" w:rsidP="0024271B">
      <w:pPr>
        <w:pStyle w:val="CommentText"/>
        <w:rPr>
          <w:lang w:val="en-GB"/>
        </w:rPr>
      </w:pPr>
      <w:r w:rsidRPr="00AB1BD7">
        <w:rPr>
          <w:rStyle w:val="CommentReference"/>
          <w:highlight w:val="yellow"/>
        </w:rPr>
        <w:annotationRef/>
      </w:r>
      <w:r w:rsidRPr="00AE4A5F">
        <w:rPr>
          <w:highlight w:val="yellow"/>
          <w:lang w:val="en-GB"/>
        </w:rPr>
        <w:t xml:space="preserve">Maybe this shouldn’t even </w:t>
      </w:r>
      <w:proofErr w:type="spellStart"/>
      <w:r w:rsidRPr="00AE4A5F">
        <w:rPr>
          <w:highlight w:val="yellow"/>
          <w:lang w:val="en-GB"/>
        </w:rPr>
        <w:t>bu</w:t>
      </w:r>
      <w:proofErr w:type="spellEnd"/>
      <w:r w:rsidRPr="00AE4A5F">
        <w:rPr>
          <w:highlight w:val="yellow"/>
          <w:lang w:val="en-GB"/>
        </w:rPr>
        <w:t xml:space="preserve"> subscripted? See comment above</w:t>
      </w:r>
    </w:p>
  </w:comment>
  <w:comment w:id="212" w:author="Anna Gårdmark" w:date="2020-06-21T09:12:00Z" w:initials="AG">
    <w:p w14:paraId="38E8858D" w14:textId="77777777" w:rsidR="0024271B" w:rsidRPr="00C1547F" w:rsidRDefault="0024271B" w:rsidP="0024271B">
      <w:pPr>
        <w:pStyle w:val="CommentText"/>
        <w:rPr>
          <w:lang w:val="en-GB"/>
        </w:rPr>
      </w:pPr>
      <w:r>
        <w:rPr>
          <w:rStyle w:val="CommentReference"/>
        </w:rPr>
        <w:annotationRef/>
      </w:r>
      <w:r w:rsidRPr="00C1547F">
        <w:rPr>
          <w:lang w:val="en-GB"/>
        </w:rPr>
        <w:t>if the mean isn’t subscripted, it’s understood as the very grand mean, of all observed weights across all species – is that what you’ve done</w:t>
      </w:r>
      <w:r>
        <w:rPr>
          <w:lang w:val="en-GB"/>
        </w:rPr>
        <w:t>?  if it’s by species, you need a species subscript j</w:t>
      </w:r>
    </w:p>
  </w:comment>
  <w:comment w:id="213" w:author="Max Lindmark" w:date="2020-07-28T15:54:00Z" w:initials="ML">
    <w:p w14:paraId="4B584565" w14:textId="77777777" w:rsidR="0024271B" w:rsidRPr="00D323B7" w:rsidRDefault="0024271B" w:rsidP="0024271B">
      <w:pPr>
        <w:pStyle w:val="CommentText"/>
        <w:rPr>
          <w:lang w:val="en-US"/>
        </w:rPr>
      </w:pPr>
      <w:r w:rsidRPr="00D8112E">
        <w:rPr>
          <w:rStyle w:val="CommentReference"/>
          <w:highlight w:val="green"/>
        </w:rPr>
        <w:annotationRef/>
      </w:r>
      <w:r w:rsidRPr="00D8112E">
        <w:rPr>
          <w:highlight w:val="green"/>
          <w:lang w:val="en-US"/>
        </w:rPr>
        <w:t>correct, it’s the grand mean! (unlike for consumption)</w:t>
      </w:r>
    </w:p>
  </w:comment>
  <w:comment w:id="274" w:author="Anna Gårdmark" w:date="2020-06-21T09:15:00Z" w:initials="AG">
    <w:p w14:paraId="146AFEFF" w14:textId="77777777" w:rsidR="0024271B" w:rsidRPr="00C1547F" w:rsidRDefault="0024271B" w:rsidP="0024271B">
      <w:pPr>
        <w:pStyle w:val="CommentText"/>
        <w:rPr>
          <w:lang w:val="en-GB"/>
        </w:rPr>
      </w:pPr>
      <w:r>
        <w:rPr>
          <w:rStyle w:val="CommentReference"/>
        </w:rPr>
        <w:annotationRef/>
      </w:r>
      <w:r w:rsidRPr="00C1547F">
        <w:rPr>
          <w:lang w:val="en-GB"/>
        </w:rPr>
        <w:t xml:space="preserve">if you have info on this in the appendix, it’d be good to refer to </w:t>
      </w:r>
      <w:r>
        <w:rPr>
          <w:lang w:val="en-GB"/>
        </w:rPr>
        <w:t>appendix here</w:t>
      </w:r>
    </w:p>
  </w:comment>
  <w:comment w:id="275" w:author="Max Lindmark" w:date="2020-07-28T15:58:00Z" w:initials="ML">
    <w:p w14:paraId="67C5452A" w14:textId="77777777" w:rsidR="0024271B" w:rsidRPr="00BF74CE" w:rsidRDefault="0024271B" w:rsidP="0024271B">
      <w:pPr>
        <w:pStyle w:val="CommentText"/>
        <w:rPr>
          <w:lang w:val="en-US"/>
        </w:rPr>
      </w:pPr>
      <w:r w:rsidRPr="00E619CE">
        <w:rPr>
          <w:rStyle w:val="CommentReference"/>
          <w:highlight w:val="green"/>
        </w:rPr>
        <w:annotationRef/>
      </w:r>
      <w:r w:rsidRPr="00E619CE">
        <w:rPr>
          <w:highlight w:val="green"/>
          <w:lang w:val="en-US"/>
        </w:rPr>
        <w:t>mentioned earlier in the methods so I removed it from here!</w:t>
      </w:r>
    </w:p>
  </w:comment>
  <w:comment w:id="283" w:author="Jan Ohlberger" w:date="2020-05-22T13:58:00Z" w:initials="Ca">
    <w:p w14:paraId="15FB55DF" w14:textId="77777777" w:rsidR="0024271B" w:rsidRPr="00AE4A5F" w:rsidRDefault="0024271B" w:rsidP="0024271B">
      <w:pPr>
        <w:pStyle w:val="CommentText"/>
        <w:rPr>
          <w:lang w:val="en-GB"/>
        </w:rPr>
      </w:pPr>
      <w:r>
        <w:rPr>
          <w:rStyle w:val="CommentReference"/>
        </w:rPr>
        <w:annotationRef/>
      </w:r>
      <w:r w:rsidRPr="00AE4A5F">
        <w:rPr>
          <w:lang w:val="en-GB"/>
        </w:rPr>
        <w:t>I’d either say ‘other studies’ or cite more examples.</w:t>
      </w:r>
    </w:p>
  </w:comment>
  <w:comment w:id="288" w:author="Max Lindmark" w:date="2020-07-30T10:15:00Z" w:initials="ML">
    <w:p w14:paraId="6619F7EB" w14:textId="77777777" w:rsidR="0024271B" w:rsidRPr="00EA141D" w:rsidRDefault="0024271B" w:rsidP="0024271B">
      <w:pPr>
        <w:pStyle w:val="CommentText"/>
        <w:rPr>
          <w:lang w:val="en-US"/>
        </w:rPr>
      </w:pPr>
      <w:r>
        <w:rPr>
          <w:rStyle w:val="CommentReference"/>
        </w:rPr>
        <w:annotationRef/>
      </w:r>
      <w:r w:rsidRPr="00EA141D">
        <w:rPr>
          <w:lang w:val="en-US"/>
        </w:rPr>
        <w:t xml:space="preserve">Using the </w:t>
      </w:r>
      <w:r>
        <w:rPr>
          <w:lang w:val="en-US"/>
        </w:rPr>
        <w:t>quadratic model here now, see comment in results</w:t>
      </w:r>
    </w:p>
  </w:comment>
  <w:comment w:id="298" w:author="Anna Gårdmark" w:date="2020-06-21T09:18:00Z" w:initials="AG">
    <w:p w14:paraId="0D48DD26" w14:textId="77777777" w:rsidR="0024271B" w:rsidRPr="00CD0AB3" w:rsidRDefault="0024271B" w:rsidP="0024271B">
      <w:pPr>
        <w:pStyle w:val="CommentText"/>
        <w:rPr>
          <w:lang w:val="en-GB"/>
        </w:rPr>
      </w:pPr>
      <w:r>
        <w:rPr>
          <w:rStyle w:val="CommentReference"/>
        </w:rPr>
        <w:annotationRef/>
      </w:r>
      <w:r w:rsidRPr="00CD0AB3">
        <w:rPr>
          <w:lang w:val="en-GB"/>
        </w:rPr>
        <w:t xml:space="preserve">unit? </w:t>
      </w:r>
      <m:oMath>
        <m:r>
          <w:rPr>
            <w:rFonts w:ascii="Cambria Math" w:eastAsiaTheme="minorEastAsia" w:hAnsi="Cambria Math" w:cstheme="minorHAnsi"/>
            <w:lang w:val="en-GB"/>
          </w:rPr>
          <m:t>℃?  (also below)</m:t>
        </m:r>
      </m:oMath>
    </w:p>
  </w:comment>
  <w:comment w:id="299" w:author="Max Lindmark" w:date="2020-07-28T18:10:00Z" w:initials="ML">
    <w:p w14:paraId="3F58A810" w14:textId="77777777" w:rsidR="0024271B" w:rsidRPr="00AE477D" w:rsidRDefault="0024271B" w:rsidP="0024271B">
      <w:pPr>
        <w:pStyle w:val="CommentText"/>
        <w:rPr>
          <w:lang w:val="en-US"/>
        </w:rPr>
      </w:pPr>
      <w:r w:rsidRPr="00CD4B85">
        <w:rPr>
          <w:rStyle w:val="CommentReference"/>
          <w:highlight w:val="green"/>
        </w:rPr>
        <w:annotationRef/>
      </w:r>
      <w:r w:rsidRPr="00CD4B85">
        <w:rPr>
          <w:highlight w:val="green"/>
          <w:lang w:val="en-US"/>
        </w:rPr>
        <w:t>it’s less about the unit and more about the point that the parameters are fitted to a slightly difference temperature variable.</w:t>
      </w:r>
    </w:p>
  </w:comment>
  <w:comment w:id="355" w:author="Max Lindmark" w:date="2020-07-28T15:36:00Z" w:initials="ML">
    <w:p w14:paraId="47343C90" w14:textId="77777777" w:rsidR="0024271B" w:rsidRPr="00363CAA" w:rsidRDefault="0024271B" w:rsidP="0024271B">
      <w:pPr>
        <w:pStyle w:val="CommentText"/>
        <w:rPr>
          <w:lang w:val="en-US"/>
        </w:rPr>
      </w:pPr>
      <w:r w:rsidRPr="004C3DB9">
        <w:rPr>
          <w:rStyle w:val="CommentReference"/>
          <w:highlight w:val="green"/>
        </w:rPr>
        <w:annotationRef/>
      </w:r>
      <w:proofErr w:type="gramStart"/>
      <w:r w:rsidRPr="004C3DB9">
        <w:rPr>
          <w:highlight w:val="green"/>
          <w:lang w:val="en-US"/>
        </w:rPr>
        <w:t>Thanks Anna</w:t>
      </w:r>
      <w:proofErr w:type="gramEnd"/>
      <w:r w:rsidRPr="004C3DB9">
        <w:rPr>
          <w:highlight w:val="green"/>
          <w:lang w:val="en-US"/>
        </w:rPr>
        <w:t xml:space="preserve"> for spotting this! In the table with priors I called this parameter </w:t>
      </w:r>
      <w:proofErr w:type="spellStart"/>
      <w:r w:rsidRPr="004C3DB9">
        <w:rPr>
          <w:highlight w:val="green"/>
          <w:lang w:val="en-US"/>
        </w:rPr>
        <w:t>sigma_subscript</w:t>
      </w:r>
      <w:proofErr w:type="spellEnd"/>
      <w:r w:rsidRPr="004C3DB9">
        <w:rPr>
          <w:highlight w:val="green"/>
          <w:lang w:val="en-US"/>
        </w:rPr>
        <w:t xml:space="preserve"> because I called all variances sigma with different subscripts in my code. But I called the group-varying variances tau here because </w:t>
      </w:r>
      <w:r>
        <w:rPr>
          <w:highlight w:val="green"/>
          <w:lang w:val="en-US"/>
        </w:rPr>
        <w:t xml:space="preserve">that’s what it was called in the </w:t>
      </w:r>
      <w:proofErr w:type="gramStart"/>
      <w:r>
        <w:rPr>
          <w:highlight w:val="green"/>
          <w:lang w:val="en-US"/>
        </w:rPr>
        <w:t>example</w:t>
      </w:r>
      <w:proofErr w:type="gramEnd"/>
      <w:r>
        <w:rPr>
          <w:highlight w:val="green"/>
          <w:lang w:val="en-US"/>
        </w:rPr>
        <w:t xml:space="preserve"> I followed… </w:t>
      </w:r>
      <w:r w:rsidRPr="004C3DB9">
        <w:rPr>
          <w:highlight w:val="green"/>
          <w:lang w:val="en-US"/>
        </w:rPr>
        <w:t>sorry</w:t>
      </w:r>
    </w:p>
  </w:comment>
  <w:comment w:id="381" w:author="Max Lindmark" w:date="2020-07-29T15:15:00Z" w:initials="ML">
    <w:p w14:paraId="3A04367B" w14:textId="77777777" w:rsidR="0024271B" w:rsidRPr="00545433" w:rsidRDefault="0024271B" w:rsidP="0024271B">
      <w:pPr>
        <w:pStyle w:val="CommentText"/>
        <w:rPr>
          <w:lang w:val="en-US"/>
        </w:rPr>
      </w:pPr>
      <w:r w:rsidRPr="00545433">
        <w:rPr>
          <w:rStyle w:val="CommentReference"/>
          <w:lang w:val="en-US"/>
        </w:rPr>
        <w:t>See e-mail: not using sigma</w:t>
      </w:r>
      <w:r>
        <w:rPr>
          <w:rStyle w:val="CommentReference"/>
          <w:lang w:val="en-US"/>
        </w:rPr>
        <w:t>^2 anymore, just sigma throughout</w:t>
      </w:r>
    </w:p>
  </w:comment>
  <w:comment w:id="454" w:author="Anna Gårdmark" w:date="2020-06-21T09:03:00Z" w:initials="AG">
    <w:p w14:paraId="4EAAE22D" w14:textId="77777777" w:rsidR="0024271B" w:rsidRPr="004561BC" w:rsidRDefault="0024271B" w:rsidP="0024271B">
      <w:pPr>
        <w:pStyle w:val="CommentText"/>
        <w:rPr>
          <w:lang w:val="en-GB"/>
        </w:rPr>
      </w:pPr>
      <w:r>
        <w:rPr>
          <w:rStyle w:val="CommentReference"/>
        </w:rPr>
        <w:annotationRef/>
      </w:r>
      <w:r w:rsidRPr="004561BC">
        <w:rPr>
          <w:lang w:val="en-GB"/>
        </w:rPr>
        <w:t xml:space="preserve">shouldn’t </w:t>
      </w:r>
      <w:proofErr w:type="spellStart"/>
      <w:r w:rsidRPr="004561BC">
        <w:rPr>
          <w:lang w:val="en-GB"/>
        </w:rPr>
        <w:t>tao</w:t>
      </w:r>
      <w:proofErr w:type="spellEnd"/>
      <w:r w:rsidRPr="004561BC">
        <w:rPr>
          <w:lang w:val="en-GB"/>
        </w:rPr>
        <w:t xml:space="preserve"> from </w:t>
      </w:r>
      <w:proofErr w:type="spellStart"/>
      <w:r w:rsidRPr="004561BC">
        <w:rPr>
          <w:lang w:val="en-GB"/>
        </w:rPr>
        <w:t>eq</w:t>
      </w:r>
      <w:proofErr w:type="spellEnd"/>
      <w:r w:rsidRPr="004561BC">
        <w:rPr>
          <w:lang w:val="en-GB"/>
        </w:rPr>
        <w:t xml:space="preserve"> 8 be presented here also?</w:t>
      </w:r>
    </w:p>
  </w:comment>
  <w:comment w:id="455" w:author="Max Lindmark" w:date="2020-07-29T08:55:00Z" w:initials="ML">
    <w:p w14:paraId="0CB3BBDB" w14:textId="77777777" w:rsidR="0024271B" w:rsidRPr="00BA472F" w:rsidRDefault="0024271B" w:rsidP="0024271B">
      <w:pPr>
        <w:pStyle w:val="CommentText"/>
        <w:rPr>
          <w:lang w:val="en-US"/>
        </w:rPr>
      </w:pPr>
      <w:r>
        <w:rPr>
          <w:rStyle w:val="CommentReference"/>
        </w:rPr>
        <w:annotationRef/>
      </w:r>
      <w:r w:rsidRPr="00BA472F">
        <w:rPr>
          <w:lang w:val="en-US"/>
        </w:rPr>
        <w:t>Yes, forgot to add after we made it hierarchical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39F691" w15:done="0"/>
  <w15:commentEx w15:paraId="24B4D1C6" w15:done="0"/>
  <w15:commentEx w15:paraId="5CB42F91" w15:paraIdParent="24B4D1C6" w15:done="0"/>
  <w15:commentEx w15:paraId="0791C437" w15:done="0"/>
  <w15:commentEx w15:paraId="77DC9ED6" w15:paraIdParent="0791C437" w15:done="0"/>
  <w15:commentEx w15:paraId="65C663C9" w15:done="0"/>
  <w15:commentEx w15:paraId="06EF1387" w15:paraIdParent="65C663C9" w15:done="0"/>
  <w15:commentEx w15:paraId="1CCCDF09" w15:done="0"/>
  <w15:commentEx w15:paraId="7A953090" w15:done="0"/>
  <w15:commentEx w15:paraId="4874EB6A" w15:done="0"/>
  <w15:commentEx w15:paraId="487818F3" w15:paraIdParent="4874EB6A" w15:done="0"/>
  <w15:commentEx w15:paraId="4261FB24" w15:paraIdParent="4874EB6A" w15:done="0"/>
  <w15:commentEx w15:paraId="43EC7E40" w15:done="0"/>
  <w15:commentEx w15:paraId="62B445D9" w15:paraIdParent="43EC7E40" w15:done="0"/>
  <w15:commentEx w15:paraId="38E8858D" w15:paraIdParent="43EC7E40" w15:done="0"/>
  <w15:commentEx w15:paraId="4B584565" w15:paraIdParent="43EC7E40" w15:done="0"/>
  <w15:commentEx w15:paraId="146AFEFF" w15:done="0"/>
  <w15:commentEx w15:paraId="67C5452A" w15:paraIdParent="146AFEFF" w15:done="0"/>
  <w15:commentEx w15:paraId="15FB55DF" w15:done="0"/>
  <w15:commentEx w15:paraId="6619F7EB" w15:done="0"/>
  <w15:commentEx w15:paraId="0D48DD26" w15:done="0"/>
  <w15:commentEx w15:paraId="3F58A810" w15:paraIdParent="0D48DD26" w15:done="0"/>
  <w15:commentEx w15:paraId="47343C90" w15:done="0"/>
  <w15:commentEx w15:paraId="3A04367B" w15:done="0"/>
  <w15:commentEx w15:paraId="4EAAE22D" w15:done="0"/>
  <w15:commentEx w15:paraId="0CB3BBDB" w15:paraIdParent="4EAAE2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AC485" w16cex:dateUtc="2020-07-28T13:36:00Z"/>
  <w16cex:commentExtensible w16cex:durableId="22CAB9AD" w16cex:dateUtc="2020-07-28T12:50:00Z"/>
  <w16cex:commentExtensible w16cex:durableId="22CAB944" w16cex:dateUtc="2020-07-28T12:48:00Z"/>
  <w16cex:commentExtensible w16cex:durableId="22CACA02" w16cex:dateUtc="2020-07-28T14:00:00Z"/>
  <w16cex:commentExtensible w16cex:durableId="22CACD75" w16cex:dateUtc="2020-07-28T14:14:00Z"/>
  <w16cex:commentExtensible w16cex:durableId="22CAC7FB" w16cex:dateUtc="2020-07-28T13:51:00Z"/>
  <w16cex:commentExtensible w16cex:durableId="22CAC8A8" w16cex:dateUtc="2020-07-28T13:54:00Z"/>
  <w16cex:commentExtensible w16cex:durableId="22CAC9B4" w16cex:dateUtc="2020-07-28T13:58:00Z"/>
  <w16cex:commentExtensible w16cex:durableId="22CD1C56" w16cex:dateUtc="2020-07-30T08:15:00Z"/>
  <w16cex:commentExtensible w16cex:durableId="22CAE87C" w16cex:dateUtc="2020-07-28T16:10:00Z"/>
  <w16cex:commentExtensible w16cex:durableId="22CC16D2" w16cex:dateUtc="2020-07-28T13:36:00Z"/>
  <w16cex:commentExtensible w16cex:durableId="22CC10F9" w16cex:dateUtc="2020-07-29T13:15:00Z"/>
  <w16cex:commentExtensible w16cex:durableId="22CBB7F1" w16cex:dateUtc="2020-07-29T0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39F691" w16cid:durableId="22CAC485"/>
  <w16cid:commentId w16cid:paraId="24B4D1C6" w16cid:durableId="22C9397C"/>
  <w16cid:commentId w16cid:paraId="5CB42F91" w16cid:durableId="22C9397D"/>
  <w16cid:commentId w16cid:paraId="0791C437" w16cid:durableId="22C9397F"/>
  <w16cid:commentId w16cid:paraId="77DC9ED6" w16cid:durableId="22CAB9AD"/>
  <w16cid:commentId w16cid:paraId="65C663C9" w16cid:durableId="22C93980"/>
  <w16cid:commentId w16cid:paraId="06EF1387" w16cid:durableId="22CAB944"/>
  <w16cid:commentId w16cid:paraId="1CCCDF09" w16cid:durableId="22CACA02"/>
  <w16cid:commentId w16cid:paraId="7A953090" w16cid:durableId="22CACD75"/>
  <w16cid:commentId w16cid:paraId="4874EB6A" w16cid:durableId="22C93986"/>
  <w16cid:commentId w16cid:paraId="487818F3" w16cid:durableId="22C93987"/>
  <w16cid:commentId w16cid:paraId="4261FB24" w16cid:durableId="22CAC7FB"/>
  <w16cid:commentId w16cid:paraId="43EC7E40" w16cid:durableId="22C93988"/>
  <w16cid:commentId w16cid:paraId="62B445D9" w16cid:durableId="22C93989"/>
  <w16cid:commentId w16cid:paraId="38E8858D" w16cid:durableId="22C9398A"/>
  <w16cid:commentId w16cid:paraId="4B584565" w16cid:durableId="22CAC8A8"/>
  <w16cid:commentId w16cid:paraId="146AFEFF" w16cid:durableId="22C93990"/>
  <w16cid:commentId w16cid:paraId="67C5452A" w16cid:durableId="22CAC9B4"/>
  <w16cid:commentId w16cid:paraId="15FB55DF" w16cid:durableId="22C93991"/>
  <w16cid:commentId w16cid:paraId="6619F7EB" w16cid:durableId="22CD1C56"/>
  <w16cid:commentId w16cid:paraId="0D48DD26" w16cid:durableId="22C93992"/>
  <w16cid:commentId w16cid:paraId="3F58A810" w16cid:durableId="22CAE87C"/>
  <w16cid:commentId w16cid:paraId="47343C90" w16cid:durableId="22CC16D2"/>
  <w16cid:commentId w16cid:paraId="3A04367B" w16cid:durableId="22CC10F9"/>
  <w16cid:commentId w16cid:paraId="4EAAE22D" w16cid:durableId="22C9399A"/>
  <w16cid:commentId w16cid:paraId="0CB3BBDB" w16cid:durableId="22CBB7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53B83634"/>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A027E0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B66EC1"/>
    <w:multiLevelType w:val="hybridMultilevel"/>
    <w:tmpl w:val="E11EF9D6"/>
    <w:lvl w:ilvl="0" w:tplc="C8480AA0">
      <w:start w:val="12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F5482"/>
    <w:multiLevelType w:val="hybridMultilevel"/>
    <w:tmpl w:val="C6E60536"/>
    <w:lvl w:ilvl="0" w:tplc="8E4C6944">
      <w:start w:val="20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E1204F"/>
    <w:multiLevelType w:val="hybridMultilevel"/>
    <w:tmpl w:val="69344762"/>
    <w:lvl w:ilvl="0" w:tplc="CBF06A9C">
      <w:start w:val="33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E369D9"/>
    <w:multiLevelType w:val="hybridMultilevel"/>
    <w:tmpl w:val="8ED297E2"/>
    <w:lvl w:ilvl="0" w:tplc="455076CA">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C489C"/>
    <w:multiLevelType w:val="hybridMultilevel"/>
    <w:tmpl w:val="DE76D20A"/>
    <w:lvl w:ilvl="0" w:tplc="F934F8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D4434"/>
    <w:multiLevelType w:val="hybridMultilevel"/>
    <w:tmpl w:val="71C05DE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9" w15:restartNumberingAfterBreak="0">
    <w:nsid w:val="27291578"/>
    <w:multiLevelType w:val="hybridMultilevel"/>
    <w:tmpl w:val="4264413E"/>
    <w:lvl w:ilvl="0" w:tplc="3AA07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EC2DC1"/>
    <w:multiLevelType w:val="hybridMultilevel"/>
    <w:tmpl w:val="116A5D7E"/>
    <w:lvl w:ilvl="0" w:tplc="EAB60F8E">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5B3CE4"/>
    <w:multiLevelType w:val="hybridMultilevel"/>
    <w:tmpl w:val="C2E8F16C"/>
    <w:lvl w:ilvl="0" w:tplc="2B5A9F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6F5243"/>
    <w:multiLevelType w:val="hybridMultilevel"/>
    <w:tmpl w:val="7B02895E"/>
    <w:lvl w:ilvl="0" w:tplc="4754CF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A0EA9"/>
    <w:multiLevelType w:val="hybridMultilevel"/>
    <w:tmpl w:val="81EA8BA4"/>
    <w:lvl w:ilvl="0" w:tplc="A66871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CC768F"/>
    <w:multiLevelType w:val="hybridMultilevel"/>
    <w:tmpl w:val="541C4062"/>
    <w:lvl w:ilvl="0" w:tplc="306C2C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90CC5"/>
    <w:multiLevelType w:val="hybridMultilevel"/>
    <w:tmpl w:val="4FDABF80"/>
    <w:lvl w:ilvl="0" w:tplc="8C1A418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E57122"/>
    <w:multiLevelType w:val="hybridMultilevel"/>
    <w:tmpl w:val="8C90E5C6"/>
    <w:lvl w:ilvl="0" w:tplc="F092C58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011CC6"/>
    <w:multiLevelType w:val="hybridMultilevel"/>
    <w:tmpl w:val="F710C1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7930AEB"/>
    <w:multiLevelType w:val="hybridMultilevel"/>
    <w:tmpl w:val="E2963230"/>
    <w:lvl w:ilvl="0" w:tplc="CED694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9769DD"/>
    <w:multiLevelType w:val="hybridMultilevel"/>
    <w:tmpl w:val="BC0474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D70570"/>
    <w:multiLevelType w:val="hybridMultilevel"/>
    <w:tmpl w:val="09B0083A"/>
    <w:lvl w:ilvl="0" w:tplc="5AB8C884">
      <w:start w:val="1"/>
      <w:numFmt w:val="decimal"/>
      <w:lvlText w:val="%1."/>
      <w:lvlJc w:val="left"/>
      <w:pPr>
        <w:ind w:left="960" w:hanging="60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4A822546"/>
    <w:multiLevelType w:val="hybridMultilevel"/>
    <w:tmpl w:val="57B65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0F514D"/>
    <w:multiLevelType w:val="hybridMultilevel"/>
    <w:tmpl w:val="D070E878"/>
    <w:lvl w:ilvl="0" w:tplc="F40E882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79758D"/>
    <w:multiLevelType w:val="hybridMultilevel"/>
    <w:tmpl w:val="1EF03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C82F63"/>
    <w:multiLevelType w:val="hybridMultilevel"/>
    <w:tmpl w:val="99003DB6"/>
    <w:lvl w:ilvl="0" w:tplc="C8EECBF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15:restartNumberingAfterBreak="0">
    <w:nsid w:val="4FDD1837"/>
    <w:multiLevelType w:val="hybridMultilevel"/>
    <w:tmpl w:val="4B1E1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3052AA"/>
    <w:multiLevelType w:val="multilevel"/>
    <w:tmpl w:val="1ECA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7D64EF"/>
    <w:multiLevelType w:val="hybridMultilevel"/>
    <w:tmpl w:val="12CC6474"/>
    <w:lvl w:ilvl="0" w:tplc="2FEE1864">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6A370BD"/>
    <w:multiLevelType w:val="hybridMultilevel"/>
    <w:tmpl w:val="2F10E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B351FA"/>
    <w:multiLevelType w:val="hybridMultilevel"/>
    <w:tmpl w:val="1B7CE978"/>
    <w:lvl w:ilvl="0" w:tplc="FEBACB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E54CAF"/>
    <w:multiLevelType w:val="hybridMultilevel"/>
    <w:tmpl w:val="81D430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5C142398"/>
    <w:multiLevelType w:val="hybridMultilevel"/>
    <w:tmpl w:val="84DED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B23A63"/>
    <w:multiLevelType w:val="hybridMultilevel"/>
    <w:tmpl w:val="C0A881A2"/>
    <w:lvl w:ilvl="0" w:tplc="A86497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186870"/>
    <w:multiLevelType w:val="hybridMultilevel"/>
    <w:tmpl w:val="381AB3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753875"/>
    <w:multiLevelType w:val="hybridMultilevel"/>
    <w:tmpl w:val="C5C249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4CD5A5F"/>
    <w:multiLevelType w:val="hybridMultilevel"/>
    <w:tmpl w:val="506A627E"/>
    <w:lvl w:ilvl="0" w:tplc="FF6A309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E543D3"/>
    <w:multiLevelType w:val="hybridMultilevel"/>
    <w:tmpl w:val="57F49D12"/>
    <w:lvl w:ilvl="0" w:tplc="A726D2A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05663E"/>
    <w:multiLevelType w:val="hybridMultilevel"/>
    <w:tmpl w:val="4F5A9B4E"/>
    <w:lvl w:ilvl="0" w:tplc="89981D8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AF6025"/>
    <w:multiLevelType w:val="hybridMultilevel"/>
    <w:tmpl w:val="F3A6CD3A"/>
    <w:lvl w:ilvl="0" w:tplc="E238176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0554A9"/>
    <w:multiLevelType w:val="hybridMultilevel"/>
    <w:tmpl w:val="4EF20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BF95514"/>
    <w:multiLevelType w:val="hybridMultilevel"/>
    <w:tmpl w:val="029A0D8E"/>
    <w:lvl w:ilvl="0" w:tplc="6C6C0C94">
      <w:start w:val="1"/>
      <w:numFmt w:val="lowerLetter"/>
      <w:lvlText w:val="%1)"/>
      <w:lvlJc w:val="left"/>
      <w:pPr>
        <w:ind w:left="1664" w:hanging="360"/>
      </w:pPr>
      <w:rPr>
        <w:rFonts w:hint="default"/>
      </w:rPr>
    </w:lvl>
    <w:lvl w:ilvl="1" w:tplc="04090019" w:tentative="1">
      <w:start w:val="1"/>
      <w:numFmt w:val="lowerLetter"/>
      <w:lvlText w:val="%2."/>
      <w:lvlJc w:val="left"/>
      <w:pPr>
        <w:ind w:left="2384" w:hanging="360"/>
      </w:pPr>
    </w:lvl>
    <w:lvl w:ilvl="2" w:tplc="0409001B" w:tentative="1">
      <w:start w:val="1"/>
      <w:numFmt w:val="lowerRoman"/>
      <w:lvlText w:val="%3."/>
      <w:lvlJc w:val="right"/>
      <w:pPr>
        <w:ind w:left="3104" w:hanging="180"/>
      </w:pPr>
    </w:lvl>
    <w:lvl w:ilvl="3" w:tplc="0409000F" w:tentative="1">
      <w:start w:val="1"/>
      <w:numFmt w:val="decimal"/>
      <w:lvlText w:val="%4."/>
      <w:lvlJc w:val="left"/>
      <w:pPr>
        <w:ind w:left="3824" w:hanging="360"/>
      </w:pPr>
    </w:lvl>
    <w:lvl w:ilvl="4" w:tplc="04090019" w:tentative="1">
      <w:start w:val="1"/>
      <w:numFmt w:val="lowerLetter"/>
      <w:lvlText w:val="%5."/>
      <w:lvlJc w:val="left"/>
      <w:pPr>
        <w:ind w:left="4544" w:hanging="360"/>
      </w:pPr>
    </w:lvl>
    <w:lvl w:ilvl="5" w:tplc="0409001B" w:tentative="1">
      <w:start w:val="1"/>
      <w:numFmt w:val="lowerRoman"/>
      <w:lvlText w:val="%6."/>
      <w:lvlJc w:val="right"/>
      <w:pPr>
        <w:ind w:left="5264" w:hanging="180"/>
      </w:pPr>
    </w:lvl>
    <w:lvl w:ilvl="6" w:tplc="0409000F" w:tentative="1">
      <w:start w:val="1"/>
      <w:numFmt w:val="decimal"/>
      <w:lvlText w:val="%7."/>
      <w:lvlJc w:val="left"/>
      <w:pPr>
        <w:ind w:left="5984" w:hanging="360"/>
      </w:pPr>
    </w:lvl>
    <w:lvl w:ilvl="7" w:tplc="04090019" w:tentative="1">
      <w:start w:val="1"/>
      <w:numFmt w:val="lowerLetter"/>
      <w:lvlText w:val="%8."/>
      <w:lvlJc w:val="left"/>
      <w:pPr>
        <w:ind w:left="6704" w:hanging="360"/>
      </w:pPr>
    </w:lvl>
    <w:lvl w:ilvl="8" w:tplc="0409001B" w:tentative="1">
      <w:start w:val="1"/>
      <w:numFmt w:val="lowerRoman"/>
      <w:lvlText w:val="%9."/>
      <w:lvlJc w:val="right"/>
      <w:pPr>
        <w:ind w:left="7424" w:hanging="180"/>
      </w:pPr>
    </w:lvl>
  </w:abstractNum>
  <w:num w:numId="1">
    <w:abstractNumId w:val="20"/>
  </w:num>
  <w:num w:numId="2">
    <w:abstractNumId w:val="30"/>
  </w:num>
  <w:num w:numId="3">
    <w:abstractNumId w:val="0"/>
  </w:num>
  <w:num w:numId="4">
    <w:abstractNumId w:val="1"/>
  </w:num>
  <w:num w:numId="5">
    <w:abstractNumId w:val="14"/>
  </w:num>
  <w:num w:numId="6">
    <w:abstractNumId w:val="37"/>
  </w:num>
  <w:num w:numId="7">
    <w:abstractNumId w:val="40"/>
  </w:num>
  <w:num w:numId="8">
    <w:abstractNumId w:val="4"/>
  </w:num>
  <w:num w:numId="9">
    <w:abstractNumId w:val="31"/>
  </w:num>
  <w:num w:numId="10">
    <w:abstractNumId w:val="35"/>
  </w:num>
  <w:num w:numId="11">
    <w:abstractNumId w:val="39"/>
  </w:num>
  <w:num w:numId="12">
    <w:abstractNumId w:val="3"/>
  </w:num>
  <w:num w:numId="13">
    <w:abstractNumId w:val="36"/>
  </w:num>
  <w:num w:numId="14">
    <w:abstractNumId w:val="12"/>
  </w:num>
  <w:num w:numId="15">
    <w:abstractNumId w:val="18"/>
  </w:num>
  <w:num w:numId="16">
    <w:abstractNumId w:val="32"/>
  </w:num>
  <w:num w:numId="17">
    <w:abstractNumId w:val="29"/>
  </w:num>
  <w:num w:numId="18">
    <w:abstractNumId w:val="13"/>
  </w:num>
  <w:num w:numId="19">
    <w:abstractNumId w:val="38"/>
  </w:num>
  <w:num w:numId="20">
    <w:abstractNumId w:val="7"/>
  </w:num>
  <w:num w:numId="21">
    <w:abstractNumId w:val="24"/>
  </w:num>
  <w:num w:numId="22">
    <w:abstractNumId w:val="11"/>
  </w:num>
  <w:num w:numId="23">
    <w:abstractNumId w:val="25"/>
  </w:num>
  <w:num w:numId="24">
    <w:abstractNumId w:val="23"/>
  </w:num>
  <w:num w:numId="25">
    <w:abstractNumId w:val="28"/>
  </w:num>
  <w:num w:numId="26">
    <w:abstractNumId w:val="33"/>
  </w:num>
  <w:num w:numId="27">
    <w:abstractNumId w:val="9"/>
  </w:num>
  <w:num w:numId="28">
    <w:abstractNumId w:val="17"/>
  </w:num>
  <w:num w:numId="29">
    <w:abstractNumId w:val="6"/>
  </w:num>
  <w:num w:numId="30">
    <w:abstractNumId w:val="21"/>
  </w:num>
  <w:num w:numId="31">
    <w:abstractNumId w:val="16"/>
  </w:num>
  <w:num w:numId="32">
    <w:abstractNumId w:val="2"/>
  </w:num>
  <w:num w:numId="33">
    <w:abstractNumId w:val="34"/>
  </w:num>
  <w:num w:numId="34">
    <w:abstractNumId w:val="5"/>
  </w:num>
  <w:num w:numId="35">
    <w:abstractNumId w:val="8"/>
  </w:num>
  <w:num w:numId="36">
    <w:abstractNumId w:val="26"/>
  </w:num>
  <w:num w:numId="37">
    <w:abstractNumId w:val="27"/>
  </w:num>
  <w:num w:numId="38">
    <w:abstractNumId w:val="15"/>
  </w:num>
  <w:num w:numId="39">
    <w:abstractNumId w:val="22"/>
  </w:num>
  <w:num w:numId="40">
    <w:abstractNumId w:val="19"/>
  </w:num>
  <w:num w:numId="4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x Lindmark">
    <w15:presenceInfo w15:providerId="AD" w15:userId="S::max.lindmark@slu.se::74a91d58-1def-4e6c-a200-e80e4af38c20"/>
  </w15:person>
  <w15:person w15:author="Jan Ohlberger">
    <w15:presenceInfo w15:providerId="None" w15:userId="Jan Ohlberger"/>
  </w15:person>
  <w15:person w15:author="Anna Gårdmark">
    <w15:presenceInfo w15:providerId="AD" w15:userId="S-1-5-21-1060284298-1343024091-682003330-100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1B"/>
    <w:rsid w:val="0024271B"/>
    <w:rsid w:val="007C4157"/>
    <w:rsid w:val="00AE1D4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660E490C"/>
  <w15:chartTrackingRefBased/>
  <w15:docId w15:val="{B46DA181-9B34-5D41-BB51-8BE70EF08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1"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1B"/>
  </w:style>
  <w:style w:type="paragraph" w:styleId="Heading1">
    <w:name w:val="heading 1"/>
    <w:basedOn w:val="Normal"/>
    <w:next w:val="Normal"/>
    <w:link w:val="Heading1Char"/>
    <w:autoRedefine/>
    <w:uiPriority w:val="9"/>
    <w:qFormat/>
    <w:rsid w:val="0024271B"/>
    <w:pPr>
      <w:keepNext/>
      <w:keepLines/>
      <w:spacing w:before="120" w:line="48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24271B"/>
    <w:pPr>
      <w:keepNext/>
      <w:keepLines/>
      <w:spacing w:line="480" w:lineRule="auto"/>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24271B"/>
    <w:pPr>
      <w:keepNext/>
      <w:keepLines/>
      <w:spacing w:before="60" w:after="60" w:line="480" w:lineRule="auto"/>
      <w:outlineLvl w:val="2"/>
    </w:pPr>
    <w:rPr>
      <w:rFonts w:eastAsiaTheme="majorEastAsia" w:cstheme="majorBidi"/>
      <w:b/>
      <w:i/>
      <w:color w:val="000000" w:themeColor="text1"/>
    </w:rPr>
  </w:style>
  <w:style w:type="paragraph" w:styleId="Heading4">
    <w:name w:val="heading 4"/>
    <w:basedOn w:val="Normal"/>
    <w:next w:val="Normal"/>
    <w:link w:val="Heading4Char"/>
    <w:uiPriority w:val="9"/>
    <w:unhideWhenUsed/>
    <w:rsid w:val="0024271B"/>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rsid w:val="0024271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271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271B"/>
    <w:rPr>
      <w:rFonts w:ascii="Times New Roman" w:hAnsi="Times New Roman" w:cs="Times New Roman"/>
      <w:sz w:val="18"/>
      <w:szCs w:val="18"/>
    </w:rPr>
  </w:style>
  <w:style w:type="character" w:customStyle="1" w:styleId="Heading1Char">
    <w:name w:val="Heading 1 Char"/>
    <w:basedOn w:val="DefaultParagraphFont"/>
    <w:link w:val="Heading1"/>
    <w:uiPriority w:val="9"/>
    <w:rsid w:val="0024271B"/>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24271B"/>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rsid w:val="0024271B"/>
    <w:rPr>
      <w:rFonts w:eastAsiaTheme="majorEastAsia" w:cstheme="majorBidi"/>
      <w:b/>
      <w:i/>
      <w:color w:val="000000" w:themeColor="text1"/>
    </w:rPr>
  </w:style>
  <w:style w:type="character" w:customStyle="1" w:styleId="Heading4Char">
    <w:name w:val="Heading 4 Char"/>
    <w:basedOn w:val="DefaultParagraphFont"/>
    <w:link w:val="Heading4"/>
    <w:uiPriority w:val="9"/>
    <w:rsid w:val="0024271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24271B"/>
    <w:rPr>
      <w:rFonts w:asciiTheme="majorHAnsi" w:eastAsiaTheme="majorEastAsia" w:hAnsiTheme="majorHAnsi" w:cstheme="majorBidi"/>
      <w:color w:val="2F5496" w:themeColor="accent1" w:themeShade="BF"/>
    </w:rPr>
  </w:style>
  <w:style w:type="paragraph" w:styleId="Title">
    <w:name w:val="Title"/>
    <w:aliases w:val="Titel/Dokumentnamn"/>
    <w:basedOn w:val="Normal"/>
    <w:next w:val="Normal"/>
    <w:link w:val="TitleChar"/>
    <w:uiPriority w:val="99"/>
    <w:rsid w:val="0024271B"/>
    <w:pPr>
      <w:keepNext/>
      <w:suppressAutoHyphens/>
      <w:spacing w:before="600" w:after="100"/>
      <w:contextualSpacing/>
    </w:pPr>
    <w:rPr>
      <w:rFonts w:asciiTheme="majorHAnsi" w:eastAsiaTheme="majorEastAsia" w:hAnsiTheme="majorHAnsi" w:cstheme="majorBidi"/>
      <w:color w:val="323E4F" w:themeColor="text2" w:themeShade="BF"/>
      <w:spacing w:val="5"/>
      <w:kern w:val="28"/>
      <w:sz w:val="30"/>
      <w:szCs w:val="52"/>
    </w:rPr>
  </w:style>
  <w:style w:type="character" w:customStyle="1" w:styleId="TitleChar">
    <w:name w:val="Title Char"/>
    <w:aliases w:val="Titel/Dokumentnamn Char"/>
    <w:basedOn w:val="DefaultParagraphFont"/>
    <w:link w:val="Title"/>
    <w:uiPriority w:val="99"/>
    <w:rsid w:val="0024271B"/>
    <w:rPr>
      <w:rFonts w:asciiTheme="majorHAnsi" w:eastAsiaTheme="majorEastAsia" w:hAnsiTheme="majorHAnsi" w:cstheme="majorBidi"/>
      <w:color w:val="323E4F" w:themeColor="text2" w:themeShade="BF"/>
      <w:spacing w:val="5"/>
      <w:kern w:val="28"/>
      <w:sz w:val="30"/>
      <w:szCs w:val="52"/>
    </w:rPr>
  </w:style>
  <w:style w:type="paragraph" w:styleId="Header">
    <w:name w:val="header"/>
    <w:basedOn w:val="Normal"/>
    <w:link w:val="HeaderChar"/>
    <w:uiPriority w:val="99"/>
    <w:semiHidden/>
    <w:rsid w:val="0024271B"/>
    <w:pPr>
      <w:tabs>
        <w:tab w:val="center" w:pos="3686"/>
        <w:tab w:val="right" w:pos="9072"/>
      </w:tabs>
      <w:spacing w:line="200" w:lineRule="exact"/>
    </w:pPr>
    <w:rPr>
      <w:rFonts w:asciiTheme="majorHAnsi" w:hAnsiTheme="majorHAnsi"/>
      <w:sz w:val="14"/>
    </w:rPr>
  </w:style>
  <w:style w:type="character" w:customStyle="1" w:styleId="HeaderChar">
    <w:name w:val="Header Char"/>
    <w:basedOn w:val="DefaultParagraphFont"/>
    <w:link w:val="Header"/>
    <w:uiPriority w:val="99"/>
    <w:semiHidden/>
    <w:rsid w:val="0024271B"/>
    <w:rPr>
      <w:rFonts w:asciiTheme="majorHAnsi" w:hAnsiTheme="majorHAnsi"/>
      <w:sz w:val="14"/>
    </w:rPr>
  </w:style>
  <w:style w:type="paragraph" w:styleId="Footer">
    <w:name w:val="footer"/>
    <w:basedOn w:val="Header"/>
    <w:link w:val="FooterChar"/>
    <w:uiPriority w:val="99"/>
    <w:rsid w:val="0024271B"/>
    <w:pPr>
      <w:tabs>
        <w:tab w:val="clear" w:pos="3686"/>
        <w:tab w:val="left" w:pos="4111"/>
      </w:tabs>
    </w:pPr>
  </w:style>
  <w:style w:type="character" w:customStyle="1" w:styleId="FooterChar">
    <w:name w:val="Footer Char"/>
    <w:basedOn w:val="DefaultParagraphFont"/>
    <w:link w:val="Footer"/>
    <w:uiPriority w:val="99"/>
    <w:rsid w:val="0024271B"/>
    <w:rPr>
      <w:rFonts w:asciiTheme="majorHAnsi" w:hAnsiTheme="majorHAnsi"/>
      <w:sz w:val="14"/>
    </w:rPr>
  </w:style>
  <w:style w:type="character" w:styleId="PlaceholderText">
    <w:name w:val="Placeholder Text"/>
    <w:basedOn w:val="DefaultParagraphFont"/>
    <w:uiPriority w:val="99"/>
    <w:semiHidden/>
    <w:rsid w:val="0024271B"/>
    <w:rPr>
      <w:color w:val="808080"/>
    </w:rPr>
  </w:style>
  <w:style w:type="table" w:styleId="TableGrid">
    <w:name w:val="Table Grid"/>
    <w:basedOn w:val="TableNormal"/>
    <w:uiPriority w:val="59"/>
    <w:rsid w:val="0024271B"/>
    <w:rPr>
      <w:rFonts w:ascii="Arial" w:hAnsi="Arial"/>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info">
    <w:name w:val="Header-info"/>
    <w:basedOn w:val="Header"/>
    <w:uiPriority w:val="99"/>
    <w:semiHidden/>
    <w:rsid w:val="0024271B"/>
    <w:pPr>
      <w:tabs>
        <w:tab w:val="clear" w:pos="9072"/>
        <w:tab w:val="right" w:pos="8789"/>
      </w:tabs>
    </w:pPr>
  </w:style>
  <w:style w:type="character" w:styleId="Hyperlink">
    <w:name w:val="Hyperlink"/>
    <w:basedOn w:val="DefaultParagraphFont"/>
    <w:uiPriority w:val="99"/>
    <w:semiHidden/>
    <w:qFormat/>
    <w:rsid w:val="0024271B"/>
    <w:rPr>
      <w:color w:val="0000FF"/>
      <w:u w:val="single"/>
    </w:rPr>
  </w:style>
  <w:style w:type="paragraph" w:styleId="TOCHeading">
    <w:name w:val="TOC Heading"/>
    <w:basedOn w:val="Heading1"/>
    <w:next w:val="Normal"/>
    <w:uiPriority w:val="39"/>
    <w:semiHidden/>
    <w:rsid w:val="0024271B"/>
    <w:pPr>
      <w:pageBreakBefore/>
      <w:outlineLvl w:val="9"/>
    </w:pPr>
    <w:rPr>
      <w:lang w:eastAsia="ja-JP"/>
    </w:rPr>
  </w:style>
  <w:style w:type="paragraph" w:styleId="Quote">
    <w:name w:val="Quote"/>
    <w:basedOn w:val="Normal"/>
    <w:link w:val="QuoteChar"/>
    <w:uiPriority w:val="10"/>
    <w:qFormat/>
    <w:rsid w:val="0024271B"/>
    <w:pPr>
      <w:spacing w:after="220"/>
      <w:ind w:left="357"/>
    </w:pPr>
    <w:rPr>
      <w:iCs/>
      <w:color w:val="000000" w:themeColor="text1"/>
      <w:sz w:val="20"/>
    </w:rPr>
  </w:style>
  <w:style w:type="character" w:customStyle="1" w:styleId="QuoteChar">
    <w:name w:val="Quote Char"/>
    <w:basedOn w:val="DefaultParagraphFont"/>
    <w:link w:val="Quote"/>
    <w:uiPriority w:val="10"/>
    <w:rsid w:val="0024271B"/>
    <w:rPr>
      <w:iCs/>
      <w:color w:val="000000" w:themeColor="text1"/>
      <w:sz w:val="20"/>
    </w:rPr>
  </w:style>
  <w:style w:type="paragraph" w:styleId="TOC1">
    <w:name w:val="toc 1"/>
    <w:basedOn w:val="Normal"/>
    <w:next w:val="Normal"/>
    <w:uiPriority w:val="39"/>
    <w:semiHidden/>
    <w:rsid w:val="0024271B"/>
    <w:pPr>
      <w:spacing w:beforeLines="100" w:before="100"/>
    </w:pPr>
  </w:style>
  <w:style w:type="paragraph" w:styleId="TOC2">
    <w:name w:val="toc 2"/>
    <w:basedOn w:val="Normal"/>
    <w:next w:val="Normal"/>
    <w:uiPriority w:val="99"/>
    <w:semiHidden/>
    <w:rsid w:val="0024271B"/>
    <w:pPr>
      <w:ind w:left="276"/>
    </w:pPr>
  </w:style>
  <w:style w:type="paragraph" w:styleId="TOC3">
    <w:name w:val="toc 3"/>
    <w:basedOn w:val="Normal"/>
    <w:next w:val="Normal"/>
    <w:uiPriority w:val="99"/>
    <w:semiHidden/>
    <w:rsid w:val="0024271B"/>
    <w:pPr>
      <w:ind w:left="552"/>
    </w:pPr>
  </w:style>
  <w:style w:type="character" w:styleId="Emphasis">
    <w:name w:val="Emphasis"/>
    <w:basedOn w:val="DefaultParagraphFont"/>
    <w:uiPriority w:val="1"/>
    <w:rsid w:val="0024271B"/>
    <w:rPr>
      <w:i/>
      <w:iCs/>
    </w:rPr>
  </w:style>
  <w:style w:type="paragraph" w:styleId="TOC4">
    <w:name w:val="toc 4"/>
    <w:basedOn w:val="Normal"/>
    <w:next w:val="Normal"/>
    <w:uiPriority w:val="99"/>
    <w:semiHidden/>
    <w:rsid w:val="0024271B"/>
    <w:pPr>
      <w:spacing w:after="100"/>
      <w:ind w:left="660"/>
    </w:pPr>
  </w:style>
  <w:style w:type="paragraph" w:styleId="TOC5">
    <w:name w:val="toc 5"/>
    <w:basedOn w:val="Normal"/>
    <w:next w:val="Normal"/>
    <w:uiPriority w:val="99"/>
    <w:semiHidden/>
    <w:rsid w:val="0024271B"/>
    <w:pPr>
      <w:spacing w:after="100"/>
      <w:ind w:left="880"/>
    </w:pPr>
  </w:style>
  <w:style w:type="paragraph" w:styleId="TOC6">
    <w:name w:val="toc 6"/>
    <w:basedOn w:val="Normal"/>
    <w:next w:val="Normal"/>
    <w:uiPriority w:val="99"/>
    <w:semiHidden/>
    <w:rsid w:val="0024271B"/>
    <w:pPr>
      <w:spacing w:after="100"/>
      <w:ind w:left="1100"/>
    </w:pPr>
  </w:style>
  <w:style w:type="paragraph" w:styleId="TOC7">
    <w:name w:val="toc 7"/>
    <w:basedOn w:val="Normal"/>
    <w:next w:val="Normal"/>
    <w:uiPriority w:val="99"/>
    <w:semiHidden/>
    <w:rsid w:val="0024271B"/>
    <w:pPr>
      <w:spacing w:after="100"/>
      <w:ind w:left="1320"/>
    </w:pPr>
  </w:style>
  <w:style w:type="paragraph" w:styleId="TOC8">
    <w:name w:val="toc 8"/>
    <w:basedOn w:val="Normal"/>
    <w:next w:val="Normal"/>
    <w:uiPriority w:val="99"/>
    <w:semiHidden/>
    <w:rsid w:val="0024271B"/>
    <w:pPr>
      <w:spacing w:after="100"/>
      <w:ind w:left="1540"/>
    </w:pPr>
  </w:style>
  <w:style w:type="paragraph" w:styleId="TOC9">
    <w:name w:val="toc 9"/>
    <w:basedOn w:val="Normal"/>
    <w:next w:val="Normal"/>
    <w:uiPriority w:val="99"/>
    <w:semiHidden/>
    <w:rsid w:val="0024271B"/>
    <w:pPr>
      <w:spacing w:after="100"/>
      <w:ind w:left="1760"/>
    </w:pPr>
  </w:style>
  <w:style w:type="table" w:customStyle="1" w:styleId="Trelinjerstabell">
    <w:name w:val="Trelinjerstabell"/>
    <w:basedOn w:val="TableNormal"/>
    <w:uiPriority w:val="99"/>
    <w:rsid w:val="0024271B"/>
    <w:pPr>
      <w:contextualSpacing/>
    </w:pPr>
    <w:rPr>
      <w:rFonts w:asciiTheme="majorHAnsi" w:hAnsiTheme="majorHAnsi"/>
      <w:sz w:val="20"/>
      <w:szCs w:val="22"/>
      <w:lang w:val="sv-SE"/>
    </w:rPr>
    <w:tblPr>
      <w:tblBorders>
        <w:top w:val="single" w:sz="4" w:space="0" w:color="auto"/>
        <w:bottom w:val="single" w:sz="4" w:space="0" w:color="auto"/>
      </w:tblBorders>
      <w:tblCellMar>
        <w:top w:w="57" w:type="dxa"/>
        <w:left w:w="0" w:type="dxa"/>
        <w:bottom w:w="57" w:type="dxa"/>
        <w:right w:w="0" w:type="dxa"/>
      </w:tblCellMar>
    </w:tblPr>
    <w:tblStylePr w:type="firstRow">
      <w:rPr>
        <w:b/>
      </w:rPr>
      <w:tblPr/>
      <w:tcPr>
        <w:tcBorders>
          <w:bottom w:val="single" w:sz="4" w:space="0" w:color="auto"/>
        </w:tcBorders>
      </w:tcPr>
    </w:tblStylePr>
    <w:tblStylePr w:type="lastRow">
      <w:tblPr/>
      <w:tcPr>
        <w:tcBorders>
          <w:top w:val="single" w:sz="4" w:space="0" w:color="auto"/>
          <w:left w:val="nil"/>
          <w:bottom w:val="single" w:sz="4" w:space="0" w:color="auto"/>
          <w:right w:val="nil"/>
          <w:insideH w:val="nil"/>
          <w:insideV w:val="nil"/>
          <w:tl2br w:val="nil"/>
          <w:tr2bl w:val="nil"/>
        </w:tcBorders>
      </w:tcPr>
    </w:tblStylePr>
  </w:style>
  <w:style w:type="table" w:styleId="LightShading">
    <w:name w:val="Light Shading"/>
    <w:basedOn w:val="Trelinjerstabell"/>
    <w:uiPriority w:val="60"/>
    <w:rsid w:val="0024271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relinjerstabell"/>
    <w:uiPriority w:val="60"/>
    <w:rsid w:val="0024271B"/>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1">
    <w:name w:val="Light Shading Accent 1"/>
    <w:basedOn w:val="Trelinjerstabell"/>
    <w:uiPriority w:val="60"/>
    <w:rsid w:val="0024271B"/>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3">
    <w:name w:val="Light Shading Accent 3"/>
    <w:basedOn w:val="Trelinjerstabell"/>
    <w:uiPriority w:val="60"/>
    <w:rsid w:val="0024271B"/>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relinjerstabell"/>
    <w:uiPriority w:val="60"/>
    <w:rsid w:val="0024271B"/>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relinjerstabell"/>
    <w:uiPriority w:val="60"/>
    <w:rsid w:val="0024271B"/>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relinjerstabell"/>
    <w:uiPriority w:val="60"/>
    <w:rsid w:val="0024271B"/>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l2br w:val="nil"/>
          <w:tr2bl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relinjerstabell"/>
    <w:uiPriority w:val="61"/>
    <w:rsid w:val="002427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tcBorders>
          <w:bottom w:val="single" w:sz="4" w:space="0" w:color="auto"/>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relinjerstabell"/>
    <w:uiPriority w:val="61"/>
    <w:rsid w:val="0024271B"/>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tcBorders>
          <w:bottom w:val="single" w:sz="4" w:space="0" w:color="auto"/>
        </w:tcBorders>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relinjerstabell"/>
    <w:uiPriority w:val="61"/>
    <w:rsid w:val="0024271B"/>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tcBorders>
          <w:bottom w:val="single" w:sz="4" w:space="0" w:color="auto"/>
        </w:tcBorders>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relinjerstabell"/>
    <w:uiPriority w:val="61"/>
    <w:rsid w:val="0024271B"/>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tcBorders>
          <w:bottom w:val="single" w:sz="4" w:space="0" w:color="auto"/>
        </w:tcBorders>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relinjerstabell"/>
    <w:uiPriority w:val="61"/>
    <w:rsid w:val="0024271B"/>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tcBorders>
          <w:bottom w:val="single" w:sz="4" w:space="0" w:color="auto"/>
        </w:tcBorders>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relinjerstabell"/>
    <w:uiPriority w:val="61"/>
    <w:rsid w:val="0024271B"/>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tcBorders>
          <w:bottom w:val="single" w:sz="4" w:space="0" w:color="auto"/>
        </w:tcBorders>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relinjerstabell"/>
    <w:uiPriority w:val="61"/>
    <w:rsid w:val="0024271B"/>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tcBorders>
          <w:bottom w:val="single" w:sz="4" w:space="0" w:color="auto"/>
        </w:tcBorders>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customStyle="1" w:styleId="Signaturrad">
    <w:name w:val="Signaturrad"/>
    <w:basedOn w:val="Normal"/>
    <w:next w:val="Normal"/>
    <w:semiHidden/>
    <w:qFormat/>
    <w:rsid w:val="0024271B"/>
    <w:pPr>
      <w:pBdr>
        <w:top w:val="single" w:sz="4" w:space="12" w:color="auto"/>
      </w:pBdr>
      <w:spacing w:before="720"/>
    </w:pPr>
  </w:style>
  <w:style w:type="paragraph" w:customStyle="1" w:styleId="Kortsignaturrad">
    <w:name w:val="Kort signaturrad"/>
    <w:basedOn w:val="Signaturrad"/>
    <w:next w:val="Normal"/>
    <w:uiPriority w:val="10"/>
    <w:rsid w:val="0024271B"/>
    <w:pPr>
      <w:ind w:right="4111"/>
    </w:pPr>
  </w:style>
  <w:style w:type="character" w:styleId="Strong">
    <w:name w:val="Strong"/>
    <w:basedOn w:val="DefaultParagraphFont"/>
    <w:uiPriority w:val="1"/>
    <w:rsid w:val="0024271B"/>
    <w:rPr>
      <w:b/>
      <w:bCs/>
    </w:rPr>
  </w:style>
  <w:style w:type="table" w:customStyle="1" w:styleId="Sidfottabell">
    <w:name w:val="Sidfot tabell"/>
    <w:basedOn w:val="TableNormal"/>
    <w:uiPriority w:val="99"/>
    <w:rsid w:val="0024271B"/>
    <w:rPr>
      <w:rFonts w:ascii="Arial" w:hAnsi="Arial"/>
      <w:sz w:val="14"/>
      <w:szCs w:val="22"/>
      <w:lang w:val="sv-SE"/>
    </w:rPr>
    <w:tblPr>
      <w:tblCellMar>
        <w:left w:w="0" w:type="dxa"/>
        <w:right w:w="0" w:type="dxa"/>
      </w:tblCellMar>
    </w:tblPr>
    <w:tblStylePr w:type="firstRow">
      <w:tblPr/>
      <w:tcPr>
        <w:tcBorders>
          <w:top w:val="single" w:sz="4" w:space="0" w:color="auto"/>
        </w:tcBorders>
      </w:tcPr>
    </w:tblStylePr>
  </w:style>
  <w:style w:type="paragraph" w:styleId="FootnoteText">
    <w:name w:val="footnote text"/>
    <w:basedOn w:val="Normal"/>
    <w:link w:val="FootnoteTextChar"/>
    <w:uiPriority w:val="99"/>
    <w:semiHidden/>
    <w:unhideWhenUsed/>
    <w:rsid w:val="0024271B"/>
    <w:rPr>
      <w:sz w:val="20"/>
      <w:szCs w:val="20"/>
    </w:rPr>
  </w:style>
  <w:style w:type="character" w:customStyle="1" w:styleId="FootnoteTextChar">
    <w:name w:val="Footnote Text Char"/>
    <w:basedOn w:val="DefaultParagraphFont"/>
    <w:link w:val="FootnoteText"/>
    <w:uiPriority w:val="99"/>
    <w:semiHidden/>
    <w:rsid w:val="0024271B"/>
    <w:rPr>
      <w:sz w:val="20"/>
      <w:szCs w:val="20"/>
    </w:rPr>
  </w:style>
  <w:style w:type="character" w:styleId="FootnoteReference">
    <w:name w:val="footnote reference"/>
    <w:basedOn w:val="DefaultParagraphFont"/>
    <w:uiPriority w:val="99"/>
    <w:semiHidden/>
    <w:unhideWhenUsed/>
    <w:rsid w:val="0024271B"/>
    <w:rPr>
      <w:vertAlign w:val="superscript"/>
    </w:rPr>
  </w:style>
  <w:style w:type="character" w:customStyle="1" w:styleId="Formatmall1">
    <w:name w:val="Formatmall1"/>
    <w:basedOn w:val="DefaultParagraphFont"/>
    <w:uiPriority w:val="1"/>
    <w:rsid w:val="0024271B"/>
    <w:rPr>
      <w:rFonts w:asciiTheme="majorHAnsi" w:hAnsiTheme="majorHAnsi"/>
      <w:color w:val="auto"/>
      <w:sz w:val="14"/>
    </w:rPr>
  </w:style>
  <w:style w:type="character" w:customStyle="1" w:styleId="Sidfotmallarna">
    <w:name w:val="Sidfot mallarna"/>
    <w:basedOn w:val="DefaultParagraphFont"/>
    <w:uiPriority w:val="1"/>
    <w:rsid w:val="0024271B"/>
    <w:rPr>
      <w:rFonts w:asciiTheme="majorHAnsi" w:hAnsiTheme="majorHAnsi"/>
      <w:sz w:val="14"/>
    </w:rPr>
  </w:style>
  <w:style w:type="character" w:customStyle="1" w:styleId="Sidfotmallarnagr">
    <w:name w:val="Sidfot mallarna grå"/>
    <w:basedOn w:val="DefaultParagraphFont"/>
    <w:uiPriority w:val="1"/>
    <w:rsid w:val="0024271B"/>
    <w:rPr>
      <w:color w:val="7F7F7F" w:themeColor="text1" w:themeTint="80"/>
    </w:rPr>
  </w:style>
  <w:style w:type="paragraph" w:customStyle="1" w:styleId="TillfalligText">
    <w:name w:val="TillfalligText"/>
    <w:basedOn w:val="Normal"/>
    <w:link w:val="TillfalligTextChar"/>
    <w:rsid w:val="0024271B"/>
    <w:pPr>
      <w:spacing w:after="120"/>
    </w:pPr>
    <w:rPr>
      <w:rFonts w:cstheme="minorHAnsi"/>
      <w:bdr w:val="single" w:sz="4" w:space="0" w:color="auto"/>
    </w:rPr>
  </w:style>
  <w:style w:type="character" w:customStyle="1" w:styleId="TillfalligTextChar">
    <w:name w:val="TillfalligText Char"/>
    <w:basedOn w:val="DefaultParagraphFont"/>
    <w:link w:val="TillfalligText"/>
    <w:rsid w:val="0024271B"/>
    <w:rPr>
      <w:rFonts w:cstheme="minorHAnsi"/>
      <w:bdr w:val="single" w:sz="4" w:space="0" w:color="auto"/>
    </w:rPr>
  </w:style>
  <w:style w:type="paragraph" w:styleId="ListBullet">
    <w:name w:val="List Bullet"/>
    <w:basedOn w:val="Normal"/>
    <w:uiPriority w:val="99"/>
    <w:qFormat/>
    <w:rsid w:val="0024271B"/>
    <w:pPr>
      <w:numPr>
        <w:numId w:val="4"/>
      </w:numPr>
      <w:contextualSpacing/>
    </w:pPr>
  </w:style>
  <w:style w:type="paragraph" w:styleId="ListNumber">
    <w:name w:val="List Number"/>
    <w:basedOn w:val="Normal"/>
    <w:uiPriority w:val="99"/>
    <w:qFormat/>
    <w:rsid w:val="0024271B"/>
    <w:pPr>
      <w:numPr>
        <w:numId w:val="3"/>
      </w:numPr>
      <w:contextualSpacing/>
    </w:pPr>
  </w:style>
  <w:style w:type="paragraph" w:styleId="ListParagraph">
    <w:name w:val="List Paragraph"/>
    <w:basedOn w:val="Normal"/>
    <w:uiPriority w:val="34"/>
    <w:qFormat/>
    <w:rsid w:val="0024271B"/>
    <w:pPr>
      <w:ind w:left="720"/>
      <w:contextualSpacing/>
    </w:pPr>
  </w:style>
  <w:style w:type="character" w:styleId="FollowedHyperlink">
    <w:name w:val="FollowedHyperlink"/>
    <w:basedOn w:val="DefaultParagraphFont"/>
    <w:uiPriority w:val="99"/>
    <w:semiHidden/>
    <w:unhideWhenUsed/>
    <w:rsid w:val="0024271B"/>
    <w:rPr>
      <w:color w:val="954F72" w:themeColor="followedHyperlink"/>
      <w:u w:val="single"/>
    </w:rPr>
  </w:style>
  <w:style w:type="character" w:styleId="CommentReference">
    <w:name w:val="annotation reference"/>
    <w:basedOn w:val="DefaultParagraphFont"/>
    <w:uiPriority w:val="99"/>
    <w:semiHidden/>
    <w:unhideWhenUsed/>
    <w:rsid w:val="0024271B"/>
    <w:rPr>
      <w:sz w:val="16"/>
      <w:szCs w:val="16"/>
    </w:rPr>
  </w:style>
  <w:style w:type="paragraph" w:styleId="CommentText">
    <w:name w:val="annotation text"/>
    <w:basedOn w:val="Normal"/>
    <w:link w:val="CommentTextChar"/>
    <w:uiPriority w:val="99"/>
    <w:unhideWhenUsed/>
    <w:rsid w:val="0024271B"/>
    <w:rPr>
      <w:sz w:val="20"/>
      <w:szCs w:val="20"/>
    </w:rPr>
  </w:style>
  <w:style w:type="character" w:customStyle="1" w:styleId="CommentTextChar">
    <w:name w:val="Comment Text Char"/>
    <w:basedOn w:val="DefaultParagraphFont"/>
    <w:link w:val="CommentText"/>
    <w:uiPriority w:val="99"/>
    <w:rsid w:val="0024271B"/>
    <w:rPr>
      <w:sz w:val="20"/>
      <w:szCs w:val="20"/>
    </w:rPr>
  </w:style>
  <w:style w:type="paragraph" w:styleId="CommentSubject">
    <w:name w:val="annotation subject"/>
    <w:basedOn w:val="CommentText"/>
    <w:next w:val="CommentText"/>
    <w:link w:val="CommentSubjectChar"/>
    <w:uiPriority w:val="99"/>
    <w:semiHidden/>
    <w:unhideWhenUsed/>
    <w:rsid w:val="0024271B"/>
    <w:rPr>
      <w:b/>
      <w:bCs/>
    </w:rPr>
  </w:style>
  <w:style w:type="character" w:customStyle="1" w:styleId="CommentSubjectChar">
    <w:name w:val="Comment Subject Char"/>
    <w:basedOn w:val="CommentTextChar"/>
    <w:link w:val="CommentSubject"/>
    <w:uiPriority w:val="99"/>
    <w:semiHidden/>
    <w:rsid w:val="0024271B"/>
    <w:rPr>
      <w:b/>
      <w:bCs/>
      <w:sz w:val="20"/>
      <w:szCs w:val="20"/>
    </w:rPr>
  </w:style>
  <w:style w:type="paragraph" w:styleId="Bibliography">
    <w:name w:val="Bibliography"/>
    <w:basedOn w:val="Normal"/>
    <w:next w:val="Normal"/>
    <w:uiPriority w:val="37"/>
    <w:unhideWhenUsed/>
    <w:rsid w:val="0024271B"/>
    <w:pPr>
      <w:ind w:left="720" w:hanging="720"/>
    </w:pPr>
  </w:style>
  <w:style w:type="paragraph" w:styleId="Caption">
    <w:name w:val="caption"/>
    <w:basedOn w:val="Normal"/>
    <w:next w:val="Normal"/>
    <w:uiPriority w:val="35"/>
    <w:unhideWhenUsed/>
    <w:qFormat/>
    <w:rsid w:val="0024271B"/>
    <w:rPr>
      <w:i/>
      <w:iCs/>
      <w:color w:val="44546A" w:themeColor="text2"/>
      <w:sz w:val="18"/>
      <w:szCs w:val="18"/>
    </w:rPr>
  </w:style>
  <w:style w:type="table" w:styleId="GridTable1Light">
    <w:name w:val="Grid Table 1 Light"/>
    <w:basedOn w:val="TableNormal"/>
    <w:uiPriority w:val="46"/>
    <w:rsid w:val="0024271B"/>
    <w:pPr>
      <w:jc w:val="both"/>
    </w:pPr>
    <w:rPr>
      <w:rFonts w:ascii="Arial" w:hAnsi="Arial"/>
      <w:sz w:val="22"/>
      <w:szCs w:val="22"/>
      <w:lang w:val="sv-S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24271B"/>
    <w:rPr>
      <w:color w:val="605E5C"/>
      <w:shd w:val="clear" w:color="auto" w:fill="E1DFDD"/>
    </w:rPr>
  </w:style>
  <w:style w:type="character" w:customStyle="1" w:styleId="mjx-char">
    <w:name w:val="mjx-char"/>
    <w:basedOn w:val="DefaultParagraphFont"/>
    <w:rsid w:val="0024271B"/>
  </w:style>
  <w:style w:type="paragraph" w:styleId="Revision">
    <w:name w:val="Revision"/>
    <w:hidden/>
    <w:uiPriority w:val="99"/>
    <w:semiHidden/>
    <w:rsid w:val="0024271B"/>
    <w:rPr>
      <w:lang w:val="en-US"/>
    </w:rPr>
  </w:style>
  <w:style w:type="paragraph" w:styleId="NormalWeb">
    <w:name w:val="Normal (Web)"/>
    <w:basedOn w:val="Normal"/>
    <w:uiPriority w:val="99"/>
    <w:semiHidden/>
    <w:unhideWhenUsed/>
    <w:rsid w:val="0024271B"/>
  </w:style>
  <w:style w:type="character" w:styleId="PageNumber">
    <w:name w:val="page number"/>
    <w:basedOn w:val="DefaultParagraphFont"/>
    <w:uiPriority w:val="99"/>
    <w:semiHidden/>
    <w:unhideWhenUsed/>
    <w:rsid w:val="0024271B"/>
  </w:style>
  <w:style w:type="character" w:customStyle="1" w:styleId="UnresolvedMention2">
    <w:name w:val="Unresolved Mention2"/>
    <w:basedOn w:val="DefaultParagraphFont"/>
    <w:uiPriority w:val="99"/>
    <w:semiHidden/>
    <w:unhideWhenUsed/>
    <w:rsid w:val="0024271B"/>
    <w:rPr>
      <w:color w:val="605E5C"/>
      <w:shd w:val="clear" w:color="auto" w:fill="E1DFDD"/>
    </w:rPr>
  </w:style>
  <w:style w:type="character" w:customStyle="1" w:styleId="UnresolvedMention3">
    <w:name w:val="Unresolved Mention3"/>
    <w:basedOn w:val="DefaultParagraphFont"/>
    <w:uiPriority w:val="99"/>
    <w:semiHidden/>
    <w:unhideWhenUsed/>
    <w:rsid w:val="0024271B"/>
    <w:rPr>
      <w:color w:val="605E5C"/>
      <w:shd w:val="clear" w:color="auto" w:fill="E1DFDD"/>
    </w:rPr>
  </w:style>
  <w:style w:type="character" w:styleId="UnresolvedMention">
    <w:name w:val="Unresolved Mention"/>
    <w:basedOn w:val="DefaultParagraphFont"/>
    <w:uiPriority w:val="99"/>
    <w:semiHidden/>
    <w:unhideWhenUsed/>
    <w:rsid w:val="00242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6675</Words>
  <Characters>38054</Characters>
  <Application>Microsoft Office Word</Application>
  <DocSecurity>0</DocSecurity>
  <Lines>317</Lines>
  <Paragraphs>89</Paragraphs>
  <ScaleCrop>false</ScaleCrop>
  <Company/>
  <LinksUpToDate>false</LinksUpToDate>
  <CharactersWithSpaces>44640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Max Lindmark</cp:lastModifiedBy>
  <cp:revision>1</cp:revision>
  <dcterms:created xsi:type="dcterms:W3CDTF">2020-08-17T11:59:00Z</dcterms:created>
  <dcterms:modified xsi:type="dcterms:W3CDTF">2020-08-17T12:09:00Z</dcterms:modified>
</cp:coreProperties>
</file>