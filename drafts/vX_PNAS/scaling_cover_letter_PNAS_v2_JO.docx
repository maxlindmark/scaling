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0BCDD" w14:textId="77777777" w:rsidR="00BE703A" w:rsidRPr="006A5509" w:rsidRDefault="00BE703A" w:rsidP="00F156C3">
      <w:pPr>
        <w:contextualSpacing/>
        <w:outlineLvl w:val="0"/>
      </w:pPr>
      <w:r w:rsidRPr="006A5509">
        <w:t>Editorial Board members</w:t>
      </w:r>
      <w:r w:rsidR="000756FB" w:rsidRPr="006A5509">
        <w:t xml:space="preserve"> (3)</w:t>
      </w:r>
    </w:p>
    <w:p w14:paraId="3F8C0ED5" w14:textId="2EDCADDC" w:rsidR="00172F3B" w:rsidRPr="00D504DC" w:rsidRDefault="00172F3B" w:rsidP="00F156C3">
      <w:pPr>
        <w:pStyle w:val="ListParagraph"/>
        <w:numPr>
          <w:ilvl w:val="0"/>
          <w:numId w:val="5"/>
        </w:numPr>
        <w:rPr>
          <w:rFonts w:eastAsia="Times New Roman"/>
          <w:lang w:eastAsia="en-GB"/>
        </w:rPr>
      </w:pPr>
      <w:r w:rsidRPr="00D504DC">
        <w:rPr>
          <w:rFonts w:eastAsia="Times New Roman"/>
          <w:lang w:eastAsia="en-GB"/>
        </w:rPr>
        <w:t>Stenseth, Nils C</w:t>
      </w:r>
    </w:p>
    <w:p w14:paraId="3B854724" w14:textId="0CF157FB" w:rsidR="009166FB" w:rsidRDefault="009166FB" w:rsidP="00F156C3">
      <w:pPr>
        <w:pStyle w:val="ListParagraph"/>
        <w:numPr>
          <w:ilvl w:val="0"/>
          <w:numId w:val="5"/>
        </w:numPr>
        <w:rPr>
          <w:rFonts w:eastAsia="Times New Roman"/>
          <w:lang w:eastAsia="en-GB"/>
        </w:rPr>
      </w:pPr>
      <w:r w:rsidRPr="00D504DC">
        <w:rPr>
          <w:rFonts w:eastAsia="Times New Roman"/>
          <w:lang w:eastAsia="en-GB"/>
        </w:rPr>
        <w:t>Hastings, Alan</w:t>
      </w:r>
    </w:p>
    <w:p w14:paraId="21C8EF1C" w14:textId="39154D8E" w:rsidR="00361FEE" w:rsidRPr="00D504DC" w:rsidRDefault="00361FEE" w:rsidP="00F156C3">
      <w:pPr>
        <w:pStyle w:val="ListParagraph"/>
        <w:numPr>
          <w:ilvl w:val="0"/>
          <w:numId w:val="5"/>
        </w:numPr>
        <w:rPr>
          <w:rFonts w:eastAsia="Times New Roman"/>
          <w:lang w:eastAsia="en-GB"/>
        </w:rPr>
      </w:pPr>
      <w:r>
        <w:rPr>
          <w:rFonts w:eastAsia="Times New Roman"/>
          <w:lang w:val="sv-SE" w:eastAsia="en-GB"/>
        </w:rPr>
        <w:t>Mary Power</w:t>
      </w:r>
    </w:p>
    <w:p w14:paraId="4CC6CCFE" w14:textId="551884A7" w:rsidR="0056777B" w:rsidRDefault="0056777B" w:rsidP="00F156C3">
      <w:pPr>
        <w:contextualSpacing/>
        <w:outlineLvl w:val="0"/>
      </w:pPr>
    </w:p>
    <w:p w14:paraId="1927129B" w14:textId="0B7CC60E" w:rsidR="00A45D36" w:rsidRPr="00957D62" w:rsidRDefault="00A45D36" w:rsidP="00F156C3">
      <w:pPr>
        <w:contextualSpacing/>
        <w:outlineLvl w:val="0"/>
        <w:rPr>
          <w:lang w:val="en-GB"/>
        </w:rPr>
      </w:pPr>
      <w:r w:rsidRPr="00957D62">
        <w:rPr>
          <w:lang w:val="en-GB"/>
        </w:rPr>
        <w:t>NAS members who are expert in the paper’s scientific area</w:t>
      </w:r>
      <w:r w:rsidR="000756FB" w:rsidRPr="00957D62">
        <w:rPr>
          <w:lang w:val="en-GB"/>
        </w:rPr>
        <w:t xml:space="preserve"> (3)</w:t>
      </w:r>
    </w:p>
    <w:p w14:paraId="0B0182CD" w14:textId="070A7981" w:rsidR="00A45D36" w:rsidRPr="00955370" w:rsidRDefault="00A45D36" w:rsidP="00F156C3">
      <w:pPr>
        <w:pStyle w:val="ListParagraph"/>
        <w:numPr>
          <w:ilvl w:val="0"/>
          <w:numId w:val="5"/>
        </w:numPr>
        <w:outlineLvl w:val="0"/>
      </w:pPr>
      <w:r w:rsidRPr="00955370">
        <w:t>Same as edit</w:t>
      </w:r>
      <w:r w:rsidR="00D20399" w:rsidRPr="00955370">
        <w:t>orial board members</w:t>
      </w:r>
      <w:r w:rsidRPr="00955370">
        <w:t xml:space="preserve"> </w:t>
      </w:r>
    </w:p>
    <w:p w14:paraId="5403B8AE" w14:textId="77777777" w:rsidR="00FC35E2" w:rsidRPr="006A5509" w:rsidRDefault="00FC35E2" w:rsidP="00F156C3">
      <w:pPr>
        <w:contextualSpacing/>
      </w:pPr>
    </w:p>
    <w:p w14:paraId="2DD0CC9F" w14:textId="77777777" w:rsidR="00BE703A" w:rsidRPr="006A5509" w:rsidRDefault="008213DA" w:rsidP="00F156C3">
      <w:pPr>
        <w:contextualSpacing/>
        <w:outlineLvl w:val="0"/>
      </w:pPr>
      <w:commentRangeStart w:id="0"/>
      <w:commentRangeStart w:id="1"/>
      <w:r w:rsidRPr="006A5509">
        <w:t>Reviewers</w:t>
      </w:r>
      <w:r w:rsidR="000756FB" w:rsidRPr="006A5509">
        <w:t xml:space="preserve"> </w:t>
      </w:r>
      <w:commentRangeEnd w:id="0"/>
      <w:r w:rsidR="00CE7404">
        <w:rPr>
          <w:rStyle w:val="CommentReference"/>
        </w:rPr>
        <w:commentReference w:id="0"/>
      </w:r>
      <w:commentRangeEnd w:id="1"/>
      <w:r w:rsidR="005C45E4">
        <w:rPr>
          <w:rStyle w:val="CommentReference"/>
        </w:rPr>
        <w:commentReference w:id="1"/>
      </w:r>
      <w:r w:rsidR="000756FB" w:rsidRPr="006A5509">
        <w:t>(5)</w:t>
      </w:r>
      <w:r w:rsidRPr="006A5509">
        <w:t>:</w:t>
      </w:r>
    </w:p>
    <w:p w14:paraId="1F278837" w14:textId="5A517CD9" w:rsidR="001760FB" w:rsidRPr="00C147F7" w:rsidRDefault="001760FB" w:rsidP="00F156C3">
      <w:pPr>
        <w:pStyle w:val="ListParagraph"/>
        <w:numPr>
          <w:ilvl w:val="0"/>
          <w:numId w:val="5"/>
        </w:numPr>
        <w:outlineLvl w:val="0"/>
        <w:rPr>
          <w:b/>
          <w:bCs/>
        </w:rPr>
      </w:pPr>
      <w:r w:rsidRPr="00C147F7">
        <w:rPr>
          <w:b/>
          <w:bCs/>
        </w:rPr>
        <w:t>Felisa Smith</w:t>
      </w:r>
    </w:p>
    <w:p w14:paraId="09522B1D" w14:textId="3FEBD609" w:rsidR="0046590E" w:rsidRDefault="0046590E" w:rsidP="00F156C3">
      <w:pPr>
        <w:pStyle w:val="ListParagraph"/>
        <w:numPr>
          <w:ilvl w:val="0"/>
          <w:numId w:val="5"/>
        </w:numPr>
        <w:outlineLvl w:val="0"/>
      </w:pPr>
      <w:r w:rsidRPr="00EC0AF9">
        <w:t>Dustin Marshall</w:t>
      </w:r>
    </w:p>
    <w:p w14:paraId="000EC6B4" w14:textId="77777777" w:rsidR="00DC0EB9" w:rsidRPr="00EC0AF9" w:rsidRDefault="00DC0EB9" w:rsidP="00F156C3">
      <w:pPr>
        <w:pStyle w:val="ListParagraph"/>
        <w:numPr>
          <w:ilvl w:val="0"/>
          <w:numId w:val="5"/>
        </w:numPr>
        <w:jc w:val="both"/>
      </w:pPr>
      <w:r w:rsidRPr="00EC0AF9">
        <w:t>Jennifer Sheridan</w:t>
      </w:r>
    </w:p>
    <w:p w14:paraId="406C4F37" w14:textId="1D0A449D" w:rsidR="0046590E" w:rsidRPr="00CB16AF" w:rsidRDefault="0046590E" w:rsidP="00F156C3">
      <w:pPr>
        <w:pStyle w:val="ListParagraph"/>
        <w:numPr>
          <w:ilvl w:val="0"/>
          <w:numId w:val="5"/>
        </w:numPr>
        <w:outlineLvl w:val="0"/>
        <w:rPr>
          <w:b/>
          <w:bCs/>
        </w:rPr>
      </w:pPr>
      <w:r w:rsidRPr="00CB16AF">
        <w:rPr>
          <w:b/>
          <w:bCs/>
        </w:rPr>
        <w:t>Craig White</w:t>
      </w:r>
    </w:p>
    <w:p w14:paraId="2DF6F75B" w14:textId="688E3D55" w:rsidR="00A26DDE" w:rsidRPr="00A26DDE" w:rsidRDefault="00A26DDE" w:rsidP="00F156C3">
      <w:pPr>
        <w:pStyle w:val="ListParagraph"/>
        <w:numPr>
          <w:ilvl w:val="0"/>
          <w:numId w:val="5"/>
        </w:numPr>
        <w:outlineLvl w:val="0"/>
        <w:rPr>
          <w:b/>
          <w:bCs/>
        </w:rPr>
      </w:pPr>
      <w:r w:rsidRPr="00A26DDE">
        <w:rPr>
          <w:b/>
          <w:bCs/>
        </w:rPr>
        <w:t>Jennifer Sunday</w:t>
      </w:r>
    </w:p>
    <w:p w14:paraId="1342F3AC" w14:textId="6728D3CF" w:rsidR="0046590E" w:rsidRPr="00EC0AF9" w:rsidRDefault="00E46D68" w:rsidP="00F156C3">
      <w:pPr>
        <w:pStyle w:val="ListParagraph"/>
        <w:numPr>
          <w:ilvl w:val="0"/>
          <w:numId w:val="5"/>
        </w:numPr>
        <w:outlineLvl w:val="0"/>
      </w:pPr>
      <w:r w:rsidRPr="00EC0AF9">
        <w:t xml:space="preserve">Daniel </w:t>
      </w:r>
      <w:r w:rsidR="0046590E" w:rsidRPr="00EC0AF9">
        <w:t>van Denderen</w:t>
      </w:r>
    </w:p>
    <w:p w14:paraId="35AE5D3F" w14:textId="1727D102" w:rsidR="00B63E4F" w:rsidRPr="00EC0AF9" w:rsidRDefault="00B63E4F" w:rsidP="00F156C3">
      <w:pPr>
        <w:pStyle w:val="ListParagraph"/>
        <w:numPr>
          <w:ilvl w:val="0"/>
          <w:numId w:val="5"/>
        </w:numPr>
        <w:jc w:val="both"/>
      </w:pPr>
      <w:r w:rsidRPr="00EC0AF9">
        <w:t>Gretta Pecl</w:t>
      </w:r>
    </w:p>
    <w:p w14:paraId="4AE7383B" w14:textId="4E464C8E" w:rsidR="00BD41DD" w:rsidRPr="00EC0AF9" w:rsidRDefault="00BD41DD" w:rsidP="00F156C3">
      <w:pPr>
        <w:pStyle w:val="ListParagraph"/>
        <w:numPr>
          <w:ilvl w:val="0"/>
          <w:numId w:val="5"/>
        </w:numPr>
        <w:jc w:val="both"/>
      </w:pPr>
      <w:r w:rsidRPr="00EC0AF9">
        <w:t>Curtis Horne</w:t>
      </w:r>
    </w:p>
    <w:p w14:paraId="428F106E" w14:textId="04A678B5" w:rsidR="00BD41DD" w:rsidRDefault="00BD41DD" w:rsidP="00F156C3">
      <w:pPr>
        <w:pStyle w:val="ListParagraph"/>
        <w:numPr>
          <w:ilvl w:val="0"/>
          <w:numId w:val="5"/>
        </w:numPr>
        <w:jc w:val="both"/>
        <w:rPr>
          <w:ins w:id="2" w:author="Max Lindmark" w:date="2020-11-24T14:07:00Z"/>
        </w:rPr>
      </w:pPr>
      <w:r w:rsidRPr="00CB16AF">
        <w:t>Joel Kingsolver</w:t>
      </w:r>
    </w:p>
    <w:p w14:paraId="135A46A5" w14:textId="77777777" w:rsidR="006F4089" w:rsidRPr="00F878AD" w:rsidRDefault="006F4089" w:rsidP="006F4089">
      <w:pPr>
        <w:pStyle w:val="ListParagraph"/>
        <w:numPr>
          <w:ilvl w:val="0"/>
          <w:numId w:val="5"/>
        </w:numPr>
        <w:jc w:val="both"/>
        <w:rPr>
          <w:ins w:id="3" w:author="Max Lindmark" w:date="2020-11-24T14:07:00Z"/>
        </w:rPr>
      </w:pPr>
      <w:ins w:id="4" w:author="Max Lindmark" w:date="2020-11-24T14:07:00Z">
        <w:r w:rsidRPr="00F878AD">
          <w:rPr>
            <w:lang w:val="sv-SE"/>
          </w:rPr>
          <w:t>Ray Huey</w:t>
        </w:r>
      </w:ins>
    </w:p>
    <w:p w14:paraId="255AEFEB" w14:textId="719C16D1" w:rsidR="000F71B5" w:rsidRPr="00EC0AF9" w:rsidRDefault="000F71B5" w:rsidP="00F156C3">
      <w:pPr>
        <w:pStyle w:val="ListParagraph"/>
        <w:numPr>
          <w:ilvl w:val="0"/>
          <w:numId w:val="5"/>
        </w:numPr>
        <w:jc w:val="both"/>
      </w:pPr>
      <w:r w:rsidRPr="00EC0AF9">
        <w:t>Sjannie Lefevre</w:t>
      </w:r>
    </w:p>
    <w:p w14:paraId="4D5A3A09" w14:textId="584769C7" w:rsidR="009A0E58" w:rsidRPr="00D009A8" w:rsidRDefault="009A0E58" w:rsidP="00F156C3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D009A8">
        <w:rPr>
          <w:b/>
          <w:bCs/>
        </w:rPr>
        <w:t xml:space="preserve">Philipp Neubauer </w:t>
      </w:r>
    </w:p>
    <w:p w14:paraId="2A3573D8" w14:textId="13D651E1" w:rsidR="00BD41DD" w:rsidRPr="00EC0AF9" w:rsidRDefault="00BD41DD" w:rsidP="00F156C3">
      <w:pPr>
        <w:pStyle w:val="ListParagraph"/>
        <w:numPr>
          <w:ilvl w:val="0"/>
          <w:numId w:val="5"/>
        </w:numPr>
        <w:jc w:val="both"/>
      </w:pPr>
      <w:r w:rsidRPr="00EC0AF9">
        <w:t xml:space="preserve">Raymond Huey </w:t>
      </w:r>
    </w:p>
    <w:p w14:paraId="5957A24A" w14:textId="2CE9DB48" w:rsidR="00B63E4F" w:rsidRPr="00EC0AF9" w:rsidRDefault="00B63E4F" w:rsidP="00F156C3">
      <w:pPr>
        <w:pStyle w:val="ListParagraph"/>
        <w:numPr>
          <w:ilvl w:val="0"/>
          <w:numId w:val="5"/>
        </w:numPr>
        <w:jc w:val="both"/>
      </w:pPr>
      <w:r w:rsidRPr="00EC0AF9">
        <w:t>Michelle Tseng</w:t>
      </w:r>
    </w:p>
    <w:p w14:paraId="5F3E1880" w14:textId="2D640867" w:rsidR="00B63E4F" w:rsidRPr="00EC0AF9" w:rsidRDefault="00B63E4F" w:rsidP="00F156C3">
      <w:pPr>
        <w:pStyle w:val="ListParagraph"/>
        <w:numPr>
          <w:ilvl w:val="0"/>
          <w:numId w:val="5"/>
        </w:numPr>
        <w:jc w:val="both"/>
      </w:pPr>
      <w:r w:rsidRPr="00EC0AF9">
        <w:t>David Atkinson</w:t>
      </w:r>
    </w:p>
    <w:p w14:paraId="6D1A1AEC" w14:textId="695E1C68" w:rsidR="00145288" w:rsidRPr="00C6112D" w:rsidRDefault="00145288" w:rsidP="00F156C3">
      <w:pPr>
        <w:pStyle w:val="ListParagraph"/>
        <w:numPr>
          <w:ilvl w:val="0"/>
          <w:numId w:val="5"/>
        </w:numPr>
        <w:outlineLvl w:val="0"/>
        <w:rPr>
          <w:b/>
          <w:bCs/>
        </w:rPr>
      </w:pPr>
      <w:r w:rsidRPr="00C6112D">
        <w:rPr>
          <w:b/>
          <w:bCs/>
        </w:rPr>
        <w:t>Diego Barneche</w:t>
      </w:r>
    </w:p>
    <w:p w14:paraId="7F874C28" w14:textId="2FFAA857" w:rsidR="00FA1FF5" w:rsidRDefault="00FA1FF5" w:rsidP="00F156C3">
      <w:pPr>
        <w:contextualSpacing/>
        <w:jc w:val="both"/>
      </w:pPr>
    </w:p>
    <w:p w14:paraId="3E18CC46" w14:textId="478ECE85" w:rsidR="00EB260E" w:rsidRDefault="00EB260E" w:rsidP="00F156C3">
      <w:pPr>
        <w:contextualSpacing/>
        <w:jc w:val="both"/>
      </w:pPr>
    </w:p>
    <w:p w14:paraId="4C95A63F" w14:textId="2417A83D" w:rsidR="00316AE9" w:rsidRDefault="00316AE9" w:rsidP="00F156C3">
      <w:pPr>
        <w:contextualSpacing/>
        <w:jc w:val="both"/>
      </w:pPr>
    </w:p>
    <w:p w14:paraId="3A9DEE79" w14:textId="57D26847" w:rsidR="00316AE9" w:rsidRDefault="00316AE9" w:rsidP="00F156C3">
      <w:pPr>
        <w:contextualSpacing/>
        <w:jc w:val="both"/>
      </w:pPr>
    </w:p>
    <w:p w14:paraId="3DF76135" w14:textId="5658F9EE" w:rsidR="00316AE9" w:rsidRDefault="00316AE9" w:rsidP="00F156C3">
      <w:pPr>
        <w:contextualSpacing/>
        <w:jc w:val="both"/>
      </w:pPr>
    </w:p>
    <w:p w14:paraId="2E790AD6" w14:textId="74A17261" w:rsidR="00316AE9" w:rsidRDefault="00316AE9" w:rsidP="00F156C3">
      <w:pPr>
        <w:contextualSpacing/>
        <w:jc w:val="both"/>
      </w:pPr>
    </w:p>
    <w:p w14:paraId="70ADEDBE" w14:textId="5B8691A0" w:rsidR="00316AE9" w:rsidRDefault="00316AE9" w:rsidP="00F156C3">
      <w:pPr>
        <w:contextualSpacing/>
        <w:jc w:val="both"/>
      </w:pPr>
    </w:p>
    <w:p w14:paraId="548D8DDA" w14:textId="5587BF28" w:rsidR="00316AE9" w:rsidRDefault="00316AE9" w:rsidP="00F156C3">
      <w:pPr>
        <w:contextualSpacing/>
        <w:jc w:val="both"/>
      </w:pPr>
    </w:p>
    <w:p w14:paraId="53BD4F00" w14:textId="208C9B4D" w:rsidR="00316AE9" w:rsidRDefault="00316AE9" w:rsidP="00F156C3">
      <w:pPr>
        <w:contextualSpacing/>
        <w:jc w:val="both"/>
      </w:pPr>
    </w:p>
    <w:p w14:paraId="4D2EACD1" w14:textId="12A8B195" w:rsidR="00316AE9" w:rsidRDefault="00316AE9" w:rsidP="00F156C3">
      <w:pPr>
        <w:contextualSpacing/>
        <w:jc w:val="both"/>
      </w:pPr>
    </w:p>
    <w:p w14:paraId="6CB16AEE" w14:textId="6D602970" w:rsidR="00316AE9" w:rsidRDefault="00316AE9" w:rsidP="00F156C3">
      <w:pPr>
        <w:contextualSpacing/>
        <w:jc w:val="both"/>
      </w:pPr>
    </w:p>
    <w:p w14:paraId="1D22ACFE" w14:textId="56535720" w:rsidR="00316AE9" w:rsidRDefault="00316AE9" w:rsidP="00F156C3">
      <w:pPr>
        <w:contextualSpacing/>
        <w:jc w:val="both"/>
      </w:pPr>
    </w:p>
    <w:p w14:paraId="56425212" w14:textId="49536883" w:rsidR="00316AE9" w:rsidRDefault="00316AE9" w:rsidP="00F156C3">
      <w:pPr>
        <w:contextualSpacing/>
        <w:jc w:val="both"/>
      </w:pPr>
    </w:p>
    <w:p w14:paraId="1FDD399E" w14:textId="04F81594" w:rsidR="00316AE9" w:rsidRDefault="00316AE9" w:rsidP="00F156C3">
      <w:pPr>
        <w:contextualSpacing/>
        <w:jc w:val="both"/>
      </w:pPr>
    </w:p>
    <w:p w14:paraId="3C608491" w14:textId="5DCA722F" w:rsidR="00316AE9" w:rsidRDefault="00316AE9" w:rsidP="00F156C3">
      <w:pPr>
        <w:contextualSpacing/>
        <w:jc w:val="both"/>
      </w:pPr>
    </w:p>
    <w:p w14:paraId="3A8B682A" w14:textId="1127ED1A" w:rsidR="00316AE9" w:rsidRDefault="00316AE9" w:rsidP="00F156C3">
      <w:pPr>
        <w:contextualSpacing/>
        <w:jc w:val="both"/>
      </w:pPr>
    </w:p>
    <w:p w14:paraId="43BFA9C1" w14:textId="2AE02A81" w:rsidR="00316AE9" w:rsidRDefault="00316AE9" w:rsidP="00F156C3">
      <w:pPr>
        <w:contextualSpacing/>
        <w:jc w:val="both"/>
      </w:pPr>
    </w:p>
    <w:p w14:paraId="74CB6516" w14:textId="39F1EF1C" w:rsidR="00316AE9" w:rsidRDefault="00316AE9" w:rsidP="00F156C3">
      <w:pPr>
        <w:contextualSpacing/>
        <w:jc w:val="both"/>
      </w:pPr>
    </w:p>
    <w:p w14:paraId="116ED13A" w14:textId="635D5F8E" w:rsidR="00316AE9" w:rsidRDefault="00316AE9" w:rsidP="00F156C3">
      <w:pPr>
        <w:contextualSpacing/>
        <w:jc w:val="both"/>
      </w:pPr>
    </w:p>
    <w:p w14:paraId="1027C15A" w14:textId="60314959" w:rsidR="00316AE9" w:rsidRDefault="00316AE9" w:rsidP="00F156C3">
      <w:pPr>
        <w:contextualSpacing/>
        <w:jc w:val="both"/>
      </w:pPr>
    </w:p>
    <w:p w14:paraId="5DD7C940" w14:textId="3A5087FF" w:rsidR="00316AE9" w:rsidRDefault="00316AE9" w:rsidP="00F156C3">
      <w:pPr>
        <w:contextualSpacing/>
        <w:jc w:val="both"/>
      </w:pPr>
    </w:p>
    <w:p w14:paraId="3E7E231E" w14:textId="08161BCE" w:rsidR="00316AE9" w:rsidRDefault="00316AE9" w:rsidP="00F156C3">
      <w:pPr>
        <w:contextualSpacing/>
        <w:jc w:val="both"/>
      </w:pPr>
    </w:p>
    <w:p w14:paraId="53356282" w14:textId="421109AA" w:rsidR="00316AE9" w:rsidRDefault="00316AE9" w:rsidP="00F156C3">
      <w:pPr>
        <w:contextualSpacing/>
        <w:jc w:val="both"/>
      </w:pPr>
    </w:p>
    <w:p w14:paraId="22ACA2F0" w14:textId="53F3A568" w:rsidR="00316AE9" w:rsidRDefault="00316AE9" w:rsidP="00F156C3">
      <w:pPr>
        <w:contextualSpacing/>
        <w:jc w:val="both"/>
      </w:pPr>
    </w:p>
    <w:p w14:paraId="3FE6F587" w14:textId="77777777" w:rsidR="00AD6FD7" w:rsidRPr="00361FEE" w:rsidRDefault="00AD6FD7" w:rsidP="00F156C3">
      <w:pPr>
        <w:contextualSpacing/>
        <w:jc w:val="both"/>
        <w:rPr>
          <w:lang w:val="en-GB"/>
        </w:rPr>
      </w:pPr>
      <w:r w:rsidRPr="00361FEE">
        <w:rPr>
          <w:lang w:val="en-GB"/>
        </w:rPr>
        <w:lastRenderedPageBreak/>
        <w:t>Dear Editor,</w:t>
      </w:r>
    </w:p>
    <w:p w14:paraId="1A662026" w14:textId="6043EB68" w:rsidR="00FC35E2" w:rsidRPr="00361FEE" w:rsidRDefault="00FC35E2" w:rsidP="00F156C3">
      <w:pPr>
        <w:contextualSpacing/>
        <w:jc w:val="both"/>
        <w:rPr>
          <w:rFonts w:cstheme="minorHAnsi"/>
          <w:lang w:val="en-GB"/>
        </w:rPr>
      </w:pPr>
      <w:r w:rsidRPr="00361FEE">
        <w:rPr>
          <w:rFonts w:cstheme="minorHAnsi"/>
          <w:lang w:val="en-GB"/>
        </w:rPr>
        <w:t>I am submitting the manuscript ‘</w:t>
      </w:r>
      <w:r w:rsidR="003C3CC7" w:rsidRPr="00361FEE">
        <w:rPr>
          <w:rFonts w:cstheme="minorHAnsi"/>
          <w:i/>
          <w:lang w:val="en-GB"/>
        </w:rPr>
        <w:t>Optimum growth temperature declines with body size within fish species</w:t>
      </w:r>
      <w:r w:rsidRPr="00361FEE">
        <w:rPr>
          <w:rFonts w:cstheme="minorHAnsi"/>
          <w:lang w:val="en-GB"/>
        </w:rPr>
        <w:t xml:space="preserve">’ for consideration to be published </w:t>
      </w:r>
      <w:r w:rsidR="009F3593" w:rsidRPr="00361FEE">
        <w:rPr>
          <w:rFonts w:cstheme="minorHAnsi"/>
          <w:lang w:val="en-GB"/>
        </w:rPr>
        <w:t xml:space="preserve">as a </w:t>
      </w:r>
      <w:r w:rsidR="009F3593" w:rsidRPr="00361FEE">
        <w:rPr>
          <w:lang w:val="en-GB"/>
        </w:rPr>
        <w:t>research report</w:t>
      </w:r>
      <w:r w:rsidR="009F3593" w:rsidRPr="00361FEE">
        <w:rPr>
          <w:rFonts w:cstheme="minorHAnsi"/>
          <w:lang w:val="en-GB"/>
        </w:rPr>
        <w:t xml:space="preserve"> </w:t>
      </w:r>
      <w:r w:rsidRPr="00361FEE">
        <w:rPr>
          <w:rFonts w:cstheme="minorHAnsi"/>
          <w:lang w:val="en-GB"/>
        </w:rPr>
        <w:t xml:space="preserve">in </w:t>
      </w:r>
      <w:r w:rsidRPr="00361FEE">
        <w:rPr>
          <w:rFonts w:cstheme="minorHAnsi"/>
          <w:i/>
          <w:lang w:val="en-GB"/>
        </w:rPr>
        <w:t>PNAS</w:t>
      </w:r>
      <w:r w:rsidRPr="00361FEE">
        <w:rPr>
          <w:rFonts w:cstheme="minorHAnsi"/>
          <w:lang w:val="en-GB"/>
        </w:rPr>
        <w:t>.</w:t>
      </w:r>
    </w:p>
    <w:p w14:paraId="16FD1B8F" w14:textId="77777777" w:rsidR="00EE17BA" w:rsidRPr="00361FEE" w:rsidRDefault="00EE17BA" w:rsidP="00F156C3">
      <w:pPr>
        <w:contextualSpacing/>
        <w:jc w:val="both"/>
        <w:rPr>
          <w:rFonts w:cstheme="minorHAnsi"/>
          <w:lang w:val="en-GB"/>
        </w:rPr>
      </w:pPr>
    </w:p>
    <w:p w14:paraId="77E5D8B9" w14:textId="7E8DA31C" w:rsidR="00A16B5A" w:rsidRPr="00361FEE" w:rsidRDefault="007D5693" w:rsidP="00F156C3">
      <w:pPr>
        <w:contextualSpacing/>
        <w:jc w:val="both"/>
        <w:rPr>
          <w:lang w:val="en-GB"/>
        </w:rPr>
      </w:pPr>
      <w:r w:rsidRPr="00361FEE">
        <w:rPr>
          <w:lang w:val="en-GB"/>
        </w:rPr>
        <w:t>U</w:t>
      </w:r>
      <w:r w:rsidR="00A87987" w:rsidRPr="00361FEE">
        <w:rPr>
          <w:lang w:val="en-GB"/>
        </w:rPr>
        <w:t xml:space="preserve">nderstanding how key physiological processes such as growth, feeding and metabolism depend on body size and temperature </w:t>
      </w:r>
      <w:r w:rsidR="007819AF" w:rsidRPr="00361FEE">
        <w:rPr>
          <w:lang w:val="en-GB"/>
        </w:rPr>
        <w:t xml:space="preserve">is key for </w:t>
      </w:r>
      <w:r w:rsidR="00CB6626" w:rsidRPr="00361FEE">
        <w:rPr>
          <w:lang w:val="en-GB"/>
        </w:rPr>
        <w:t>predicti</w:t>
      </w:r>
      <w:r w:rsidR="00C2015D" w:rsidRPr="00361FEE">
        <w:rPr>
          <w:lang w:val="en-GB"/>
        </w:rPr>
        <w:t>ng</w:t>
      </w:r>
      <w:r w:rsidR="00CB6626" w:rsidRPr="00361FEE">
        <w:rPr>
          <w:lang w:val="en-GB"/>
        </w:rPr>
        <w:t xml:space="preserve"> </w:t>
      </w:r>
      <w:r w:rsidR="005D212D" w:rsidRPr="00361FEE">
        <w:rPr>
          <w:lang w:val="en-GB"/>
        </w:rPr>
        <w:t>impacts of global warming on individuals, populations and food webs</w:t>
      </w:r>
      <w:r w:rsidR="007B3341" w:rsidRPr="00361FEE">
        <w:rPr>
          <w:lang w:val="en-GB"/>
        </w:rPr>
        <w:t>.</w:t>
      </w:r>
      <w:r w:rsidR="00F349DB" w:rsidRPr="00361FEE">
        <w:rPr>
          <w:lang w:val="en-GB"/>
        </w:rPr>
        <w:t xml:space="preserve"> </w:t>
      </w:r>
      <w:r w:rsidR="00905179" w:rsidRPr="00361FEE">
        <w:rPr>
          <w:lang w:val="en-GB"/>
        </w:rPr>
        <w:t>I</w:t>
      </w:r>
      <w:r w:rsidR="00935893" w:rsidRPr="00361FEE">
        <w:rPr>
          <w:lang w:val="en-GB"/>
        </w:rPr>
        <w:t>n growth models</w:t>
      </w:r>
      <w:r w:rsidR="006722C9" w:rsidRPr="00361FEE">
        <w:rPr>
          <w:lang w:val="en-GB"/>
        </w:rPr>
        <w:t xml:space="preserve"> and </w:t>
      </w:r>
      <w:r w:rsidR="007040D7" w:rsidRPr="00361FEE">
        <w:rPr>
          <w:lang w:val="en-GB"/>
        </w:rPr>
        <w:t>mechanistic population models</w:t>
      </w:r>
      <w:r w:rsidR="00F1333F" w:rsidRPr="00361FEE">
        <w:rPr>
          <w:lang w:val="en-GB"/>
        </w:rPr>
        <w:t xml:space="preserve"> </w:t>
      </w:r>
      <w:r w:rsidR="00660040" w:rsidRPr="00361FEE">
        <w:rPr>
          <w:lang w:val="en-GB"/>
        </w:rPr>
        <w:t>we often rely on interspecific estimates to characterize the</w:t>
      </w:r>
      <w:r w:rsidR="00F55AD5" w:rsidRPr="00361FEE">
        <w:rPr>
          <w:lang w:val="en-GB"/>
        </w:rPr>
        <w:t>se</w:t>
      </w:r>
      <w:r w:rsidR="00660040" w:rsidRPr="00361FEE">
        <w:rPr>
          <w:lang w:val="en-GB"/>
        </w:rPr>
        <w:t xml:space="preserve"> relationships </w:t>
      </w:r>
      <w:r w:rsidR="002527AB">
        <w:fldChar w:fldCharType="begin"/>
      </w:r>
      <w:r w:rsidR="002527AB" w:rsidRPr="00361FEE">
        <w:rPr>
          <w:lang w:val="en-GB"/>
        </w:rPr>
        <w:instrText xml:space="preserve"> ADDIN ZOTERO_ITEM CSL_CITATION {"citationID":"pAzEMdCu","properties":{"formattedCitation":"(1, 2)","plainCitation":"(1, 2)","noteIndex":0},"citationItems":[{"id":12,"uris":["http://zotero.org/users/6116610/items/I2ZFE658"],"uri":["http://zotero.org/users/6116610/items/I2ZFE658"],"itemData":{"id":12,"type":"article-journal","container-title":"Trends in Ecology &amp; Evolution","DOI":"10.1016/j.tree.2018.10.005","ISSN":"01695347","issue":"2","language":"en","page":"102-111","source":"Crossref","title":"Have We Outgrown the Existing Models of Growth?","volume":"34","author":[{"family":"Marshall","given":"Dustin J."},{"family":"White","given":"Craig R."}],"issued":{"date-parts":[["2019",2]]}}},{"id":74,"uris":["http://zotero.org/users/6116610/items/3SH8GYG3"],"uri":["http://zotero.org/users/6116610/items/3SH8GYG3"],"itemData":{"id":74,"type":"article-journal","container-title":"The American Naturalist","issue":"2","page":"184–198","title":"A mechanistic approach for modelling temperature-dependent consumer-resource dynamics","volume":"166","author":[{"family":"Vasseur","given":"D A"},{"family":"McCann","given":"K S"}],"issued":{"date-parts":[["2005"]]}}}],"schema":"https://github.com/citation-style-language/schema/raw/master/csl-citation.json"} </w:instrText>
      </w:r>
      <w:r w:rsidR="002527AB">
        <w:fldChar w:fldCharType="separate"/>
      </w:r>
      <w:r w:rsidR="002527AB" w:rsidRPr="00361FEE">
        <w:rPr>
          <w:noProof/>
          <w:lang w:val="en-GB"/>
        </w:rPr>
        <w:t>(1, 2)</w:t>
      </w:r>
      <w:r w:rsidR="002527AB">
        <w:fldChar w:fldCharType="end"/>
      </w:r>
      <w:r w:rsidR="00334694" w:rsidRPr="00361FEE">
        <w:rPr>
          <w:lang w:val="en-GB"/>
        </w:rPr>
        <w:t xml:space="preserve">. This is </w:t>
      </w:r>
      <w:r w:rsidR="00655296" w:rsidRPr="00361FEE">
        <w:rPr>
          <w:lang w:val="en-GB"/>
        </w:rPr>
        <w:t xml:space="preserve">problematic, </w:t>
      </w:r>
      <w:del w:id="5" w:author="Jan Ohlberger" w:date="2020-12-03T11:27:00Z">
        <w:r w:rsidR="00655296" w:rsidRPr="00361FEE" w:rsidDel="00026C50">
          <w:rPr>
            <w:lang w:val="en-GB"/>
          </w:rPr>
          <w:delText xml:space="preserve">since </w:delText>
        </w:r>
      </w:del>
      <w:ins w:id="6" w:author="Jan Ohlberger" w:date="2020-12-03T11:27:00Z">
        <w:r w:rsidR="00026C50">
          <w:rPr>
            <w:lang w:val="en-GB"/>
          </w:rPr>
          <w:t>because</w:t>
        </w:r>
        <w:r w:rsidR="00026C50" w:rsidRPr="00361FEE">
          <w:rPr>
            <w:lang w:val="en-GB"/>
          </w:rPr>
          <w:t xml:space="preserve"> </w:t>
        </w:r>
      </w:ins>
      <w:r w:rsidR="001C1409" w:rsidRPr="00361FEE">
        <w:rPr>
          <w:lang w:val="en-GB"/>
        </w:rPr>
        <w:t>growth, feeding and metabolism are</w:t>
      </w:r>
      <w:r w:rsidR="00364519" w:rsidRPr="00361FEE">
        <w:rPr>
          <w:lang w:val="en-GB"/>
        </w:rPr>
        <w:t xml:space="preserve"> </w:t>
      </w:r>
      <w:r w:rsidR="000D22EC" w:rsidRPr="00361FEE">
        <w:rPr>
          <w:lang w:val="en-GB"/>
        </w:rPr>
        <w:t xml:space="preserve">individual-level </w:t>
      </w:r>
      <w:r w:rsidR="00364519" w:rsidRPr="00361FEE">
        <w:rPr>
          <w:lang w:val="en-GB"/>
        </w:rPr>
        <w:t>process</w:t>
      </w:r>
      <w:r w:rsidR="00D164BB" w:rsidRPr="00361FEE">
        <w:rPr>
          <w:lang w:val="en-GB"/>
        </w:rPr>
        <w:t>es</w:t>
      </w:r>
      <w:r w:rsidR="009644D7" w:rsidRPr="00361FEE">
        <w:rPr>
          <w:lang w:val="en-GB"/>
        </w:rPr>
        <w:t xml:space="preserve">, </w:t>
      </w:r>
      <w:del w:id="7" w:author="Jan Ohlberger" w:date="2020-12-03T11:27:00Z">
        <w:r w:rsidR="00655296" w:rsidRPr="00361FEE" w:rsidDel="00356E06">
          <w:rPr>
            <w:lang w:val="en-GB"/>
          </w:rPr>
          <w:delText xml:space="preserve">and </w:delText>
        </w:r>
        <w:commentRangeStart w:id="8"/>
        <w:commentRangeStart w:id="9"/>
        <w:r w:rsidR="00EB49C1" w:rsidRPr="00361FEE" w:rsidDel="00356E06">
          <w:rPr>
            <w:lang w:val="en-GB"/>
          </w:rPr>
          <w:delText>thus</w:delText>
        </w:r>
      </w:del>
      <w:ins w:id="10" w:author="Jan Ohlberger" w:date="2020-12-03T11:27:00Z">
        <w:r w:rsidR="00356E06">
          <w:rPr>
            <w:lang w:val="en-GB"/>
          </w:rPr>
          <w:t>which</w:t>
        </w:r>
      </w:ins>
      <w:r w:rsidR="00EB49C1" w:rsidRPr="00361FEE">
        <w:rPr>
          <w:lang w:val="en-GB"/>
        </w:rPr>
        <w:t xml:space="preserve"> </w:t>
      </w:r>
      <w:del w:id="11" w:author="Max Lindmark" w:date="2020-11-24T13:59:00Z">
        <w:r w:rsidR="00EB49C1" w:rsidRPr="00361FEE" w:rsidDel="00361FEE">
          <w:rPr>
            <w:lang w:val="en-GB"/>
          </w:rPr>
          <w:delText xml:space="preserve">likely </w:delText>
        </w:r>
      </w:del>
      <w:ins w:id="12" w:author="Max Lindmark" w:date="2020-11-24T13:59:00Z">
        <w:r w:rsidR="00361FEE">
          <w:rPr>
            <w:lang w:val="en-GB"/>
          </w:rPr>
          <w:t xml:space="preserve">may be </w:t>
        </w:r>
      </w:ins>
      <w:ins w:id="13" w:author="Max Lindmark" w:date="2020-11-24T14:00:00Z">
        <w:r w:rsidR="00361FEE">
          <w:rPr>
            <w:lang w:val="en-GB"/>
          </w:rPr>
          <w:t xml:space="preserve">best represented by </w:t>
        </w:r>
      </w:ins>
      <w:del w:id="14" w:author="Max Lindmark" w:date="2020-11-24T14:00:00Z">
        <w:r w:rsidR="00EB49C1" w:rsidRPr="00361FEE" w:rsidDel="00361FEE">
          <w:rPr>
            <w:lang w:val="en-GB"/>
          </w:rPr>
          <w:delText xml:space="preserve">are </w:delText>
        </w:r>
        <w:r w:rsidR="00F66C44" w:rsidRPr="00361FEE" w:rsidDel="00361FEE">
          <w:rPr>
            <w:lang w:val="en-GB"/>
          </w:rPr>
          <w:delText>accurately</w:delText>
        </w:r>
        <w:r w:rsidR="00D278BF" w:rsidRPr="00361FEE" w:rsidDel="00361FEE">
          <w:rPr>
            <w:lang w:val="en-GB"/>
          </w:rPr>
          <w:delText xml:space="preserve"> represented by </w:delText>
        </w:r>
      </w:del>
      <w:r w:rsidR="00532534" w:rsidRPr="00361FEE">
        <w:rPr>
          <w:lang w:val="en-GB"/>
        </w:rPr>
        <w:t xml:space="preserve">intraspecific </w:t>
      </w:r>
      <w:r w:rsidR="00B60230" w:rsidRPr="00361FEE">
        <w:rPr>
          <w:lang w:val="en-GB"/>
        </w:rPr>
        <w:t>relationships</w:t>
      </w:r>
      <w:commentRangeEnd w:id="8"/>
      <w:r w:rsidR="00866484">
        <w:rPr>
          <w:rStyle w:val="CommentReference"/>
        </w:rPr>
        <w:commentReference w:id="8"/>
      </w:r>
      <w:commentRangeEnd w:id="9"/>
      <w:r w:rsidR="00925BEE">
        <w:rPr>
          <w:rStyle w:val="CommentReference"/>
        </w:rPr>
        <w:commentReference w:id="9"/>
      </w:r>
      <w:r w:rsidR="00BB71A3" w:rsidRPr="00361FEE">
        <w:rPr>
          <w:lang w:val="en-GB"/>
        </w:rPr>
        <w:t xml:space="preserve">. </w:t>
      </w:r>
      <w:commentRangeStart w:id="15"/>
      <w:commentRangeStart w:id="16"/>
      <w:commentRangeStart w:id="17"/>
      <w:r w:rsidR="005954EC" w:rsidRPr="00361FEE">
        <w:rPr>
          <w:lang w:val="en-GB"/>
        </w:rPr>
        <w:t xml:space="preserve">However, </w:t>
      </w:r>
      <w:r w:rsidR="00563ABD" w:rsidRPr="00361FEE">
        <w:rPr>
          <w:lang w:val="en-GB"/>
        </w:rPr>
        <w:t>intr</w:t>
      </w:r>
      <w:r w:rsidR="00203AAF" w:rsidRPr="00361FEE">
        <w:rPr>
          <w:lang w:val="en-GB"/>
        </w:rPr>
        <w:t>a</w:t>
      </w:r>
      <w:r w:rsidR="00563ABD" w:rsidRPr="00361FEE">
        <w:rPr>
          <w:lang w:val="en-GB"/>
        </w:rPr>
        <w:t xml:space="preserve">specific </w:t>
      </w:r>
      <w:r w:rsidR="00C77D7B" w:rsidRPr="00361FEE">
        <w:rPr>
          <w:lang w:val="en-GB"/>
        </w:rPr>
        <w:t>estimates</w:t>
      </w:r>
      <w:r w:rsidR="00203AAF" w:rsidRPr="00361FEE">
        <w:rPr>
          <w:lang w:val="en-GB"/>
        </w:rPr>
        <w:t xml:space="preserve"> are surprisingly rare in the literature</w:t>
      </w:r>
      <w:del w:id="18" w:author="Jan Ohlberger" w:date="2020-11-09T14:46:00Z">
        <w:r w:rsidR="00203AAF" w:rsidRPr="00361FEE" w:rsidDel="00A83C3D">
          <w:rPr>
            <w:lang w:val="en-GB"/>
          </w:rPr>
          <w:delText>s</w:delText>
        </w:r>
      </w:del>
      <w:del w:id="19" w:author="Max Lindmark" w:date="2020-11-24T14:01:00Z">
        <w:r w:rsidR="00203AAF" w:rsidRPr="00361FEE" w:rsidDel="00332538">
          <w:rPr>
            <w:lang w:val="en-GB"/>
          </w:rPr>
          <w:delText xml:space="preserve">, </w:delText>
        </w:r>
        <w:r w:rsidR="009119A8" w:rsidRPr="00361FEE" w:rsidDel="00332538">
          <w:rPr>
            <w:lang w:val="en-GB"/>
          </w:rPr>
          <w:delText xml:space="preserve">in particular </w:delText>
        </w:r>
        <w:r w:rsidR="00686D89" w:rsidRPr="00361FEE" w:rsidDel="00332538">
          <w:rPr>
            <w:lang w:val="en-GB"/>
          </w:rPr>
          <w:delText xml:space="preserve">average </w:delText>
        </w:r>
        <w:r w:rsidR="0095088E" w:rsidRPr="00361FEE" w:rsidDel="00332538">
          <w:rPr>
            <w:lang w:val="en-GB"/>
          </w:rPr>
          <w:delText xml:space="preserve">intraspecific estimates </w:delText>
        </w:r>
        <w:r w:rsidR="0095088E" w:rsidRPr="00361FEE" w:rsidDel="00332538">
          <w:rPr>
            <w:i/>
            <w:iCs/>
            <w:lang w:val="en-GB"/>
          </w:rPr>
          <w:delText>across</w:delText>
        </w:r>
        <w:r w:rsidR="0095088E" w:rsidRPr="00361FEE" w:rsidDel="00332538">
          <w:rPr>
            <w:lang w:val="en-GB"/>
          </w:rPr>
          <w:delText xml:space="preserve"> species</w:delText>
        </w:r>
        <w:r w:rsidR="00B0327F" w:rsidRPr="00361FEE" w:rsidDel="00332538">
          <w:rPr>
            <w:lang w:val="en-GB"/>
          </w:rPr>
          <w:delText>, which are needed for making general predictions</w:delText>
        </w:r>
      </w:del>
      <w:r w:rsidR="00B0327F" w:rsidRPr="00361FEE">
        <w:rPr>
          <w:lang w:val="en-GB"/>
        </w:rPr>
        <w:t>.</w:t>
      </w:r>
      <w:commentRangeEnd w:id="15"/>
      <w:r w:rsidR="00D01B0B">
        <w:rPr>
          <w:rStyle w:val="CommentReference"/>
        </w:rPr>
        <w:commentReference w:id="15"/>
      </w:r>
      <w:commentRangeEnd w:id="16"/>
      <w:r w:rsidR="00282B8F">
        <w:rPr>
          <w:rStyle w:val="CommentReference"/>
        </w:rPr>
        <w:commentReference w:id="16"/>
      </w:r>
      <w:commentRangeEnd w:id="17"/>
      <w:r w:rsidR="003E3EF3">
        <w:rPr>
          <w:rStyle w:val="CommentReference"/>
        </w:rPr>
        <w:commentReference w:id="17"/>
      </w:r>
    </w:p>
    <w:p w14:paraId="42E9BD1B" w14:textId="77777777" w:rsidR="00C2015D" w:rsidRPr="00361FEE" w:rsidRDefault="00C2015D" w:rsidP="00F156C3">
      <w:pPr>
        <w:contextualSpacing/>
        <w:jc w:val="both"/>
        <w:rPr>
          <w:lang w:val="en-GB"/>
        </w:rPr>
      </w:pPr>
    </w:p>
    <w:p w14:paraId="6D9C0912" w14:textId="76690B9D" w:rsidR="00802992" w:rsidRPr="00361FEE" w:rsidRDefault="000025D1" w:rsidP="0020601C">
      <w:pPr>
        <w:contextualSpacing/>
        <w:jc w:val="both"/>
        <w:rPr>
          <w:lang w:val="en-GB"/>
        </w:rPr>
      </w:pPr>
      <w:r w:rsidRPr="00361FEE">
        <w:rPr>
          <w:lang w:val="en-GB"/>
        </w:rPr>
        <w:t xml:space="preserve">In this study we aim to overcome </w:t>
      </w:r>
      <w:r w:rsidR="00E82744" w:rsidRPr="00361FEE">
        <w:rPr>
          <w:lang w:val="en-GB"/>
        </w:rPr>
        <w:t xml:space="preserve">this </w:t>
      </w:r>
      <w:ins w:id="20" w:author="Jan Ohlberger" w:date="2020-12-03T11:07:00Z">
        <w:r w:rsidR="001D1312">
          <w:rPr>
            <w:lang w:val="en-GB"/>
          </w:rPr>
          <w:t xml:space="preserve">limitation </w:t>
        </w:r>
      </w:ins>
      <w:r w:rsidR="0020601C" w:rsidRPr="00361FEE">
        <w:rPr>
          <w:lang w:val="en-GB"/>
        </w:rPr>
        <w:t xml:space="preserve">by first </w:t>
      </w:r>
      <w:commentRangeStart w:id="21"/>
      <w:ins w:id="22" w:author="Max Lindmark" w:date="2020-12-01T14:59:00Z">
        <w:r w:rsidR="00B027F2">
          <w:rPr>
            <w:lang w:val="en-GB"/>
          </w:rPr>
          <w:t xml:space="preserve">systematically </w:t>
        </w:r>
      </w:ins>
      <w:commentRangeEnd w:id="21"/>
      <w:r w:rsidR="00821839">
        <w:rPr>
          <w:rStyle w:val="CommentReference"/>
        </w:rPr>
        <w:commentReference w:id="21"/>
      </w:r>
      <w:r w:rsidR="00A87987" w:rsidRPr="00361FEE">
        <w:rPr>
          <w:lang w:val="en-GB"/>
        </w:rPr>
        <w:t xml:space="preserve">collating </w:t>
      </w:r>
      <w:r w:rsidR="006B387E" w:rsidRPr="00361FEE">
        <w:rPr>
          <w:lang w:val="en-GB"/>
        </w:rPr>
        <w:t>intraspecific</w:t>
      </w:r>
      <w:r w:rsidR="005F0D23" w:rsidRPr="00361FEE">
        <w:rPr>
          <w:lang w:val="en-GB"/>
        </w:rPr>
        <w:t xml:space="preserve"> </w:t>
      </w:r>
      <w:r w:rsidR="00A87987" w:rsidRPr="00361FEE">
        <w:rPr>
          <w:lang w:val="en-GB"/>
        </w:rPr>
        <w:t>experimental data on fishes</w:t>
      </w:r>
      <w:r w:rsidR="00802992" w:rsidRPr="00361FEE">
        <w:rPr>
          <w:lang w:val="en-GB"/>
        </w:rPr>
        <w:t xml:space="preserve"> using a standardized literature search</w:t>
      </w:r>
      <w:r w:rsidR="009231AB" w:rsidRPr="00361FEE">
        <w:rPr>
          <w:lang w:val="en-GB"/>
        </w:rPr>
        <w:t xml:space="preserve"> (</w:t>
      </w:r>
      <w:r w:rsidR="009231AB">
        <w:rPr>
          <w:rFonts w:eastAsiaTheme="minorEastAsia"/>
          <w:lang w:val="en-GB"/>
        </w:rPr>
        <w:t xml:space="preserve">total </w:t>
      </w:r>
      <w:commentRangeStart w:id="23"/>
      <w:r w:rsidR="009231AB">
        <w:rPr>
          <w:rFonts w:eastAsiaTheme="minorEastAsia"/>
          <w:lang w:val="en-GB"/>
        </w:rPr>
        <w:t xml:space="preserve">n=3672 </w:t>
      </w:r>
      <w:commentRangeEnd w:id="23"/>
      <w:r w:rsidR="00821839">
        <w:rPr>
          <w:rStyle w:val="CommentReference"/>
        </w:rPr>
        <w:commentReference w:id="23"/>
      </w:r>
      <w:r w:rsidR="009231AB">
        <w:rPr>
          <w:rFonts w:eastAsiaTheme="minorEastAsia"/>
          <w:lang w:val="en-GB"/>
        </w:rPr>
        <w:t>from 59 studies)</w:t>
      </w:r>
      <w:r w:rsidR="00DC77BC" w:rsidRPr="00361FEE">
        <w:rPr>
          <w:lang w:val="en-GB"/>
        </w:rPr>
        <w:t xml:space="preserve">. </w:t>
      </w:r>
      <w:r w:rsidR="005A0BC7" w:rsidRPr="00361FEE">
        <w:rPr>
          <w:lang w:val="en-GB"/>
        </w:rPr>
        <w:t>Next</w:t>
      </w:r>
      <w:r w:rsidR="00B027F2">
        <w:rPr>
          <w:lang w:val="en-GB"/>
        </w:rPr>
        <w:t>,</w:t>
      </w:r>
      <w:r w:rsidR="005A0BC7" w:rsidRPr="00361FEE">
        <w:rPr>
          <w:lang w:val="en-GB"/>
        </w:rPr>
        <w:t xml:space="preserve"> we apply hierarchical Bayesian models to </w:t>
      </w:r>
      <w:r w:rsidR="00BE1838" w:rsidRPr="00361FEE">
        <w:rPr>
          <w:lang w:val="en-GB"/>
        </w:rPr>
        <w:t xml:space="preserve">estimate </w:t>
      </w:r>
      <w:r w:rsidR="00E62853" w:rsidRPr="00361FEE">
        <w:rPr>
          <w:lang w:val="en-GB"/>
        </w:rPr>
        <w:t xml:space="preserve">average </w:t>
      </w:r>
      <w:r w:rsidR="009434E5" w:rsidRPr="00361FEE">
        <w:rPr>
          <w:lang w:val="en-GB"/>
        </w:rPr>
        <w:t>mass and temperature dependence of these rates</w:t>
      </w:r>
      <w:r w:rsidR="002F4DEE" w:rsidRPr="00361FEE">
        <w:rPr>
          <w:lang w:val="en-GB"/>
        </w:rPr>
        <w:t xml:space="preserve"> within species </w:t>
      </w:r>
      <w:r w:rsidR="005E2B71" w:rsidRPr="00361FEE">
        <w:rPr>
          <w:lang w:val="en-GB"/>
        </w:rPr>
        <w:t>by accounting for variation across species.</w:t>
      </w:r>
      <w:r w:rsidR="00DD520B" w:rsidRPr="00361FEE">
        <w:rPr>
          <w:lang w:val="en-GB"/>
        </w:rPr>
        <w:t xml:space="preserve"> Lastly,</w:t>
      </w:r>
      <w:r w:rsidR="000A1DA6" w:rsidRPr="00361FEE">
        <w:rPr>
          <w:lang w:val="en-GB"/>
        </w:rPr>
        <w:t xml:space="preserve"> </w:t>
      </w:r>
      <w:r w:rsidR="004A679F" w:rsidRPr="00361FEE">
        <w:rPr>
          <w:lang w:val="en-GB"/>
        </w:rPr>
        <w:t xml:space="preserve">we </w:t>
      </w:r>
      <w:r w:rsidR="00DA7F21" w:rsidRPr="00361FEE">
        <w:rPr>
          <w:lang w:val="en-GB"/>
        </w:rPr>
        <w:t>investigate the implications</w:t>
      </w:r>
      <w:r w:rsidR="00CC7A2C" w:rsidRPr="00361FEE">
        <w:rPr>
          <w:lang w:val="en-GB"/>
        </w:rPr>
        <w:t xml:space="preserve"> </w:t>
      </w:r>
      <w:r w:rsidR="002E093A" w:rsidRPr="00361FEE">
        <w:rPr>
          <w:lang w:val="en-GB"/>
        </w:rPr>
        <w:t xml:space="preserve">of our estimated scaling relationships for </w:t>
      </w:r>
      <w:del w:id="24" w:author="Jan Ohlberger" w:date="2020-12-03T11:08:00Z">
        <w:r w:rsidR="00055E2B" w:rsidRPr="00361FEE" w:rsidDel="001D1312">
          <w:rPr>
            <w:lang w:val="en-GB"/>
          </w:rPr>
          <w:delText xml:space="preserve">fish </w:delText>
        </w:r>
      </w:del>
      <w:ins w:id="25" w:author="Jan Ohlberger" w:date="2020-12-03T11:08:00Z">
        <w:r w:rsidR="001D1312">
          <w:rPr>
            <w:lang w:val="en-GB"/>
          </w:rPr>
          <w:t>individual</w:t>
        </w:r>
        <w:r w:rsidR="001D1312" w:rsidRPr="00361FEE">
          <w:rPr>
            <w:lang w:val="en-GB"/>
          </w:rPr>
          <w:t xml:space="preserve"> </w:t>
        </w:r>
      </w:ins>
      <w:r w:rsidR="002E093A" w:rsidRPr="00361FEE">
        <w:rPr>
          <w:lang w:val="en-GB"/>
        </w:rPr>
        <w:t>growth</w:t>
      </w:r>
      <w:r w:rsidR="0054653C" w:rsidRPr="00361FEE">
        <w:rPr>
          <w:lang w:val="en-GB"/>
        </w:rPr>
        <w:t xml:space="preserve"> using </w:t>
      </w:r>
      <w:r w:rsidR="00C61FF2" w:rsidRPr="00361FEE">
        <w:rPr>
          <w:lang w:val="en-GB"/>
        </w:rPr>
        <w:t xml:space="preserve">a common </w:t>
      </w:r>
      <w:r w:rsidR="002A362C" w:rsidRPr="00361FEE">
        <w:rPr>
          <w:lang w:val="en-GB"/>
        </w:rPr>
        <w:t xml:space="preserve">supply and demand </w:t>
      </w:r>
      <w:r w:rsidR="00C61FF2" w:rsidRPr="00361FEE">
        <w:rPr>
          <w:lang w:val="en-GB"/>
        </w:rPr>
        <w:t>growth model</w:t>
      </w:r>
      <w:commentRangeStart w:id="26"/>
      <w:r w:rsidR="00B064C6" w:rsidRPr="00361FEE">
        <w:rPr>
          <w:lang w:val="en-GB"/>
        </w:rPr>
        <w:t xml:space="preserve">. </w:t>
      </w:r>
      <w:commentRangeEnd w:id="26"/>
      <w:r w:rsidR="00625CFF">
        <w:rPr>
          <w:rStyle w:val="CommentReference"/>
        </w:rPr>
        <w:commentReference w:id="26"/>
      </w:r>
    </w:p>
    <w:p w14:paraId="6F8BB47B" w14:textId="56DAA9DB" w:rsidR="001E0C8A" w:rsidRPr="00361FEE" w:rsidRDefault="001E0C8A" w:rsidP="0020601C">
      <w:pPr>
        <w:contextualSpacing/>
        <w:jc w:val="both"/>
        <w:rPr>
          <w:lang w:val="en-GB"/>
        </w:rPr>
      </w:pPr>
    </w:p>
    <w:p w14:paraId="672E4E90" w14:textId="6A29615D" w:rsidR="00B67159" w:rsidRPr="00361FEE" w:rsidRDefault="002607C9" w:rsidP="0020601C">
      <w:pPr>
        <w:contextualSpacing/>
        <w:jc w:val="both"/>
        <w:rPr>
          <w:lang w:val="en-GB"/>
        </w:rPr>
      </w:pPr>
      <w:r w:rsidRPr="00361FEE">
        <w:rPr>
          <w:lang w:val="en-GB"/>
        </w:rPr>
        <w:t xml:space="preserve">Our results </w:t>
      </w:r>
      <w:r w:rsidR="00A87987" w:rsidRPr="00361FEE">
        <w:rPr>
          <w:lang w:val="en-GB"/>
        </w:rPr>
        <w:t xml:space="preserve">show </w:t>
      </w:r>
      <w:r w:rsidR="003D5B2F" w:rsidRPr="00361FEE">
        <w:rPr>
          <w:lang w:val="en-GB"/>
        </w:rPr>
        <w:t>that</w:t>
      </w:r>
      <w:r w:rsidR="00C76C9D" w:rsidRPr="00361FEE">
        <w:rPr>
          <w:lang w:val="en-GB"/>
        </w:rPr>
        <w:t>,</w:t>
      </w:r>
      <w:r w:rsidR="003D5B2F" w:rsidRPr="00361FEE">
        <w:rPr>
          <w:lang w:val="en-GB"/>
        </w:rPr>
        <w:t xml:space="preserve"> </w:t>
      </w:r>
      <w:r w:rsidR="00422209" w:rsidRPr="00361FEE">
        <w:rPr>
          <w:lang w:val="en-GB"/>
        </w:rPr>
        <w:t xml:space="preserve">on average, </w:t>
      </w:r>
      <w:r w:rsidR="007C1992" w:rsidRPr="00361FEE">
        <w:rPr>
          <w:lang w:val="en-GB"/>
        </w:rPr>
        <w:t>metabolic rates increase faster with body mass than feeding rates</w:t>
      </w:r>
      <w:r w:rsidR="00C76C9D" w:rsidRPr="00361FEE">
        <w:rPr>
          <w:lang w:val="en-GB"/>
        </w:rPr>
        <w:t xml:space="preserve"> within species</w:t>
      </w:r>
      <w:r w:rsidR="00094C80" w:rsidRPr="00361FEE">
        <w:rPr>
          <w:lang w:val="en-GB"/>
        </w:rPr>
        <w:t>,</w:t>
      </w:r>
      <w:r w:rsidR="00D62120" w:rsidRPr="00361FEE">
        <w:rPr>
          <w:lang w:val="en-GB"/>
        </w:rPr>
        <w:t xml:space="preserve"> and that</w:t>
      </w:r>
      <w:r w:rsidR="00094C80" w:rsidRPr="00361FEE">
        <w:rPr>
          <w:lang w:val="en-GB"/>
        </w:rPr>
        <w:t xml:space="preserve"> feeding rates are </w:t>
      </w:r>
      <w:r w:rsidR="005D4604" w:rsidRPr="00361FEE">
        <w:rPr>
          <w:lang w:val="en-GB"/>
        </w:rPr>
        <w:t>unimodal</w:t>
      </w:r>
      <w:r w:rsidR="00094C80" w:rsidRPr="00361FEE">
        <w:rPr>
          <w:lang w:val="en-GB"/>
        </w:rPr>
        <w:t xml:space="preserve">ly </w:t>
      </w:r>
      <w:r w:rsidR="00AC2E20" w:rsidRPr="00361FEE">
        <w:rPr>
          <w:lang w:val="en-GB"/>
        </w:rPr>
        <w:t xml:space="preserve">related to </w:t>
      </w:r>
      <w:r w:rsidR="004E05A5" w:rsidRPr="00361FEE">
        <w:rPr>
          <w:lang w:val="en-GB"/>
        </w:rPr>
        <w:t>temperature</w:t>
      </w:r>
      <w:r w:rsidR="002F073A" w:rsidRPr="00361FEE">
        <w:rPr>
          <w:lang w:val="en-GB"/>
        </w:rPr>
        <w:t xml:space="preserve">. </w:t>
      </w:r>
      <w:commentRangeStart w:id="27"/>
      <w:del w:id="28" w:author="Max Lindmark" w:date="2020-11-24T14:09:00Z">
        <w:r w:rsidR="00FD72A8" w:rsidRPr="00361FEE" w:rsidDel="009F1D97">
          <w:rPr>
            <w:lang w:val="en-GB"/>
          </w:rPr>
          <w:delText xml:space="preserve">This </w:delText>
        </w:r>
      </w:del>
      <w:ins w:id="29" w:author="Max Lindmark" w:date="2020-11-24T14:09:00Z">
        <w:r w:rsidR="009F1D97" w:rsidRPr="00361FEE">
          <w:rPr>
            <w:lang w:val="en-GB"/>
          </w:rPr>
          <w:t>Th</w:t>
        </w:r>
        <w:r w:rsidR="009F1D97">
          <w:rPr>
            <w:lang w:val="en-GB"/>
          </w:rPr>
          <w:t xml:space="preserve">ese two </w:t>
        </w:r>
        <w:bookmarkStart w:id="30" w:name="_GoBack"/>
        <w:bookmarkEnd w:id="30"/>
        <w:r w:rsidR="009F1D97">
          <w:rPr>
            <w:lang w:val="en-GB"/>
          </w:rPr>
          <w:t>criteria</w:t>
        </w:r>
        <w:commentRangeEnd w:id="27"/>
        <w:r w:rsidR="001F0348">
          <w:rPr>
            <w:rStyle w:val="CommentReference"/>
          </w:rPr>
          <w:commentReference w:id="27"/>
        </w:r>
        <w:r w:rsidR="009F1D97" w:rsidRPr="00361FEE">
          <w:rPr>
            <w:lang w:val="en-GB"/>
          </w:rPr>
          <w:t xml:space="preserve"> </w:t>
        </w:r>
      </w:ins>
      <w:r w:rsidR="00FD72A8" w:rsidRPr="00361FEE">
        <w:rPr>
          <w:lang w:val="en-GB"/>
        </w:rPr>
        <w:t>lead</w:t>
      </w:r>
      <w:del w:id="31" w:author="Max Lindmark" w:date="2020-11-24T14:09:00Z">
        <w:r w:rsidR="00FD72A8" w:rsidRPr="00361FEE" w:rsidDel="009F1D97">
          <w:rPr>
            <w:lang w:val="en-GB"/>
          </w:rPr>
          <w:delText>s</w:delText>
        </w:r>
      </w:del>
      <w:r w:rsidR="002F073A" w:rsidRPr="00361FEE">
        <w:rPr>
          <w:lang w:val="en-GB"/>
        </w:rPr>
        <w:t xml:space="preserve"> to </w:t>
      </w:r>
      <w:r w:rsidR="00FD72A8" w:rsidRPr="00361FEE">
        <w:rPr>
          <w:lang w:val="en-GB"/>
        </w:rPr>
        <w:t>the</w:t>
      </w:r>
      <w:r w:rsidR="002F073A" w:rsidRPr="00361FEE">
        <w:rPr>
          <w:lang w:val="en-GB"/>
        </w:rPr>
        <w:t xml:space="preserve"> prediction that </w:t>
      </w:r>
      <w:r w:rsidR="00C6692F" w:rsidRPr="00361FEE">
        <w:rPr>
          <w:lang w:val="en-GB"/>
        </w:rPr>
        <w:t xml:space="preserve">the optimum temperature </w:t>
      </w:r>
      <w:r w:rsidR="00D62120" w:rsidRPr="00361FEE">
        <w:rPr>
          <w:lang w:val="en-GB"/>
        </w:rPr>
        <w:t xml:space="preserve">for growth </w:t>
      </w:r>
      <w:r w:rsidR="00C6692F" w:rsidRPr="00361FEE">
        <w:rPr>
          <w:lang w:val="en-GB"/>
        </w:rPr>
        <w:t>declines with body mass within species.</w:t>
      </w:r>
      <w:r w:rsidR="008B1A07" w:rsidRPr="00361FEE">
        <w:rPr>
          <w:lang w:val="en-GB"/>
        </w:rPr>
        <w:t xml:space="preserve"> By collating a</w:t>
      </w:r>
      <w:r w:rsidR="003740C3" w:rsidRPr="00361FEE">
        <w:rPr>
          <w:lang w:val="en-GB"/>
        </w:rPr>
        <w:t>n</w:t>
      </w:r>
      <w:r w:rsidR="003740C3">
        <w:rPr>
          <w:lang w:val="en-GB"/>
        </w:rPr>
        <w:t xml:space="preserve"> independent</w:t>
      </w:r>
      <w:r w:rsidR="008B1A07" w:rsidRPr="00361FEE">
        <w:rPr>
          <w:lang w:val="en-GB"/>
        </w:rPr>
        <w:t xml:space="preserve"> data set on growth </w:t>
      </w:r>
      <w:r w:rsidR="002E0394" w:rsidRPr="00361FEE">
        <w:rPr>
          <w:lang w:val="en-GB"/>
        </w:rPr>
        <w:t>o</w:t>
      </w:r>
      <w:r w:rsidR="000D20E7" w:rsidRPr="00361FEE">
        <w:rPr>
          <w:lang w:val="en-GB"/>
        </w:rPr>
        <w:t>f</w:t>
      </w:r>
      <w:r w:rsidR="008B1A07" w:rsidRPr="00361FEE">
        <w:rPr>
          <w:lang w:val="en-GB"/>
        </w:rPr>
        <w:t xml:space="preserve"> fishes using the same protocol</w:t>
      </w:r>
      <w:r w:rsidR="00844C9A" w:rsidRPr="00361FEE">
        <w:rPr>
          <w:lang w:val="en-GB"/>
        </w:rPr>
        <w:t xml:space="preserve">, we </w:t>
      </w:r>
      <w:del w:id="32" w:author="Jan Ohlberger" w:date="2020-12-03T11:13:00Z">
        <w:r w:rsidR="000D20E7" w:rsidRPr="00361FEE" w:rsidDel="00C936F5">
          <w:rPr>
            <w:lang w:val="en-GB"/>
          </w:rPr>
          <w:delText>corroborate</w:delText>
        </w:r>
        <w:r w:rsidR="00D62120" w:rsidRPr="00361FEE" w:rsidDel="00C936F5">
          <w:rPr>
            <w:lang w:val="en-GB"/>
          </w:rPr>
          <w:delText xml:space="preserve"> </w:delText>
        </w:r>
      </w:del>
      <w:ins w:id="33" w:author="Jan Ohlberger" w:date="2020-12-03T11:13:00Z">
        <w:r w:rsidR="00C936F5">
          <w:rPr>
            <w:lang w:val="en-GB"/>
          </w:rPr>
          <w:t>demonstrate</w:t>
        </w:r>
        <w:r w:rsidR="00C936F5" w:rsidRPr="00361FEE">
          <w:rPr>
            <w:lang w:val="en-GB"/>
          </w:rPr>
          <w:t xml:space="preserve"> </w:t>
        </w:r>
      </w:ins>
      <w:r w:rsidR="00352C43" w:rsidRPr="00361FEE">
        <w:rPr>
          <w:lang w:val="en-GB"/>
        </w:rPr>
        <w:t xml:space="preserve">that optimum growth temperatures </w:t>
      </w:r>
      <w:ins w:id="34" w:author="Jan Ohlberger" w:date="2020-12-03T11:13:00Z">
        <w:r w:rsidR="00C936F5">
          <w:rPr>
            <w:lang w:val="en-GB"/>
          </w:rPr>
          <w:t xml:space="preserve">indeed </w:t>
        </w:r>
      </w:ins>
      <w:r w:rsidR="00352C43" w:rsidRPr="00361FEE">
        <w:rPr>
          <w:lang w:val="en-GB"/>
        </w:rPr>
        <w:t>decline</w:t>
      </w:r>
      <w:r w:rsidR="00676775" w:rsidRPr="00361FEE">
        <w:rPr>
          <w:lang w:val="en-GB"/>
        </w:rPr>
        <w:t xml:space="preserve"> with </w:t>
      </w:r>
      <w:r w:rsidR="008518B5" w:rsidRPr="00361FEE">
        <w:rPr>
          <w:lang w:val="en-GB"/>
        </w:rPr>
        <w:t xml:space="preserve">fish </w:t>
      </w:r>
      <w:r w:rsidR="00676775" w:rsidRPr="00361FEE">
        <w:rPr>
          <w:lang w:val="en-GB"/>
        </w:rPr>
        <w:t>body size</w:t>
      </w:r>
      <w:r w:rsidR="00F00F18" w:rsidRPr="00361FEE">
        <w:rPr>
          <w:lang w:val="en-GB"/>
        </w:rPr>
        <w:t xml:space="preserve">, in line with the </w:t>
      </w:r>
      <w:r w:rsidR="002B4E11" w:rsidRPr="00361FEE">
        <w:rPr>
          <w:lang w:val="en-GB"/>
        </w:rPr>
        <w:t>predict</w:t>
      </w:r>
      <w:r w:rsidR="00F00F18" w:rsidRPr="00361FEE">
        <w:rPr>
          <w:lang w:val="en-GB"/>
        </w:rPr>
        <w:t>ion</w:t>
      </w:r>
      <w:r w:rsidR="009E3422" w:rsidRPr="00361FEE">
        <w:rPr>
          <w:lang w:val="en-GB"/>
        </w:rPr>
        <w:t xml:space="preserve"> </w:t>
      </w:r>
      <w:r w:rsidR="007702C2" w:rsidRPr="00361FEE">
        <w:rPr>
          <w:lang w:val="en-GB"/>
        </w:rPr>
        <w:t>based on the</w:t>
      </w:r>
      <w:r w:rsidR="00840C9D" w:rsidRPr="00361FEE">
        <w:rPr>
          <w:lang w:val="en-GB"/>
        </w:rPr>
        <w:t xml:space="preserve"> scaling of feeding and metabolic rates.</w:t>
      </w:r>
    </w:p>
    <w:p w14:paraId="37158759" w14:textId="537E973D" w:rsidR="00923949" w:rsidRPr="00361FEE" w:rsidRDefault="00891F8E" w:rsidP="00891F8E">
      <w:pPr>
        <w:tabs>
          <w:tab w:val="left" w:pos="3190"/>
        </w:tabs>
        <w:contextualSpacing/>
        <w:jc w:val="both"/>
        <w:rPr>
          <w:lang w:val="en-GB"/>
        </w:rPr>
      </w:pPr>
      <w:ins w:id="35" w:author="Max Lindmark" w:date="2020-12-01T15:02:00Z">
        <w:r>
          <w:rPr>
            <w:lang w:val="en-GB"/>
          </w:rPr>
          <w:tab/>
        </w:r>
      </w:ins>
    </w:p>
    <w:p w14:paraId="54646B3D" w14:textId="1CF41A05" w:rsidR="002B6843" w:rsidRPr="00361FEE" w:rsidRDefault="003158B4" w:rsidP="00CE31EE">
      <w:pPr>
        <w:contextualSpacing/>
        <w:jc w:val="both"/>
        <w:rPr>
          <w:lang w:val="en-GB"/>
        </w:rPr>
      </w:pPr>
      <w:r w:rsidRPr="00361FEE">
        <w:rPr>
          <w:lang w:val="en-GB"/>
        </w:rPr>
        <w:t xml:space="preserve">Therefore, we </w:t>
      </w:r>
      <w:r w:rsidRPr="00361FEE">
        <w:rPr>
          <w:rFonts w:cstheme="minorHAnsi"/>
          <w:lang w:val="en-GB"/>
        </w:rPr>
        <w:t>believe</w:t>
      </w:r>
      <w:ins w:id="36" w:author="Jan Ohlberger" w:date="2020-12-03T11:13:00Z">
        <w:r w:rsidR="00C936F5">
          <w:rPr>
            <w:rFonts w:cstheme="minorHAnsi"/>
            <w:lang w:val="en-GB"/>
          </w:rPr>
          <w:t xml:space="preserve"> that</w:t>
        </w:r>
      </w:ins>
      <w:r w:rsidRPr="00361FEE">
        <w:rPr>
          <w:rFonts w:cstheme="minorHAnsi"/>
          <w:lang w:val="en-GB"/>
        </w:rPr>
        <w:t xml:space="preserve"> our </w:t>
      </w:r>
      <w:r w:rsidR="00B437EA" w:rsidRPr="00361FEE">
        <w:rPr>
          <w:rFonts w:cstheme="minorHAnsi"/>
          <w:lang w:val="en-GB"/>
        </w:rPr>
        <w:t xml:space="preserve">study </w:t>
      </w:r>
      <w:r w:rsidR="00735975" w:rsidRPr="00361FEE">
        <w:rPr>
          <w:rFonts w:cstheme="minorHAnsi"/>
          <w:lang w:val="en-GB"/>
        </w:rPr>
        <w:t xml:space="preserve">provides </w:t>
      </w:r>
      <w:r w:rsidR="00F32239" w:rsidRPr="00361FEE">
        <w:rPr>
          <w:rFonts w:cstheme="minorHAnsi"/>
          <w:lang w:val="en-GB"/>
        </w:rPr>
        <w:t xml:space="preserve">fundamental </w:t>
      </w:r>
      <w:r w:rsidR="00735975" w:rsidRPr="00361FEE">
        <w:rPr>
          <w:rFonts w:cstheme="minorHAnsi"/>
          <w:lang w:val="en-GB"/>
        </w:rPr>
        <w:t xml:space="preserve">insights to </w:t>
      </w:r>
      <w:r w:rsidR="00F32239" w:rsidRPr="00361FEE">
        <w:rPr>
          <w:rFonts w:cstheme="minorHAnsi"/>
          <w:lang w:val="en-GB"/>
        </w:rPr>
        <w:t xml:space="preserve">how </w:t>
      </w:r>
      <w:del w:id="37" w:author="Max Lindmark" w:date="2020-12-01T14:59:00Z">
        <w:r w:rsidR="00F32239" w:rsidRPr="00361FEE" w:rsidDel="00A52302">
          <w:rPr>
            <w:rFonts w:cstheme="minorHAnsi"/>
            <w:lang w:val="en-GB"/>
          </w:rPr>
          <w:delText xml:space="preserve">physiological </w:delText>
        </w:r>
      </w:del>
      <w:ins w:id="38" w:author="Max Lindmark" w:date="2020-12-01T14:59:00Z">
        <w:r w:rsidR="00A52302">
          <w:rPr>
            <w:rFonts w:cstheme="minorHAnsi"/>
            <w:lang w:val="en-GB"/>
          </w:rPr>
          <w:t xml:space="preserve">consumption, metabolism and </w:t>
        </w:r>
        <w:r w:rsidR="0097229C">
          <w:rPr>
            <w:rFonts w:cstheme="minorHAnsi"/>
            <w:lang w:val="en-GB"/>
          </w:rPr>
          <w:t xml:space="preserve">growth </w:t>
        </w:r>
      </w:ins>
      <w:del w:id="39" w:author="Max Lindmark" w:date="2020-12-01T14:59:00Z">
        <w:r w:rsidR="00F32239" w:rsidRPr="00361FEE" w:rsidDel="00A52302">
          <w:rPr>
            <w:rFonts w:cstheme="minorHAnsi"/>
            <w:lang w:val="en-GB"/>
          </w:rPr>
          <w:delText xml:space="preserve">rates and </w:delText>
        </w:r>
        <w:r w:rsidR="00904D52" w:rsidRPr="00361FEE" w:rsidDel="00A52302">
          <w:rPr>
            <w:rFonts w:cstheme="minorHAnsi"/>
            <w:lang w:val="en-GB"/>
          </w:rPr>
          <w:delText>body</w:delText>
        </w:r>
        <w:r w:rsidR="00F32239" w:rsidRPr="00361FEE" w:rsidDel="00A52302">
          <w:rPr>
            <w:rFonts w:cstheme="minorHAnsi"/>
            <w:lang w:val="en-GB"/>
          </w:rPr>
          <w:delText xml:space="preserve"> growth </w:delText>
        </w:r>
      </w:del>
      <w:r w:rsidR="00F32239" w:rsidRPr="00361FEE">
        <w:rPr>
          <w:rFonts w:cstheme="minorHAnsi"/>
          <w:lang w:val="en-GB"/>
        </w:rPr>
        <w:t>are affected by warming</w:t>
      </w:r>
      <w:r w:rsidR="0020330C" w:rsidRPr="00361FEE">
        <w:rPr>
          <w:rFonts w:cstheme="minorHAnsi"/>
          <w:lang w:val="en-GB"/>
        </w:rPr>
        <w:t xml:space="preserve"> that should be of </w:t>
      </w:r>
      <w:r w:rsidR="00880637" w:rsidRPr="00361FEE">
        <w:rPr>
          <w:rFonts w:cstheme="minorHAnsi"/>
          <w:lang w:val="en-GB"/>
        </w:rPr>
        <w:t>interest to a broad readership</w:t>
      </w:r>
      <w:r w:rsidR="001B0084" w:rsidRPr="00361FEE">
        <w:rPr>
          <w:lang w:val="en-GB"/>
        </w:rPr>
        <w:t xml:space="preserve">. </w:t>
      </w:r>
      <w:del w:id="40" w:author="Max Lindmark" w:date="2020-12-01T15:00:00Z">
        <w:r w:rsidR="001B0084" w:rsidRPr="00361FEE" w:rsidDel="00FB08CC">
          <w:rPr>
            <w:lang w:val="en-GB"/>
          </w:rPr>
          <w:delText>We also</w:delText>
        </w:r>
        <w:r w:rsidR="000A7AF2" w:rsidRPr="00361FEE" w:rsidDel="00FB08CC">
          <w:rPr>
            <w:lang w:val="en-GB"/>
          </w:rPr>
          <w:delText xml:space="preserve"> </w:delText>
        </w:r>
      </w:del>
      <w:del w:id="41" w:author="Max Lindmark" w:date="2020-11-24T14:14:00Z">
        <w:r w:rsidR="00802038" w:rsidRPr="00361FEE" w:rsidDel="00C375B4">
          <w:rPr>
            <w:lang w:val="en-GB"/>
          </w:rPr>
          <w:delText xml:space="preserve">clearly </w:delText>
        </w:r>
      </w:del>
      <w:del w:id="42" w:author="Max Lindmark" w:date="2020-12-01T15:00:00Z">
        <w:r w:rsidR="00802038" w:rsidRPr="00361FEE" w:rsidDel="00FB08CC">
          <w:rPr>
            <w:lang w:val="en-GB"/>
          </w:rPr>
          <w:delText xml:space="preserve">identify </w:delText>
        </w:r>
        <w:r w:rsidR="00A0198F" w:rsidRPr="00361FEE" w:rsidDel="00FB08CC">
          <w:rPr>
            <w:lang w:val="en-GB"/>
          </w:rPr>
          <w:delText xml:space="preserve">deviations from </w:delText>
        </w:r>
        <w:r w:rsidR="009F6AE8" w:rsidRPr="00361FEE" w:rsidDel="00FB08CC">
          <w:rPr>
            <w:lang w:val="en-GB"/>
          </w:rPr>
          <w:delText xml:space="preserve">general </w:delText>
        </w:r>
        <w:r w:rsidR="00FB190E" w:rsidRPr="00361FEE" w:rsidDel="00FB08CC">
          <w:rPr>
            <w:lang w:val="en-GB"/>
          </w:rPr>
          <w:delText>metabolic scaling theories</w:delText>
        </w:r>
        <w:r w:rsidR="003A74AC" w:rsidRPr="00361FEE" w:rsidDel="00FB08CC">
          <w:rPr>
            <w:lang w:val="en-GB"/>
          </w:rPr>
          <w:delText xml:space="preserve"> at the within-species level</w:delText>
        </w:r>
      </w:del>
      <w:ins w:id="43" w:author="Max Lindmark" w:date="2020-12-01T15:02:00Z">
        <w:r w:rsidR="0029616D">
          <w:rPr>
            <w:lang w:val="en-GB"/>
          </w:rPr>
          <w:t>O</w:t>
        </w:r>
      </w:ins>
      <w:ins w:id="44" w:author="Max Lindmark" w:date="2020-12-01T15:01:00Z">
        <w:r w:rsidR="00B50472">
          <w:rPr>
            <w:lang w:val="en-GB"/>
          </w:rPr>
          <w:t xml:space="preserve">ur findings </w:t>
        </w:r>
        <w:r w:rsidR="00936A5A">
          <w:rPr>
            <w:lang w:val="en-GB"/>
          </w:rPr>
          <w:t xml:space="preserve">contribute to </w:t>
        </w:r>
        <w:r w:rsidR="00737560">
          <w:rPr>
            <w:lang w:val="en-GB"/>
          </w:rPr>
          <w:t xml:space="preserve">an </w:t>
        </w:r>
        <w:r w:rsidR="00936A5A">
          <w:rPr>
            <w:lang w:val="en-GB"/>
          </w:rPr>
          <w:t>understand</w:t>
        </w:r>
        <w:r w:rsidR="00737560">
          <w:rPr>
            <w:lang w:val="en-GB"/>
          </w:rPr>
          <w:t>ing of th</w:t>
        </w:r>
        <w:r w:rsidR="00FA0F28">
          <w:rPr>
            <w:lang w:val="en-GB"/>
          </w:rPr>
          <w:t>e</w:t>
        </w:r>
        <w:r w:rsidR="00737560">
          <w:rPr>
            <w:lang w:val="en-GB"/>
          </w:rPr>
          <w:t xml:space="preserve"> bioenergetic basis </w:t>
        </w:r>
      </w:ins>
      <w:ins w:id="45" w:author="Max Lindmark" w:date="2020-12-01T15:02:00Z">
        <w:r w:rsidR="00F2416F">
          <w:rPr>
            <w:lang w:val="en-GB"/>
          </w:rPr>
          <w:t xml:space="preserve">for </w:t>
        </w:r>
      </w:ins>
      <w:ins w:id="46" w:author="Max Lindmark" w:date="2020-12-01T15:01:00Z">
        <w:r w:rsidR="00936A5A">
          <w:rPr>
            <w:lang w:val="en-GB"/>
          </w:rPr>
          <w:t xml:space="preserve">the temperature-size </w:t>
        </w:r>
      </w:ins>
      <w:ins w:id="47" w:author="Max Lindmark" w:date="2020-12-01T15:02:00Z">
        <w:r w:rsidR="00082605">
          <w:rPr>
            <w:lang w:val="en-GB"/>
          </w:rPr>
          <w:t>rule</w:t>
        </w:r>
        <w:r w:rsidR="005A2837">
          <w:rPr>
            <w:lang w:val="en-GB"/>
          </w:rPr>
          <w:t xml:space="preserve"> and the predicted shrinking of large individuals with climate warming.</w:t>
        </w:r>
        <w:commentRangeStart w:id="48"/>
        <w:r w:rsidR="005A2837">
          <w:rPr>
            <w:lang w:val="en-GB"/>
          </w:rPr>
          <w:t xml:space="preserve"> </w:t>
        </w:r>
      </w:ins>
      <w:commentRangeEnd w:id="48"/>
      <w:r w:rsidR="00361771">
        <w:rPr>
          <w:rStyle w:val="CommentReference"/>
        </w:rPr>
        <w:commentReference w:id="48"/>
      </w:r>
      <w:ins w:id="49" w:author="Jan Ohlberger" w:date="2020-12-03T11:22:00Z">
        <w:r w:rsidR="00361771">
          <w:rPr>
            <w:lang w:val="en-GB"/>
          </w:rPr>
          <w:t>Consider</w:t>
        </w:r>
      </w:ins>
      <w:ins w:id="50" w:author="Jan Ohlberger" w:date="2020-12-03T11:23:00Z">
        <w:r w:rsidR="00361771">
          <w:rPr>
            <w:lang w:val="en-GB"/>
          </w:rPr>
          <w:t>ing</w:t>
        </w:r>
      </w:ins>
      <w:ins w:id="51" w:author="Jan Ohlberger" w:date="2020-12-03T11:21:00Z">
        <w:r w:rsidR="00361771">
          <w:rPr>
            <w:lang w:val="en-GB"/>
          </w:rPr>
          <w:t xml:space="preserve"> </w:t>
        </w:r>
      </w:ins>
      <w:ins w:id="52" w:author="Jan Ohlberger" w:date="2020-12-03T11:22:00Z">
        <w:r w:rsidR="00361771">
          <w:rPr>
            <w:lang w:val="en-GB"/>
          </w:rPr>
          <w:t xml:space="preserve">the </w:t>
        </w:r>
      </w:ins>
      <w:ins w:id="53" w:author="Jan Ohlberger" w:date="2020-12-03T11:21:00Z">
        <w:r w:rsidR="00361771">
          <w:rPr>
            <w:lang w:val="en-GB"/>
          </w:rPr>
          <w:t>different scaling relationships with size and temperature within</w:t>
        </w:r>
        <w:commentRangeStart w:id="54"/>
        <w:r w:rsidR="00361771">
          <w:rPr>
            <w:lang w:val="en-GB"/>
          </w:rPr>
          <w:t xml:space="preserve"> </w:t>
        </w:r>
        <w:commentRangeEnd w:id="54"/>
        <w:r w:rsidR="00361771">
          <w:rPr>
            <w:rStyle w:val="CommentReference"/>
          </w:rPr>
          <w:commentReference w:id="54"/>
        </w:r>
        <w:r w:rsidR="00361771">
          <w:rPr>
            <w:lang w:val="en-GB"/>
          </w:rPr>
          <w:t>species</w:t>
        </w:r>
        <w:r w:rsidR="00361771" w:rsidDel="00361771">
          <w:rPr>
            <w:lang w:val="en-GB"/>
          </w:rPr>
          <w:t xml:space="preserve"> </w:t>
        </w:r>
      </w:ins>
      <w:ins w:id="55" w:author="Max Lindmark" w:date="2020-12-01T15:02:00Z">
        <w:del w:id="56" w:author="Jan Ohlberger" w:date="2020-12-03T11:21:00Z">
          <w:r w:rsidR="005A2837" w:rsidDel="00361771">
            <w:rPr>
              <w:lang w:val="en-GB"/>
            </w:rPr>
            <w:delText xml:space="preserve">They can </w:delText>
          </w:r>
        </w:del>
        <w:del w:id="57" w:author="Jan Ohlberger" w:date="2020-12-03T11:22:00Z">
          <w:r w:rsidR="005A2837" w:rsidDel="00361771">
            <w:rPr>
              <w:lang w:val="en-GB"/>
            </w:rPr>
            <w:delText>also</w:delText>
          </w:r>
        </w:del>
      </w:ins>
      <w:ins w:id="58" w:author="Jan Ohlberger" w:date="2020-12-03T11:22:00Z">
        <w:r w:rsidR="00361771">
          <w:rPr>
            <w:lang w:val="en-GB"/>
          </w:rPr>
          <w:t xml:space="preserve">will </w:t>
        </w:r>
      </w:ins>
      <w:ins w:id="59" w:author="Jan Ohlberger" w:date="2020-12-03T11:23:00Z">
        <w:r w:rsidR="00361771">
          <w:rPr>
            <w:lang w:val="en-GB"/>
          </w:rPr>
          <w:t>also</w:t>
        </w:r>
      </w:ins>
      <w:ins w:id="60" w:author="Max Lindmark" w:date="2020-12-01T15:02:00Z">
        <w:r w:rsidR="005A2837">
          <w:rPr>
            <w:lang w:val="en-GB"/>
          </w:rPr>
          <w:t xml:space="preserve"> </w:t>
        </w:r>
      </w:ins>
      <w:ins w:id="61" w:author="Max Lindmark" w:date="2020-11-24T14:16:00Z">
        <w:r w:rsidR="00D15187">
          <w:rPr>
            <w:lang w:val="en-GB"/>
          </w:rPr>
          <w:t xml:space="preserve">improve </w:t>
        </w:r>
      </w:ins>
      <w:ins w:id="62" w:author="Jan Ohlberger" w:date="2020-12-03T11:22:00Z">
        <w:r w:rsidR="00361771">
          <w:rPr>
            <w:lang w:val="en-GB"/>
          </w:rPr>
          <w:t xml:space="preserve">the </w:t>
        </w:r>
      </w:ins>
      <w:ins w:id="63" w:author="Max Lindmark" w:date="2020-11-24T14:18:00Z">
        <w:r w:rsidR="00503F93">
          <w:rPr>
            <w:lang w:val="en-GB"/>
          </w:rPr>
          <w:t>estimation</w:t>
        </w:r>
        <w:del w:id="64" w:author="Jan Ohlberger" w:date="2020-12-03T11:22:00Z">
          <w:r w:rsidR="00503F93" w:rsidDel="00361771">
            <w:rPr>
              <w:lang w:val="en-GB"/>
            </w:rPr>
            <w:delText>s</w:delText>
          </w:r>
        </w:del>
        <w:r w:rsidR="00503F93">
          <w:rPr>
            <w:lang w:val="en-GB"/>
          </w:rPr>
          <w:t xml:space="preserve"> of </w:t>
        </w:r>
        <w:r w:rsidR="00DB399A">
          <w:rPr>
            <w:lang w:val="en-GB"/>
          </w:rPr>
          <w:t>energy transfer</w:t>
        </w:r>
        <w:r w:rsidR="00054B5A">
          <w:rPr>
            <w:lang w:val="en-GB"/>
          </w:rPr>
          <w:t xml:space="preserve"> across </w:t>
        </w:r>
      </w:ins>
      <w:ins w:id="65" w:author="Max Lindmark" w:date="2020-11-24T14:19:00Z">
        <w:r w:rsidR="00054B5A">
          <w:rPr>
            <w:lang w:val="en-GB"/>
          </w:rPr>
          <w:t>trophic levels</w:t>
        </w:r>
      </w:ins>
      <w:ins w:id="66" w:author="Max Lindmark" w:date="2020-11-24T14:18:00Z">
        <w:r w:rsidR="00DB399A">
          <w:rPr>
            <w:lang w:val="en-GB"/>
          </w:rPr>
          <w:t xml:space="preserve"> and </w:t>
        </w:r>
        <w:r w:rsidR="00131A21">
          <w:rPr>
            <w:lang w:val="en-GB"/>
          </w:rPr>
          <w:t xml:space="preserve">rates of </w:t>
        </w:r>
      </w:ins>
      <w:ins w:id="67" w:author="Max Lindmark" w:date="2020-11-24T14:13:00Z">
        <w:r w:rsidR="00B70242">
          <w:rPr>
            <w:lang w:val="en-GB"/>
          </w:rPr>
          <w:t>biomass production</w:t>
        </w:r>
      </w:ins>
      <w:ins w:id="68" w:author="Max Lindmark" w:date="2020-11-24T14:18:00Z">
        <w:r w:rsidR="004B2811">
          <w:rPr>
            <w:lang w:val="en-GB"/>
          </w:rPr>
          <w:t>,</w:t>
        </w:r>
        <w:del w:id="69" w:author="Jan Ohlberger" w:date="2020-12-03T11:23:00Z">
          <w:r w:rsidR="004B2811" w:rsidDel="00361771">
            <w:rPr>
              <w:lang w:val="en-GB"/>
            </w:rPr>
            <w:delText xml:space="preserve"> </w:delText>
          </w:r>
        </w:del>
      </w:ins>
      <w:ins w:id="70" w:author="Max Lindmark" w:date="2020-11-24T14:17:00Z">
        <w:del w:id="71" w:author="Jan Ohlberger" w:date="2020-12-03T11:23:00Z">
          <w:r w:rsidR="002707D1" w:rsidDel="00361771">
            <w:rPr>
              <w:lang w:val="en-GB"/>
            </w:rPr>
            <w:delText xml:space="preserve">by </w:delText>
          </w:r>
        </w:del>
      </w:ins>
      <w:ins w:id="72" w:author="Max Lindmark" w:date="2020-11-24T14:19:00Z">
        <w:del w:id="73" w:author="Jan Ohlberger" w:date="2020-12-03T11:23:00Z">
          <w:r w:rsidR="00A6103C" w:rsidDel="00361771">
            <w:rPr>
              <w:lang w:val="en-GB"/>
            </w:rPr>
            <w:delText xml:space="preserve">acknowledging </w:delText>
          </w:r>
          <w:r w:rsidR="004F6789" w:rsidDel="00361771">
            <w:rPr>
              <w:lang w:val="en-GB"/>
            </w:rPr>
            <w:delText xml:space="preserve">the </w:delText>
          </w:r>
        </w:del>
      </w:ins>
      <w:ins w:id="74" w:author="Max Lindmark" w:date="2020-11-24T14:17:00Z">
        <w:del w:id="75" w:author="Jan Ohlberger" w:date="2020-12-03T11:23:00Z">
          <w:r w:rsidR="004C4A6C" w:rsidDel="00361771">
            <w:rPr>
              <w:lang w:val="en-GB"/>
            </w:rPr>
            <w:delText xml:space="preserve">different scaling relationships with size and temperature </w:delText>
          </w:r>
          <w:r w:rsidR="0092334F" w:rsidDel="00361771">
            <w:rPr>
              <w:lang w:val="en-GB"/>
            </w:rPr>
            <w:delText>within</w:delText>
          </w:r>
          <w:commentRangeStart w:id="76"/>
          <w:r w:rsidR="0092334F" w:rsidDel="00361771">
            <w:rPr>
              <w:lang w:val="en-GB"/>
            </w:rPr>
            <w:delText xml:space="preserve"> </w:delText>
          </w:r>
        </w:del>
      </w:ins>
      <w:commentRangeEnd w:id="76"/>
      <w:del w:id="77" w:author="Jan Ohlberger" w:date="2020-12-03T11:23:00Z">
        <w:r w:rsidR="00E0741B" w:rsidDel="00361771">
          <w:rPr>
            <w:rStyle w:val="CommentReference"/>
          </w:rPr>
          <w:commentReference w:id="76"/>
        </w:r>
      </w:del>
      <w:ins w:id="78" w:author="Max Lindmark" w:date="2020-11-24T14:17:00Z">
        <w:del w:id="79" w:author="Jan Ohlberger" w:date="2020-12-03T11:20:00Z">
          <w:r w:rsidR="0092334F" w:rsidDel="00E0741B">
            <w:rPr>
              <w:lang w:val="en-GB"/>
            </w:rPr>
            <w:delText xml:space="preserve">and across </w:delText>
          </w:r>
        </w:del>
        <w:del w:id="80" w:author="Jan Ohlberger" w:date="2020-12-03T11:23:00Z">
          <w:r w:rsidR="0092334F" w:rsidDel="00361771">
            <w:rPr>
              <w:lang w:val="en-GB"/>
            </w:rPr>
            <w:delText>speci</w:delText>
          </w:r>
        </w:del>
      </w:ins>
      <w:ins w:id="81" w:author="Max Lindmark" w:date="2020-11-24T14:18:00Z">
        <w:del w:id="82" w:author="Jan Ohlberger" w:date="2020-12-03T11:23:00Z">
          <w:r w:rsidR="0092334F" w:rsidDel="00361771">
            <w:rPr>
              <w:lang w:val="en-GB"/>
            </w:rPr>
            <w:delText>es</w:delText>
          </w:r>
        </w:del>
      </w:ins>
      <w:commentRangeStart w:id="83"/>
      <w:r w:rsidR="00106D3C" w:rsidRPr="00361FEE">
        <w:rPr>
          <w:lang w:val="en-GB"/>
        </w:rPr>
        <w:t>.</w:t>
      </w:r>
      <w:commentRangeEnd w:id="83"/>
      <w:r w:rsidR="003740C3">
        <w:rPr>
          <w:rStyle w:val="CommentReference"/>
        </w:rPr>
        <w:commentReference w:id="83"/>
      </w:r>
      <w:del w:id="84" w:author="Max Lindmark" w:date="2020-12-01T15:03:00Z">
        <w:r w:rsidR="00106D3C" w:rsidRPr="00361FEE" w:rsidDel="004F48F6">
          <w:rPr>
            <w:lang w:val="en-GB"/>
          </w:rPr>
          <w:delText xml:space="preserve"> Overall</w:delText>
        </w:r>
        <w:r w:rsidR="00106D3C" w:rsidRPr="00361FEE" w:rsidDel="00E23509">
          <w:rPr>
            <w:lang w:val="en-GB"/>
          </w:rPr>
          <w:delText>,</w:delText>
        </w:r>
      </w:del>
      <w:r w:rsidR="00106D3C" w:rsidRPr="00361FEE">
        <w:rPr>
          <w:lang w:val="en-GB"/>
        </w:rPr>
        <w:t xml:space="preserve"> </w:t>
      </w:r>
      <w:del w:id="85" w:author="Max Lindmark" w:date="2020-12-01T15:03:00Z">
        <w:r w:rsidR="00B408EF" w:rsidRPr="00361FEE" w:rsidDel="00E23509">
          <w:rPr>
            <w:lang w:val="en-GB"/>
          </w:rPr>
          <w:delText xml:space="preserve">our study highlights </w:delText>
        </w:r>
        <w:r w:rsidR="00B437EA" w:rsidRPr="00361FEE" w:rsidDel="00E23509">
          <w:rPr>
            <w:lang w:val="en-GB"/>
          </w:rPr>
          <w:delText xml:space="preserve">the </w:delText>
        </w:r>
        <w:r w:rsidR="00B408EF" w:rsidRPr="00361FEE" w:rsidDel="00E23509">
          <w:rPr>
            <w:lang w:val="en-GB"/>
          </w:rPr>
          <w:delText xml:space="preserve">need to </w:delText>
        </w:r>
        <w:r w:rsidR="00023D73" w:rsidRPr="00361FEE" w:rsidDel="00E23509">
          <w:rPr>
            <w:lang w:val="en-GB"/>
          </w:rPr>
          <w:delText xml:space="preserve">investigate </w:delText>
        </w:r>
        <w:r w:rsidR="009C1F3D" w:rsidRPr="00361FEE" w:rsidDel="00E23509">
          <w:rPr>
            <w:lang w:val="en-GB"/>
          </w:rPr>
          <w:delText xml:space="preserve">intraspecific </w:delText>
        </w:r>
        <w:r w:rsidR="00023D73" w:rsidRPr="00361FEE" w:rsidDel="00E23509">
          <w:rPr>
            <w:lang w:val="en-GB"/>
          </w:rPr>
          <w:delText>relationsh</w:delText>
        </w:r>
        <w:r w:rsidR="00BD3874" w:rsidRPr="00361FEE" w:rsidDel="00E23509">
          <w:rPr>
            <w:lang w:val="en-GB"/>
          </w:rPr>
          <w:delText>ips</w:delText>
        </w:r>
        <w:r w:rsidR="009C1F3D" w:rsidRPr="00361FEE" w:rsidDel="00E23509">
          <w:rPr>
            <w:lang w:val="en-GB"/>
          </w:rPr>
          <w:delText xml:space="preserve"> as these deviate from interspecific </w:delText>
        </w:r>
        <w:r w:rsidR="00B437EA" w:rsidRPr="00361FEE" w:rsidDel="00E23509">
          <w:rPr>
            <w:lang w:val="en-GB"/>
          </w:rPr>
          <w:delText>patterns</w:delText>
        </w:r>
        <w:r w:rsidR="00E71585" w:rsidRPr="00361FEE" w:rsidDel="00E23509">
          <w:rPr>
            <w:lang w:val="en-GB"/>
          </w:rPr>
          <w:delText xml:space="preserve">, </w:delText>
        </w:r>
        <w:r w:rsidR="0007638F" w:rsidRPr="00361FEE" w:rsidDel="00E23509">
          <w:rPr>
            <w:lang w:val="en-GB"/>
          </w:rPr>
          <w:delText xml:space="preserve">and suggests a </w:delText>
        </w:r>
        <w:r w:rsidR="00F32239" w:rsidRPr="00361FEE" w:rsidDel="00E23509">
          <w:rPr>
            <w:lang w:val="en-GB"/>
          </w:rPr>
          <w:delText xml:space="preserve">simple </w:delText>
        </w:r>
        <w:r w:rsidR="0007638F" w:rsidRPr="00361FEE" w:rsidDel="00E23509">
          <w:rPr>
            <w:lang w:val="en-GB"/>
          </w:rPr>
          <w:delText>mechanism to explain</w:delText>
        </w:r>
        <w:r w:rsidR="0009528C" w:rsidRPr="00361FEE" w:rsidDel="00E23509">
          <w:rPr>
            <w:lang w:val="en-GB"/>
          </w:rPr>
          <w:delText xml:space="preserve"> </w:delText>
        </w:r>
        <w:r w:rsidR="006225B4" w:rsidRPr="00361FEE" w:rsidDel="00E23509">
          <w:rPr>
            <w:lang w:val="en-GB"/>
          </w:rPr>
          <w:delText xml:space="preserve">the </w:delText>
        </w:r>
        <w:r w:rsidR="00B56777" w:rsidRPr="00361FEE" w:rsidDel="00E23509">
          <w:rPr>
            <w:lang w:val="en-GB"/>
          </w:rPr>
          <w:delText xml:space="preserve">common pattern </w:delText>
        </w:r>
        <w:r w:rsidR="0007638F" w:rsidRPr="00361FEE" w:rsidDel="00E23509">
          <w:rPr>
            <w:lang w:val="en-GB"/>
          </w:rPr>
          <w:delText xml:space="preserve">that </w:delText>
        </w:r>
        <w:r w:rsidR="00B56777" w:rsidRPr="00361FEE" w:rsidDel="00E23509">
          <w:rPr>
            <w:lang w:val="en-GB"/>
          </w:rPr>
          <w:delText xml:space="preserve">large individuals </w:delText>
        </w:r>
        <w:r w:rsidR="0007638F" w:rsidRPr="00361FEE" w:rsidDel="00E23509">
          <w:rPr>
            <w:lang w:val="en-GB"/>
          </w:rPr>
          <w:delText xml:space="preserve">within </w:delText>
        </w:r>
        <w:r w:rsidR="00B56777" w:rsidRPr="00361FEE" w:rsidDel="00E23509">
          <w:rPr>
            <w:lang w:val="en-GB"/>
          </w:rPr>
          <w:delText>ectotherm</w:delText>
        </w:r>
        <w:r w:rsidR="0007638F" w:rsidRPr="00361FEE" w:rsidDel="00E23509">
          <w:rPr>
            <w:lang w:val="en-GB"/>
          </w:rPr>
          <w:delText>ic</w:delText>
        </w:r>
        <w:r w:rsidR="00B56777" w:rsidRPr="00361FEE" w:rsidDel="00E23509">
          <w:rPr>
            <w:lang w:val="en-GB"/>
          </w:rPr>
          <w:delText xml:space="preserve"> species </w:delText>
        </w:r>
        <w:r w:rsidR="0007638F" w:rsidRPr="00361FEE" w:rsidDel="00E23509">
          <w:rPr>
            <w:lang w:val="en-GB"/>
          </w:rPr>
          <w:delText>are the first to experience reduced</w:delText>
        </w:r>
        <w:r w:rsidR="00B56777" w:rsidRPr="00361FEE" w:rsidDel="00E23509">
          <w:rPr>
            <w:lang w:val="en-GB"/>
          </w:rPr>
          <w:delText xml:space="preserve"> growth </w:delText>
        </w:r>
        <w:r w:rsidR="0007638F" w:rsidRPr="00361FEE" w:rsidDel="00E23509">
          <w:rPr>
            <w:lang w:val="en-GB"/>
          </w:rPr>
          <w:delText>with increasing temperatures</w:delText>
        </w:r>
        <w:r w:rsidR="00B56777" w:rsidRPr="00361FEE" w:rsidDel="00E23509">
          <w:rPr>
            <w:lang w:val="en-GB"/>
          </w:rPr>
          <w:delText>.</w:delText>
        </w:r>
      </w:del>
    </w:p>
    <w:p w14:paraId="73088249" w14:textId="77777777" w:rsidR="00E90064" w:rsidRPr="00361FEE" w:rsidRDefault="00E90064" w:rsidP="00F156C3">
      <w:pPr>
        <w:contextualSpacing/>
        <w:jc w:val="both"/>
        <w:rPr>
          <w:rFonts w:cstheme="minorHAnsi"/>
          <w:lang w:val="en-GB"/>
        </w:rPr>
      </w:pPr>
    </w:p>
    <w:p w14:paraId="05A2CB20" w14:textId="4A9D05EE" w:rsidR="008B0DC2" w:rsidRPr="00361FEE" w:rsidRDefault="008B0DC2" w:rsidP="00F156C3">
      <w:pPr>
        <w:contextualSpacing/>
        <w:jc w:val="both"/>
        <w:rPr>
          <w:rFonts w:cstheme="minorHAnsi"/>
          <w:lang w:val="en-GB"/>
        </w:rPr>
      </w:pPr>
      <w:r w:rsidRPr="00361FEE">
        <w:rPr>
          <w:rFonts w:cstheme="minorHAnsi"/>
          <w:lang w:val="en-GB"/>
        </w:rPr>
        <w:t xml:space="preserve">We are grateful for your consideration of our manuscript, and </w:t>
      </w:r>
      <w:r w:rsidR="007476F3" w:rsidRPr="00361FEE">
        <w:rPr>
          <w:rFonts w:cstheme="minorHAnsi"/>
          <w:lang w:val="en-GB"/>
        </w:rPr>
        <w:t>we</w:t>
      </w:r>
      <w:r w:rsidRPr="00361FEE">
        <w:rPr>
          <w:rFonts w:cstheme="minorHAnsi"/>
          <w:lang w:val="en-GB"/>
        </w:rPr>
        <w:t xml:space="preserve"> look forward to hearing from you.</w:t>
      </w:r>
    </w:p>
    <w:p w14:paraId="465E13C3" w14:textId="77777777" w:rsidR="00262EAE" w:rsidRPr="00361FEE" w:rsidRDefault="00262EAE" w:rsidP="00F156C3">
      <w:pPr>
        <w:contextualSpacing/>
        <w:rPr>
          <w:rFonts w:eastAsiaTheme="minorEastAsia" w:cstheme="minorHAnsi"/>
          <w:noProof/>
          <w:lang w:val="en-GB"/>
        </w:rPr>
      </w:pPr>
    </w:p>
    <w:p w14:paraId="2E642BEF" w14:textId="0011CFD0" w:rsidR="00C47003" w:rsidRPr="00361FEE" w:rsidRDefault="00EC6773" w:rsidP="00F156C3">
      <w:pPr>
        <w:contextualSpacing/>
        <w:rPr>
          <w:rFonts w:eastAsiaTheme="minorEastAsia" w:cstheme="minorHAnsi"/>
          <w:noProof/>
          <w:lang w:val="en-GB"/>
        </w:rPr>
      </w:pPr>
      <w:r w:rsidRPr="00361FEE">
        <w:rPr>
          <w:rFonts w:eastAsiaTheme="minorEastAsia" w:cstheme="minorHAnsi"/>
          <w:noProof/>
          <w:lang w:val="en-GB"/>
        </w:rPr>
        <w:t>Sincerely,</w:t>
      </w:r>
    </w:p>
    <w:p w14:paraId="27A85C6D" w14:textId="77777777" w:rsidR="00E13FA0" w:rsidRPr="00361FEE" w:rsidRDefault="00E13FA0" w:rsidP="00F156C3">
      <w:pPr>
        <w:contextualSpacing/>
        <w:rPr>
          <w:rFonts w:eastAsiaTheme="minorEastAsia" w:cstheme="minorHAnsi"/>
          <w:noProof/>
          <w:lang w:val="en-GB"/>
        </w:rPr>
      </w:pPr>
    </w:p>
    <w:p w14:paraId="0A6A7C1C" w14:textId="77777777" w:rsidR="0016583D" w:rsidRPr="00361FEE" w:rsidRDefault="007D7979" w:rsidP="00F156C3">
      <w:pPr>
        <w:pStyle w:val="Bibliography"/>
        <w:contextualSpacing/>
        <w:rPr>
          <w:rFonts w:eastAsiaTheme="minorEastAsia" w:cstheme="minorHAnsi"/>
          <w:noProof/>
          <w:lang w:val="en-GB"/>
        </w:rPr>
      </w:pPr>
      <w:r w:rsidRPr="00361FEE">
        <w:rPr>
          <w:rFonts w:eastAsiaTheme="minorEastAsia" w:cstheme="minorHAnsi"/>
          <w:noProof/>
          <w:lang w:val="en-GB"/>
        </w:rPr>
        <w:t>Max Lindmark</w:t>
      </w:r>
      <w:r w:rsidR="004F5128" w:rsidRPr="00361FEE">
        <w:rPr>
          <w:rFonts w:eastAsiaTheme="minorEastAsia" w:cstheme="minorHAnsi"/>
          <w:noProof/>
          <w:lang w:val="en-GB"/>
        </w:rPr>
        <w:t>, on</w:t>
      </w:r>
      <w:r w:rsidR="000B7BDD" w:rsidRPr="00361FEE">
        <w:rPr>
          <w:rFonts w:eastAsiaTheme="minorEastAsia" w:cstheme="minorHAnsi"/>
          <w:noProof/>
          <w:lang w:val="en-GB"/>
        </w:rPr>
        <w:t xml:space="preserve"> </w:t>
      </w:r>
      <w:r w:rsidR="004F5128" w:rsidRPr="00361FEE">
        <w:rPr>
          <w:rFonts w:eastAsiaTheme="minorEastAsia" w:cstheme="minorHAnsi"/>
          <w:noProof/>
          <w:lang w:val="en-GB"/>
        </w:rPr>
        <w:t>behalf of all co-authors</w:t>
      </w:r>
    </w:p>
    <w:p w14:paraId="4F653F62" w14:textId="77777777" w:rsidR="00B81983" w:rsidRDefault="009A757E" w:rsidP="00471BCA">
      <w:pPr>
        <w:pStyle w:val="Bibliography"/>
        <w:ind w:left="386" w:hanging="386"/>
        <w:contextualSpacing/>
        <w:rPr>
          <w:rFonts w:eastAsiaTheme="minorEastAsia" w:cstheme="minorHAnsi"/>
          <w:noProof/>
          <w:lang w:val="en-GB"/>
        </w:rPr>
      </w:pPr>
      <w:r w:rsidRPr="009A757E">
        <w:rPr>
          <w:rFonts w:eastAsiaTheme="minorEastAsia" w:cstheme="minorHAnsi"/>
          <w:noProof/>
          <w:lang w:val="en-GB"/>
        </w:rPr>
        <w:t>Swedish University of Agricultural Sciences, Department of Aquatic Resources, Institute of</w:t>
      </w:r>
    </w:p>
    <w:p w14:paraId="33743EAE" w14:textId="77777777" w:rsidR="00B81983" w:rsidRDefault="009A757E" w:rsidP="00471BCA">
      <w:pPr>
        <w:pStyle w:val="Bibliography"/>
        <w:ind w:left="386" w:hanging="386"/>
        <w:contextualSpacing/>
        <w:rPr>
          <w:rFonts w:eastAsiaTheme="minorEastAsia" w:cstheme="minorHAnsi"/>
          <w:noProof/>
          <w:lang w:val="en-GB"/>
        </w:rPr>
      </w:pPr>
      <w:r w:rsidRPr="009A757E">
        <w:rPr>
          <w:rFonts w:eastAsiaTheme="minorEastAsia" w:cstheme="minorHAnsi"/>
          <w:noProof/>
          <w:lang w:val="en-GB"/>
        </w:rPr>
        <w:t xml:space="preserve">Marine Research, Turistgatan 5, Lysekil  453 30, Sweden, Tel.: +46(0)104784137, </w:t>
      </w:r>
      <w:r w:rsidRPr="009A757E">
        <w:rPr>
          <w:rFonts w:eastAsiaTheme="minorEastAsia" w:cstheme="minorHAnsi"/>
          <w:b/>
          <w:bCs/>
          <w:noProof/>
          <w:lang w:val="en-GB"/>
        </w:rPr>
        <w:t>email</w:t>
      </w:r>
      <w:r w:rsidRPr="009A757E">
        <w:rPr>
          <w:rFonts w:eastAsiaTheme="minorEastAsia" w:cstheme="minorHAnsi"/>
          <w:noProof/>
          <w:lang w:val="en-GB"/>
        </w:rPr>
        <w:t>:</w:t>
      </w:r>
    </w:p>
    <w:p w14:paraId="2A0CE831" w14:textId="51817A5D" w:rsidR="009A757E" w:rsidRPr="009A757E" w:rsidRDefault="00304A79" w:rsidP="00471BCA">
      <w:pPr>
        <w:pStyle w:val="Bibliography"/>
        <w:ind w:left="386" w:hanging="386"/>
        <w:contextualSpacing/>
        <w:rPr>
          <w:rFonts w:eastAsiaTheme="minorEastAsia" w:cstheme="minorHAnsi"/>
          <w:noProof/>
          <w:lang w:val="en-GB"/>
        </w:rPr>
      </w:pPr>
      <w:hyperlink r:id="rId15" w:history="1">
        <w:r w:rsidR="00471BCA" w:rsidRPr="00471BCA">
          <w:rPr>
            <w:rStyle w:val="Hyperlink"/>
            <w:rFonts w:eastAsiaTheme="minorEastAsia" w:cstheme="minorHAnsi"/>
            <w:noProof/>
            <w:lang w:val="en-GB"/>
          </w:rPr>
          <w:t>max.lindmark@slu.se</w:t>
        </w:r>
      </w:hyperlink>
    </w:p>
    <w:p w14:paraId="54EB4AC7" w14:textId="6603D0D5" w:rsidR="00316AE9" w:rsidRPr="00361FEE" w:rsidRDefault="00316AE9" w:rsidP="00316AE9">
      <w:pPr>
        <w:rPr>
          <w:sz w:val="18"/>
          <w:szCs w:val="18"/>
          <w:lang w:val="en-GB"/>
        </w:rPr>
      </w:pPr>
      <w:r w:rsidRPr="00361FEE">
        <w:rPr>
          <w:sz w:val="18"/>
          <w:szCs w:val="18"/>
          <w:lang w:val="en-GB"/>
        </w:rPr>
        <w:t>1. D. J. Marshall, C. R. White, Have We Outgrown the Existing Models of Growth? Trends in Ecology &amp; Evolution 34, 102–111 (2019).</w:t>
      </w:r>
    </w:p>
    <w:p w14:paraId="61A08464" w14:textId="3B6F79C9" w:rsidR="00316AE9" w:rsidRPr="00316AE9" w:rsidRDefault="00316AE9" w:rsidP="00316AE9">
      <w:pPr>
        <w:rPr>
          <w:sz w:val="18"/>
          <w:szCs w:val="18"/>
        </w:rPr>
      </w:pPr>
      <w:r w:rsidRPr="00361FEE">
        <w:rPr>
          <w:sz w:val="18"/>
          <w:szCs w:val="18"/>
          <w:lang w:val="en-GB"/>
        </w:rPr>
        <w:t xml:space="preserve">2. D. A. Vasseur, K. S. McCann, A mechanistic approach for modelling temperature-dependent consumer-resource dynamics. </w:t>
      </w:r>
      <w:r w:rsidRPr="00316AE9">
        <w:rPr>
          <w:sz w:val="18"/>
          <w:szCs w:val="18"/>
        </w:rPr>
        <w:t>The American Naturalist 166, 184–198 (2005).</w:t>
      </w:r>
    </w:p>
    <w:p w14:paraId="33B2B5C8" w14:textId="77777777" w:rsidR="00D77072" w:rsidRPr="00D77072" w:rsidRDefault="00D77072" w:rsidP="00F156C3">
      <w:pPr>
        <w:contextualSpacing/>
        <w:rPr>
          <w:rFonts w:cs="Calibri"/>
          <w:color w:val="000000"/>
        </w:rPr>
      </w:pPr>
    </w:p>
    <w:sectPr w:rsidR="00D77072" w:rsidRPr="00D77072" w:rsidSect="00F97B62">
      <w:headerReference w:type="even" r:id="rId16"/>
      <w:headerReference w:type="first" r:id="rId17"/>
      <w:pgSz w:w="11906" w:h="16838" w:code="9"/>
      <w:pgMar w:top="1440" w:right="1440" w:bottom="1440" w:left="1440" w:header="851" w:footer="36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x Lindmark" w:date="2020-10-23T15:49:00Z" w:initials="ML">
    <w:p w14:paraId="58DA45C4" w14:textId="2EC96021" w:rsidR="005C45E4" w:rsidRPr="003740C3" w:rsidRDefault="00CE7404">
      <w:pPr>
        <w:pStyle w:val="CommentText"/>
        <w:rPr>
          <w:rStyle w:val="CommentReference"/>
          <w:lang w:val="en-GB"/>
        </w:rPr>
      </w:pPr>
      <w:r>
        <w:rPr>
          <w:rStyle w:val="CommentReference"/>
        </w:rPr>
        <w:annotationRef/>
      </w:r>
      <w:r w:rsidR="00AB6868" w:rsidRPr="003740C3">
        <w:rPr>
          <w:rStyle w:val="CommentReference"/>
          <w:lang w:val="en-GB"/>
        </w:rPr>
        <w:t xml:space="preserve">My </w:t>
      </w:r>
      <w:r w:rsidR="00957D62" w:rsidRPr="003740C3">
        <w:rPr>
          <w:rStyle w:val="CommentReference"/>
          <w:lang w:val="en-GB"/>
        </w:rPr>
        <w:t>choice</w:t>
      </w:r>
      <w:r w:rsidR="00AB6868" w:rsidRPr="003740C3">
        <w:rPr>
          <w:rStyle w:val="CommentReference"/>
          <w:lang w:val="en-GB"/>
        </w:rPr>
        <w:t xml:space="preserve"> is in bold… </w:t>
      </w:r>
    </w:p>
    <w:p w14:paraId="07AA4D5C" w14:textId="2C411BF5" w:rsidR="005C45E4" w:rsidRPr="003740C3" w:rsidRDefault="005C45E4">
      <w:pPr>
        <w:pStyle w:val="CommentText"/>
        <w:rPr>
          <w:sz w:val="16"/>
          <w:szCs w:val="16"/>
          <w:lang w:val="en-GB"/>
        </w:rPr>
      </w:pPr>
    </w:p>
  </w:comment>
  <w:comment w:id="1" w:author="Jan Ohlberger" w:date="2020-11-09T14:40:00Z" w:initials="Ca">
    <w:p w14:paraId="48B36025" w14:textId="56576C38" w:rsidR="005C45E4" w:rsidRPr="003740C3" w:rsidRDefault="005C45E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="007C0F56" w:rsidRPr="003740C3">
        <w:rPr>
          <w:lang w:val="en-GB"/>
        </w:rPr>
        <w:t>A</w:t>
      </w:r>
      <w:r w:rsidRPr="003740C3">
        <w:rPr>
          <w:lang w:val="en-GB"/>
        </w:rPr>
        <w:t xml:space="preserve">lso good: </w:t>
      </w:r>
      <w:r w:rsidR="00D01B0B" w:rsidRPr="003740C3">
        <w:rPr>
          <w:lang w:val="en-GB"/>
        </w:rPr>
        <w:t>Craig White</w:t>
      </w:r>
      <w:r w:rsidR="003B2EFC" w:rsidRPr="003740C3">
        <w:rPr>
          <w:lang w:val="en-GB"/>
        </w:rPr>
        <w:t xml:space="preserve"> and</w:t>
      </w:r>
      <w:r w:rsidR="007C0F56" w:rsidRPr="003740C3">
        <w:rPr>
          <w:lang w:val="en-GB"/>
        </w:rPr>
        <w:t xml:space="preserve"> </w:t>
      </w:r>
      <w:r w:rsidRPr="003740C3">
        <w:rPr>
          <w:lang w:val="en-GB"/>
        </w:rPr>
        <w:t>Ray Huey</w:t>
      </w:r>
    </w:p>
  </w:comment>
  <w:comment w:id="8" w:author="Jan Ohlberger" w:date="2020-11-09T14:42:00Z" w:initials="Ca">
    <w:p w14:paraId="761612B5" w14:textId="1694ED27" w:rsidR="00866484" w:rsidRPr="003740C3" w:rsidRDefault="0086648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="006A7729" w:rsidRPr="003740C3">
        <w:rPr>
          <w:lang w:val="en-GB"/>
        </w:rPr>
        <w:t xml:space="preserve">That’s not perfectly clear I think. What do we want to say - that relationships within species may be distinct from those derived across species, right? I’d either write something along those lines or say that these individual-level processes </w:t>
      </w:r>
      <w:r w:rsidRPr="003740C3">
        <w:rPr>
          <w:lang w:val="en-GB"/>
        </w:rPr>
        <w:t xml:space="preserve">may </w:t>
      </w:r>
      <w:r w:rsidR="006A7729" w:rsidRPr="003740C3">
        <w:rPr>
          <w:lang w:val="en-GB"/>
        </w:rPr>
        <w:t>best represented by species-specific relationships…</w:t>
      </w:r>
    </w:p>
  </w:comment>
  <w:comment w:id="9" w:author="Max Lindmark" w:date="2020-11-24T14:00:00Z" w:initials="ML">
    <w:p w14:paraId="002DAA52" w14:textId="753BF734" w:rsidR="00925BEE" w:rsidRPr="006D1815" w:rsidRDefault="00925BEE">
      <w:pPr>
        <w:pStyle w:val="CommentText"/>
      </w:pPr>
      <w:r>
        <w:rPr>
          <w:rStyle w:val="CommentReference"/>
        </w:rPr>
        <w:annotationRef/>
      </w:r>
      <w:r w:rsidRPr="006D1815">
        <w:t>Does this work?</w:t>
      </w:r>
      <w:r w:rsidR="006D1815" w:rsidRPr="006D1815">
        <w:t xml:space="preserve"> Not sure speci</w:t>
      </w:r>
      <w:r w:rsidR="006D1815">
        <w:t>es-specific is the best wording since we want to push for average intraspecific relationships</w:t>
      </w:r>
    </w:p>
  </w:comment>
  <w:comment w:id="15" w:author="Jan Ohlberger" w:date="2020-11-09T14:47:00Z" w:initials="Ca">
    <w:p w14:paraId="297E4ED4" w14:textId="46DA1A47" w:rsidR="00D01B0B" w:rsidRPr="003740C3" w:rsidRDefault="00D01B0B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="00D35C69" w:rsidRPr="003740C3">
        <w:rPr>
          <w:lang w:val="en-GB"/>
        </w:rPr>
        <w:t xml:space="preserve">Not sure </w:t>
      </w:r>
      <w:r w:rsidR="0015603C" w:rsidRPr="003740C3">
        <w:rPr>
          <w:lang w:val="en-GB"/>
        </w:rPr>
        <w:t xml:space="preserve">its particularly easy to understand, and I think </w:t>
      </w:r>
      <w:r w:rsidR="00D35C69" w:rsidRPr="003740C3">
        <w:rPr>
          <w:lang w:val="en-GB"/>
        </w:rPr>
        <w:t>this last sentence is</w:t>
      </w:r>
      <w:r w:rsidR="0015603C" w:rsidRPr="003740C3">
        <w:rPr>
          <w:lang w:val="en-GB"/>
        </w:rPr>
        <w:t xml:space="preserve"> not</w:t>
      </w:r>
      <w:r w:rsidR="00D35C69" w:rsidRPr="003740C3">
        <w:rPr>
          <w:lang w:val="en-GB"/>
        </w:rPr>
        <w:t xml:space="preserve"> needed</w:t>
      </w:r>
      <w:r w:rsidR="0015603C" w:rsidRPr="003740C3">
        <w:rPr>
          <w:lang w:val="en-GB"/>
        </w:rPr>
        <w:t xml:space="preserve"> – the previous in connection with the following paragraph cover that.</w:t>
      </w:r>
    </w:p>
  </w:comment>
  <w:comment w:id="16" w:author="Max Lindmark" w:date="2020-11-24T14:01:00Z" w:initials="ML">
    <w:p w14:paraId="40D05A89" w14:textId="0E471853" w:rsidR="00282B8F" w:rsidRPr="00282B8F" w:rsidRDefault="00282B8F">
      <w:pPr>
        <w:pStyle w:val="CommentText"/>
      </w:pPr>
      <w:r>
        <w:rPr>
          <w:rStyle w:val="CommentReference"/>
        </w:rPr>
        <w:annotationRef/>
      </w:r>
      <w:r w:rsidRPr="00282B8F">
        <w:t>Maybe we can kee</w:t>
      </w:r>
      <w:r>
        <w:t>p the first hal</w:t>
      </w:r>
      <w:r w:rsidR="00F511B4">
        <w:t>f</w:t>
      </w:r>
      <w:r w:rsidR="00392CED">
        <w:t>, like this</w:t>
      </w:r>
      <w:r w:rsidR="00F511B4">
        <w:t>?</w:t>
      </w:r>
    </w:p>
  </w:comment>
  <w:comment w:id="17" w:author="Jan Ohlberger" w:date="2020-12-03T11:02:00Z" w:initials="Ca">
    <w:p w14:paraId="76B54102" w14:textId="77777777" w:rsidR="003E3EF3" w:rsidRDefault="003E3EF3">
      <w:pPr>
        <w:pStyle w:val="CommentText"/>
      </w:pPr>
      <w:r>
        <w:rPr>
          <w:rStyle w:val="CommentReference"/>
        </w:rPr>
        <w:annotationRef/>
      </w:r>
      <w:r>
        <w:t xml:space="preserve">Wondering if its unwise to state this and then present a meta-analysis of those ‘rare’ data. Alternatively, we could state that: </w:t>
      </w:r>
    </w:p>
    <w:p w14:paraId="069BCFF9" w14:textId="2788C7C6" w:rsidR="003E3EF3" w:rsidRDefault="003E3EF3">
      <w:pPr>
        <w:pStyle w:val="CommentText"/>
      </w:pPr>
      <w:r>
        <w:t>“yet our understanding of these relationships is surprisingly limited” (or something similar?)</w:t>
      </w:r>
    </w:p>
  </w:comment>
  <w:comment w:id="21" w:author="Jan Ohlberger" w:date="2020-12-03T11:28:00Z" w:initials="Ca">
    <w:p w14:paraId="05291D74" w14:textId="650884A3" w:rsidR="00821839" w:rsidRDefault="00821839">
      <w:pPr>
        <w:pStyle w:val="CommentText"/>
      </w:pPr>
      <w:r>
        <w:rPr>
          <w:rStyle w:val="CommentReference"/>
        </w:rPr>
        <w:annotationRef/>
      </w:r>
      <w:r>
        <w:t>Do we need this here, or can we write “systematic literature search” instead (to make it less clunky)</w:t>
      </w:r>
    </w:p>
  </w:comment>
  <w:comment w:id="23" w:author="Jan Ohlberger" w:date="2020-12-03T11:29:00Z" w:initials="Ca">
    <w:p w14:paraId="7C874B4B" w14:textId="2259BDC4" w:rsidR="00821839" w:rsidRDefault="00821839">
      <w:pPr>
        <w:pStyle w:val="CommentText"/>
      </w:pPr>
      <w:r>
        <w:rPr>
          <w:rStyle w:val="CommentReference"/>
        </w:rPr>
        <w:annotationRef/>
      </w:r>
      <w:r>
        <w:t>Not clear what this refers to I think</w:t>
      </w:r>
      <w:r w:rsidR="002C0F57">
        <w:t>… Might also be more informative to use number of species here instead of studies?)</w:t>
      </w:r>
    </w:p>
  </w:comment>
  <w:comment w:id="26" w:author="Jan Ohlberger" w:date="2020-12-03T11:10:00Z" w:initials="Ca">
    <w:p w14:paraId="22BAC6A3" w14:textId="167FCAFA" w:rsidR="00625CFF" w:rsidRDefault="00625CFF">
      <w:pPr>
        <w:pStyle w:val="CommentText"/>
      </w:pPr>
      <w:r>
        <w:rPr>
          <w:rStyle w:val="CommentReference"/>
        </w:rPr>
        <w:annotationRef/>
      </w:r>
      <w:r>
        <w:t xml:space="preserve">I think it might be better to write this in past tense… </w:t>
      </w:r>
    </w:p>
  </w:comment>
  <w:comment w:id="27" w:author="Max Lindmark" w:date="2020-11-24T14:09:00Z" w:initials="ML">
    <w:p w14:paraId="01604532" w14:textId="29A562A4" w:rsidR="001F0348" w:rsidRPr="001F0348" w:rsidRDefault="001F0348">
      <w:pPr>
        <w:pStyle w:val="CommentText"/>
      </w:pPr>
      <w:r>
        <w:rPr>
          <w:rStyle w:val="CommentReference"/>
        </w:rPr>
        <w:annotationRef/>
      </w:r>
      <w:r w:rsidRPr="001F0348">
        <w:t xml:space="preserve">To not make it sound like we </w:t>
      </w:r>
      <w:r>
        <w:t>came up with that prediction (was Morita et al 2010 Oikos)</w:t>
      </w:r>
    </w:p>
  </w:comment>
  <w:comment w:id="48" w:author="Jan Ohlberger" w:date="2020-12-03T11:23:00Z" w:initials="Ca">
    <w:p w14:paraId="338CD43E" w14:textId="0B44A975" w:rsidR="00361771" w:rsidRDefault="00361771">
      <w:pPr>
        <w:pStyle w:val="CommentText"/>
      </w:pPr>
      <w:r>
        <w:rPr>
          <w:rStyle w:val="CommentReference"/>
        </w:rPr>
        <w:annotationRef/>
      </w:r>
      <w:r>
        <w:t xml:space="preserve">Does this work for you? I’m wondering though: if we mention this here, do we need to add it to the discussion as well? </w:t>
      </w:r>
    </w:p>
  </w:comment>
  <w:comment w:id="54" w:author="Jan Ohlberger" w:date="2020-12-03T11:20:00Z" w:initials="Ca">
    <w:p w14:paraId="10028DCF" w14:textId="77777777" w:rsidR="00361771" w:rsidRDefault="00361771" w:rsidP="00361771">
      <w:pPr>
        <w:pStyle w:val="CommentText"/>
      </w:pPr>
      <w:r>
        <w:rPr>
          <w:rStyle w:val="CommentReference"/>
        </w:rPr>
        <w:annotationRef/>
      </w:r>
      <w:r>
        <w:t>Took that out to focus on the ‘within species’ – is that ok?</w:t>
      </w:r>
    </w:p>
  </w:comment>
  <w:comment w:id="76" w:author="Jan Ohlberger" w:date="2020-12-03T11:20:00Z" w:initials="Ca">
    <w:p w14:paraId="5FAFFC99" w14:textId="3C8BD7F5" w:rsidR="00E0741B" w:rsidRDefault="00E0741B">
      <w:pPr>
        <w:pStyle w:val="CommentText"/>
      </w:pPr>
      <w:r>
        <w:rPr>
          <w:rStyle w:val="CommentReference"/>
        </w:rPr>
        <w:annotationRef/>
      </w:r>
      <w:r>
        <w:t>Took that out to focus on the ‘within species’ – is that ok?</w:t>
      </w:r>
    </w:p>
  </w:comment>
  <w:comment w:id="83" w:author="Anna Gårdmark" w:date="2020-11-23T16:22:00Z" w:initials="AG">
    <w:p w14:paraId="16836B7B" w14:textId="706AEBB4" w:rsidR="003740C3" w:rsidRPr="003740C3" w:rsidRDefault="003740C3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3740C3">
        <w:rPr>
          <w:lang w:val="en-GB"/>
        </w:rPr>
        <w:t>an implication of this is needed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7AA4D5C" w15:done="0"/>
  <w15:commentEx w15:paraId="48B36025" w15:paraIdParent="07AA4D5C" w15:done="0"/>
  <w15:commentEx w15:paraId="761612B5" w15:done="0"/>
  <w15:commentEx w15:paraId="002DAA52" w15:paraIdParent="761612B5" w15:done="0"/>
  <w15:commentEx w15:paraId="297E4ED4" w15:done="0"/>
  <w15:commentEx w15:paraId="40D05A89" w15:paraIdParent="297E4ED4" w15:done="0"/>
  <w15:commentEx w15:paraId="069BCFF9" w15:done="0"/>
  <w15:commentEx w15:paraId="05291D74" w15:done="0"/>
  <w15:commentEx w15:paraId="7C874B4B" w15:done="0"/>
  <w15:commentEx w15:paraId="22BAC6A3" w15:done="0"/>
  <w15:commentEx w15:paraId="01604532" w15:done="0"/>
  <w15:commentEx w15:paraId="338CD43E" w15:done="0"/>
  <w15:commentEx w15:paraId="10028DCF" w15:done="0"/>
  <w15:commentEx w15:paraId="5FAFFC99" w15:done="0"/>
  <w15:commentEx w15:paraId="16836B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D7A1A" w16cex:dateUtc="2020-10-23T13:49:00Z"/>
  <w16cex:commentExtensible w16cex:durableId="23679078" w16cex:dateUtc="2020-11-24T13:00:00Z"/>
  <w16cex:commentExtensible w16cex:durableId="236790C1" w16cex:dateUtc="2020-11-24T13:01:00Z"/>
  <w16cex:commentExtensible w16cex:durableId="236792AE" w16cex:dateUtc="2020-11-24T13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AA4D5C" w16cid:durableId="233D7A1A"/>
  <w16cid:commentId w16cid:paraId="48B36025" w16cid:durableId="2353D348"/>
  <w16cid:commentId w16cid:paraId="761612B5" w16cid:durableId="2353D3E2"/>
  <w16cid:commentId w16cid:paraId="002DAA52" w16cid:durableId="23679078"/>
  <w16cid:commentId w16cid:paraId="297E4ED4" w16cid:durableId="2353D505"/>
  <w16cid:commentId w16cid:paraId="40D05A89" w16cid:durableId="236790C1"/>
  <w16cid:commentId w16cid:paraId="069BCFF9" w16cid:durableId="2373445F"/>
  <w16cid:commentId w16cid:paraId="05291D74" w16cid:durableId="23734A5D"/>
  <w16cid:commentId w16cid:paraId="7C874B4B" w16cid:durableId="23734A9F"/>
  <w16cid:commentId w16cid:paraId="22BAC6A3" w16cid:durableId="23734620"/>
  <w16cid:commentId w16cid:paraId="01604532" w16cid:durableId="236792AE"/>
  <w16cid:commentId w16cid:paraId="338CD43E" w16cid:durableId="23734921"/>
  <w16cid:commentId w16cid:paraId="10028DCF" w16cid:durableId="237348D7"/>
  <w16cid:commentId w16cid:paraId="5FAFFC99" w16cid:durableId="23734884"/>
  <w16cid:commentId w16cid:paraId="16836B7B" w16cid:durableId="23678ED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1A5F1" w14:textId="77777777" w:rsidR="00304A79" w:rsidRDefault="00304A79" w:rsidP="00B65B3A">
      <w:r>
        <w:separator/>
      </w:r>
    </w:p>
    <w:p w14:paraId="7BE7EC82" w14:textId="77777777" w:rsidR="00304A79" w:rsidRDefault="00304A79"/>
  </w:endnote>
  <w:endnote w:type="continuationSeparator" w:id="0">
    <w:p w14:paraId="5D389773" w14:textId="77777777" w:rsidR="00304A79" w:rsidRDefault="00304A79" w:rsidP="00B65B3A">
      <w:r>
        <w:continuationSeparator/>
      </w:r>
    </w:p>
    <w:p w14:paraId="5F170093" w14:textId="77777777" w:rsidR="00304A79" w:rsidRDefault="00304A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F9D28" w14:textId="77777777" w:rsidR="00304A79" w:rsidRDefault="00304A79" w:rsidP="00B65B3A">
      <w:r>
        <w:separator/>
      </w:r>
    </w:p>
  </w:footnote>
  <w:footnote w:type="continuationSeparator" w:id="0">
    <w:p w14:paraId="6D9CAE28" w14:textId="77777777" w:rsidR="00304A79" w:rsidRDefault="00304A79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FCF26" w14:textId="77777777" w:rsidR="000D36F3" w:rsidRDefault="000D36F3" w:rsidP="00B65B3A">
    <w:pPr>
      <w:pStyle w:val="Header"/>
      <w:spacing w:before="240" w:after="276"/>
    </w:pPr>
  </w:p>
  <w:p w14:paraId="053A9C7B" w14:textId="77777777" w:rsidR="000D36F3" w:rsidRDefault="000D36F3" w:rsidP="00B65B3A">
    <w:pPr>
      <w:spacing w:after="276"/>
    </w:pPr>
  </w:p>
  <w:p w14:paraId="3491CC96" w14:textId="77777777" w:rsidR="000D36F3" w:rsidRDefault="000D36F3"/>
  <w:p w14:paraId="58626F48" w14:textId="77777777" w:rsidR="000D36F3" w:rsidRDefault="000D36F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AB701" w14:textId="77777777" w:rsidR="000D36F3" w:rsidRPr="00B30794" w:rsidRDefault="000D36F3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50EFD"/>
    <w:multiLevelType w:val="hybridMultilevel"/>
    <w:tmpl w:val="6A32827E"/>
    <w:lvl w:ilvl="0" w:tplc="460A7D9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x Lindmark">
    <w15:presenceInfo w15:providerId="AD" w15:userId="S::max.lindmark@slu.se::74a91d58-1def-4e6c-a200-e80e4af38c20"/>
  </w15:person>
  <w15:person w15:author="Jan Ohlberger">
    <w15:presenceInfo w15:providerId="None" w15:userId="Jan Ohlberger"/>
  </w15:person>
  <w15:person w15:author="Anna Gårdmark">
    <w15:presenceInfo w15:providerId="AD" w15:userId="S-1-5-21-1060284298-1343024091-682003330-1007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4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trackRevisions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03A"/>
    <w:rsid w:val="00000C55"/>
    <w:rsid w:val="000011E4"/>
    <w:rsid w:val="000025D1"/>
    <w:rsid w:val="0000264B"/>
    <w:rsid w:val="00002EF2"/>
    <w:rsid w:val="000065D3"/>
    <w:rsid w:val="00006ECD"/>
    <w:rsid w:val="00007F3A"/>
    <w:rsid w:val="00011452"/>
    <w:rsid w:val="00013E01"/>
    <w:rsid w:val="00017F5C"/>
    <w:rsid w:val="00021E83"/>
    <w:rsid w:val="0002287F"/>
    <w:rsid w:val="00023D73"/>
    <w:rsid w:val="00026C50"/>
    <w:rsid w:val="0003125C"/>
    <w:rsid w:val="00033757"/>
    <w:rsid w:val="0004192D"/>
    <w:rsid w:val="0005173A"/>
    <w:rsid w:val="00053E90"/>
    <w:rsid w:val="00054B5A"/>
    <w:rsid w:val="00055E2B"/>
    <w:rsid w:val="000615D9"/>
    <w:rsid w:val="000650DA"/>
    <w:rsid w:val="000756FB"/>
    <w:rsid w:val="00075F98"/>
    <w:rsid w:val="0007638F"/>
    <w:rsid w:val="0008177A"/>
    <w:rsid w:val="00082605"/>
    <w:rsid w:val="0008457F"/>
    <w:rsid w:val="0008598C"/>
    <w:rsid w:val="00092961"/>
    <w:rsid w:val="00094C80"/>
    <w:rsid w:val="0009528C"/>
    <w:rsid w:val="00097215"/>
    <w:rsid w:val="000A1DA6"/>
    <w:rsid w:val="000A58C9"/>
    <w:rsid w:val="000A6436"/>
    <w:rsid w:val="000A66CE"/>
    <w:rsid w:val="000A79FB"/>
    <w:rsid w:val="000A7AF2"/>
    <w:rsid w:val="000B7BDD"/>
    <w:rsid w:val="000C102A"/>
    <w:rsid w:val="000C3A83"/>
    <w:rsid w:val="000C3DCD"/>
    <w:rsid w:val="000C57C6"/>
    <w:rsid w:val="000C5951"/>
    <w:rsid w:val="000C78BE"/>
    <w:rsid w:val="000D0FE3"/>
    <w:rsid w:val="000D1F1F"/>
    <w:rsid w:val="000D20E7"/>
    <w:rsid w:val="000D22EC"/>
    <w:rsid w:val="000D36F3"/>
    <w:rsid w:val="000D4C6B"/>
    <w:rsid w:val="000D609B"/>
    <w:rsid w:val="000D6C6D"/>
    <w:rsid w:val="000E2CBC"/>
    <w:rsid w:val="000F28F0"/>
    <w:rsid w:val="000F2F8E"/>
    <w:rsid w:val="000F31C5"/>
    <w:rsid w:val="000F5E03"/>
    <w:rsid w:val="000F71B5"/>
    <w:rsid w:val="000F7D91"/>
    <w:rsid w:val="00100F7A"/>
    <w:rsid w:val="001032AA"/>
    <w:rsid w:val="00106D3C"/>
    <w:rsid w:val="00107053"/>
    <w:rsid w:val="00114FF7"/>
    <w:rsid w:val="001159B1"/>
    <w:rsid w:val="00120CD8"/>
    <w:rsid w:val="001231E4"/>
    <w:rsid w:val="00131A21"/>
    <w:rsid w:val="001406CC"/>
    <w:rsid w:val="001409A4"/>
    <w:rsid w:val="001412D2"/>
    <w:rsid w:val="001414D6"/>
    <w:rsid w:val="0014437F"/>
    <w:rsid w:val="00145288"/>
    <w:rsid w:val="0014724F"/>
    <w:rsid w:val="00152C1E"/>
    <w:rsid w:val="00153304"/>
    <w:rsid w:val="0015603C"/>
    <w:rsid w:val="00164B93"/>
    <w:rsid w:val="0016583D"/>
    <w:rsid w:val="001663E1"/>
    <w:rsid w:val="00166497"/>
    <w:rsid w:val="00167255"/>
    <w:rsid w:val="001672F3"/>
    <w:rsid w:val="00172F3B"/>
    <w:rsid w:val="001760FB"/>
    <w:rsid w:val="00176D61"/>
    <w:rsid w:val="001812D5"/>
    <w:rsid w:val="00194A9B"/>
    <w:rsid w:val="00194F3D"/>
    <w:rsid w:val="00196B58"/>
    <w:rsid w:val="001A1F63"/>
    <w:rsid w:val="001A2308"/>
    <w:rsid w:val="001A7063"/>
    <w:rsid w:val="001B0084"/>
    <w:rsid w:val="001B155A"/>
    <w:rsid w:val="001B2922"/>
    <w:rsid w:val="001B6319"/>
    <w:rsid w:val="001B7A77"/>
    <w:rsid w:val="001C112A"/>
    <w:rsid w:val="001C1409"/>
    <w:rsid w:val="001C22D4"/>
    <w:rsid w:val="001C3335"/>
    <w:rsid w:val="001D1312"/>
    <w:rsid w:val="001D2045"/>
    <w:rsid w:val="001D3CDF"/>
    <w:rsid w:val="001E0C17"/>
    <w:rsid w:val="001E0C8A"/>
    <w:rsid w:val="001F0348"/>
    <w:rsid w:val="001F075B"/>
    <w:rsid w:val="00200F12"/>
    <w:rsid w:val="002017EA"/>
    <w:rsid w:val="0020330C"/>
    <w:rsid w:val="00203AAF"/>
    <w:rsid w:val="002050D3"/>
    <w:rsid w:val="0020601C"/>
    <w:rsid w:val="00212725"/>
    <w:rsid w:val="00212EFB"/>
    <w:rsid w:val="00214F78"/>
    <w:rsid w:val="002169D8"/>
    <w:rsid w:val="00224398"/>
    <w:rsid w:val="00226E27"/>
    <w:rsid w:val="00231545"/>
    <w:rsid w:val="00231630"/>
    <w:rsid w:val="00234653"/>
    <w:rsid w:val="00243541"/>
    <w:rsid w:val="002435F4"/>
    <w:rsid w:val="00246369"/>
    <w:rsid w:val="002472F4"/>
    <w:rsid w:val="002527AB"/>
    <w:rsid w:val="00254101"/>
    <w:rsid w:val="002550D8"/>
    <w:rsid w:val="002607C9"/>
    <w:rsid w:val="00262EAE"/>
    <w:rsid w:val="002630E9"/>
    <w:rsid w:val="0026556D"/>
    <w:rsid w:val="00265B64"/>
    <w:rsid w:val="00265D48"/>
    <w:rsid w:val="00266BE1"/>
    <w:rsid w:val="002707D1"/>
    <w:rsid w:val="00280A31"/>
    <w:rsid w:val="002817AF"/>
    <w:rsid w:val="0028248A"/>
    <w:rsid w:val="00282B8F"/>
    <w:rsid w:val="00284BA0"/>
    <w:rsid w:val="00285DAA"/>
    <w:rsid w:val="00286B24"/>
    <w:rsid w:val="00290DCE"/>
    <w:rsid w:val="00292081"/>
    <w:rsid w:val="00292405"/>
    <w:rsid w:val="0029616D"/>
    <w:rsid w:val="00296735"/>
    <w:rsid w:val="002970C4"/>
    <w:rsid w:val="002A094C"/>
    <w:rsid w:val="002A362C"/>
    <w:rsid w:val="002A4B4C"/>
    <w:rsid w:val="002A5F4A"/>
    <w:rsid w:val="002A6311"/>
    <w:rsid w:val="002B4E11"/>
    <w:rsid w:val="002B4F91"/>
    <w:rsid w:val="002B6843"/>
    <w:rsid w:val="002C0F57"/>
    <w:rsid w:val="002D26E4"/>
    <w:rsid w:val="002D2D52"/>
    <w:rsid w:val="002D78FD"/>
    <w:rsid w:val="002E0394"/>
    <w:rsid w:val="002E093A"/>
    <w:rsid w:val="002E0B2B"/>
    <w:rsid w:val="002E1BAF"/>
    <w:rsid w:val="002E1D8F"/>
    <w:rsid w:val="002E3A84"/>
    <w:rsid w:val="002E4C05"/>
    <w:rsid w:val="002E6AE3"/>
    <w:rsid w:val="002F073A"/>
    <w:rsid w:val="002F2DD4"/>
    <w:rsid w:val="002F4DEE"/>
    <w:rsid w:val="00304A79"/>
    <w:rsid w:val="00307282"/>
    <w:rsid w:val="00311D35"/>
    <w:rsid w:val="003137F1"/>
    <w:rsid w:val="003152C4"/>
    <w:rsid w:val="003153FE"/>
    <w:rsid w:val="003156AE"/>
    <w:rsid w:val="003158B4"/>
    <w:rsid w:val="00316A97"/>
    <w:rsid w:val="00316AE9"/>
    <w:rsid w:val="00332373"/>
    <w:rsid w:val="00332538"/>
    <w:rsid w:val="00334694"/>
    <w:rsid w:val="00335280"/>
    <w:rsid w:val="00335D32"/>
    <w:rsid w:val="0034077F"/>
    <w:rsid w:val="00340962"/>
    <w:rsid w:val="00346952"/>
    <w:rsid w:val="003517CF"/>
    <w:rsid w:val="00351803"/>
    <w:rsid w:val="00352C43"/>
    <w:rsid w:val="00356E06"/>
    <w:rsid w:val="00356F8A"/>
    <w:rsid w:val="00361771"/>
    <w:rsid w:val="00361FEE"/>
    <w:rsid w:val="00364519"/>
    <w:rsid w:val="003646BC"/>
    <w:rsid w:val="00364A6C"/>
    <w:rsid w:val="00365730"/>
    <w:rsid w:val="00373994"/>
    <w:rsid w:val="003740C3"/>
    <w:rsid w:val="003740CF"/>
    <w:rsid w:val="00374FB6"/>
    <w:rsid w:val="00384C8B"/>
    <w:rsid w:val="0038662C"/>
    <w:rsid w:val="00391FA5"/>
    <w:rsid w:val="00392CED"/>
    <w:rsid w:val="00393D8A"/>
    <w:rsid w:val="0039604C"/>
    <w:rsid w:val="003979A7"/>
    <w:rsid w:val="003A2C71"/>
    <w:rsid w:val="003A3450"/>
    <w:rsid w:val="003A5A85"/>
    <w:rsid w:val="003A6470"/>
    <w:rsid w:val="003A74AC"/>
    <w:rsid w:val="003B0741"/>
    <w:rsid w:val="003B271F"/>
    <w:rsid w:val="003B27C7"/>
    <w:rsid w:val="003B2B86"/>
    <w:rsid w:val="003B2EFC"/>
    <w:rsid w:val="003B2F68"/>
    <w:rsid w:val="003C2FFE"/>
    <w:rsid w:val="003C3AD3"/>
    <w:rsid w:val="003C3CC7"/>
    <w:rsid w:val="003C41FF"/>
    <w:rsid w:val="003D4FAF"/>
    <w:rsid w:val="003D5B2F"/>
    <w:rsid w:val="003E3EF3"/>
    <w:rsid w:val="003E456E"/>
    <w:rsid w:val="003E5DF0"/>
    <w:rsid w:val="003F175B"/>
    <w:rsid w:val="003F3208"/>
    <w:rsid w:val="003F5F64"/>
    <w:rsid w:val="003F6A90"/>
    <w:rsid w:val="003F6B9F"/>
    <w:rsid w:val="003F7C46"/>
    <w:rsid w:val="004021DF"/>
    <w:rsid w:val="00407C67"/>
    <w:rsid w:val="00412318"/>
    <w:rsid w:val="004141B4"/>
    <w:rsid w:val="004155AF"/>
    <w:rsid w:val="00417F51"/>
    <w:rsid w:val="004210DE"/>
    <w:rsid w:val="00422209"/>
    <w:rsid w:val="004227D9"/>
    <w:rsid w:val="00423B4B"/>
    <w:rsid w:val="00426CA6"/>
    <w:rsid w:val="00432B92"/>
    <w:rsid w:val="004332BF"/>
    <w:rsid w:val="0043335B"/>
    <w:rsid w:val="00433988"/>
    <w:rsid w:val="004343E5"/>
    <w:rsid w:val="00437F4D"/>
    <w:rsid w:val="00440D5F"/>
    <w:rsid w:val="00442628"/>
    <w:rsid w:val="00443E51"/>
    <w:rsid w:val="0045434E"/>
    <w:rsid w:val="004569BC"/>
    <w:rsid w:val="00457237"/>
    <w:rsid w:val="00460583"/>
    <w:rsid w:val="00463513"/>
    <w:rsid w:val="00464E48"/>
    <w:rsid w:val="00464F08"/>
    <w:rsid w:val="0046590E"/>
    <w:rsid w:val="00465BE6"/>
    <w:rsid w:val="00471BCA"/>
    <w:rsid w:val="004749BD"/>
    <w:rsid w:val="00475CC2"/>
    <w:rsid w:val="00482C31"/>
    <w:rsid w:val="004847B0"/>
    <w:rsid w:val="004A4121"/>
    <w:rsid w:val="004A679F"/>
    <w:rsid w:val="004B2249"/>
    <w:rsid w:val="004B2811"/>
    <w:rsid w:val="004B36C5"/>
    <w:rsid w:val="004B4FA4"/>
    <w:rsid w:val="004B6550"/>
    <w:rsid w:val="004B72B7"/>
    <w:rsid w:val="004C4A6C"/>
    <w:rsid w:val="004D1465"/>
    <w:rsid w:val="004D233A"/>
    <w:rsid w:val="004D2789"/>
    <w:rsid w:val="004D7870"/>
    <w:rsid w:val="004E05A5"/>
    <w:rsid w:val="004E2B3F"/>
    <w:rsid w:val="004F28CA"/>
    <w:rsid w:val="004F48F6"/>
    <w:rsid w:val="004F5128"/>
    <w:rsid w:val="004F6789"/>
    <w:rsid w:val="00500EEA"/>
    <w:rsid w:val="0050362F"/>
    <w:rsid w:val="00503F93"/>
    <w:rsid w:val="00505276"/>
    <w:rsid w:val="00506159"/>
    <w:rsid w:val="005113A5"/>
    <w:rsid w:val="0051493B"/>
    <w:rsid w:val="005163B7"/>
    <w:rsid w:val="00521C3B"/>
    <w:rsid w:val="00524495"/>
    <w:rsid w:val="0052484B"/>
    <w:rsid w:val="005267B8"/>
    <w:rsid w:val="00527A2F"/>
    <w:rsid w:val="00527D4A"/>
    <w:rsid w:val="00531AB5"/>
    <w:rsid w:val="00532534"/>
    <w:rsid w:val="00534246"/>
    <w:rsid w:val="005351F2"/>
    <w:rsid w:val="00536A6C"/>
    <w:rsid w:val="0054653C"/>
    <w:rsid w:val="00546FFD"/>
    <w:rsid w:val="00551F14"/>
    <w:rsid w:val="00553576"/>
    <w:rsid w:val="005568A2"/>
    <w:rsid w:val="0056050A"/>
    <w:rsid w:val="00563ABD"/>
    <w:rsid w:val="0056777B"/>
    <w:rsid w:val="00570307"/>
    <w:rsid w:val="00574CAE"/>
    <w:rsid w:val="005759F2"/>
    <w:rsid w:val="0058009B"/>
    <w:rsid w:val="005860AA"/>
    <w:rsid w:val="005872E8"/>
    <w:rsid w:val="00593687"/>
    <w:rsid w:val="005954EC"/>
    <w:rsid w:val="00595E71"/>
    <w:rsid w:val="005A0BC7"/>
    <w:rsid w:val="005A20AD"/>
    <w:rsid w:val="005A2837"/>
    <w:rsid w:val="005A4198"/>
    <w:rsid w:val="005A429D"/>
    <w:rsid w:val="005A6FD5"/>
    <w:rsid w:val="005B5620"/>
    <w:rsid w:val="005C45E4"/>
    <w:rsid w:val="005D212D"/>
    <w:rsid w:val="005D4604"/>
    <w:rsid w:val="005D7AAF"/>
    <w:rsid w:val="005E2B71"/>
    <w:rsid w:val="005E3247"/>
    <w:rsid w:val="005E3D37"/>
    <w:rsid w:val="005E5FBE"/>
    <w:rsid w:val="005F0D23"/>
    <w:rsid w:val="005F5BD0"/>
    <w:rsid w:val="005F7913"/>
    <w:rsid w:val="006049CB"/>
    <w:rsid w:val="0060679E"/>
    <w:rsid w:val="00606EFC"/>
    <w:rsid w:val="00611354"/>
    <w:rsid w:val="006114A3"/>
    <w:rsid w:val="00613AD9"/>
    <w:rsid w:val="00614EF7"/>
    <w:rsid w:val="00616109"/>
    <w:rsid w:val="00620EE4"/>
    <w:rsid w:val="006223EE"/>
    <w:rsid w:val="006225B4"/>
    <w:rsid w:val="00624E9B"/>
    <w:rsid w:val="00625CFF"/>
    <w:rsid w:val="006323DC"/>
    <w:rsid w:val="00633F86"/>
    <w:rsid w:val="00640B9B"/>
    <w:rsid w:val="006433AA"/>
    <w:rsid w:val="00654617"/>
    <w:rsid w:val="00655296"/>
    <w:rsid w:val="00660040"/>
    <w:rsid w:val="00661EDE"/>
    <w:rsid w:val="006722C9"/>
    <w:rsid w:val="00673078"/>
    <w:rsid w:val="00676775"/>
    <w:rsid w:val="00686D89"/>
    <w:rsid w:val="00690DC4"/>
    <w:rsid w:val="00691A5E"/>
    <w:rsid w:val="00695E24"/>
    <w:rsid w:val="006A5509"/>
    <w:rsid w:val="006A6C72"/>
    <w:rsid w:val="006A7729"/>
    <w:rsid w:val="006B387E"/>
    <w:rsid w:val="006B6F17"/>
    <w:rsid w:val="006C3F7C"/>
    <w:rsid w:val="006C5E84"/>
    <w:rsid w:val="006C7BA1"/>
    <w:rsid w:val="006C7EEC"/>
    <w:rsid w:val="006C7EF6"/>
    <w:rsid w:val="006D1815"/>
    <w:rsid w:val="006D2B12"/>
    <w:rsid w:val="006D5E1B"/>
    <w:rsid w:val="006D6C06"/>
    <w:rsid w:val="006D7F06"/>
    <w:rsid w:val="006E2D47"/>
    <w:rsid w:val="006E4110"/>
    <w:rsid w:val="006E416C"/>
    <w:rsid w:val="006E581A"/>
    <w:rsid w:val="006F087D"/>
    <w:rsid w:val="006F223F"/>
    <w:rsid w:val="006F4089"/>
    <w:rsid w:val="006F484D"/>
    <w:rsid w:val="006F6CC3"/>
    <w:rsid w:val="007002D7"/>
    <w:rsid w:val="00703FD8"/>
    <w:rsid w:val="007040D7"/>
    <w:rsid w:val="00704964"/>
    <w:rsid w:val="007063BC"/>
    <w:rsid w:val="00707ACA"/>
    <w:rsid w:val="007110ED"/>
    <w:rsid w:val="007121F4"/>
    <w:rsid w:val="0071399E"/>
    <w:rsid w:val="0071799C"/>
    <w:rsid w:val="007212EF"/>
    <w:rsid w:val="00724727"/>
    <w:rsid w:val="00725ADB"/>
    <w:rsid w:val="00726C2C"/>
    <w:rsid w:val="00735975"/>
    <w:rsid w:val="00737560"/>
    <w:rsid w:val="00743813"/>
    <w:rsid w:val="00743EE1"/>
    <w:rsid w:val="007444AD"/>
    <w:rsid w:val="00746016"/>
    <w:rsid w:val="00746EA5"/>
    <w:rsid w:val="007476F3"/>
    <w:rsid w:val="007624DC"/>
    <w:rsid w:val="00764444"/>
    <w:rsid w:val="00765DA1"/>
    <w:rsid w:val="007702C2"/>
    <w:rsid w:val="00770C19"/>
    <w:rsid w:val="00776E0E"/>
    <w:rsid w:val="0077745B"/>
    <w:rsid w:val="00780054"/>
    <w:rsid w:val="00780C7D"/>
    <w:rsid w:val="007819AF"/>
    <w:rsid w:val="00783FBE"/>
    <w:rsid w:val="00786D06"/>
    <w:rsid w:val="00790B5B"/>
    <w:rsid w:val="0079133D"/>
    <w:rsid w:val="00794A6F"/>
    <w:rsid w:val="00796EB5"/>
    <w:rsid w:val="007A07DE"/>
    <w:rsid w:val="007B0D24"/>
    <w:rsid w:val="007B14B8"/>
    <w:rsid w:val="007B3341"/>
    <w:rsid w:val="007B62F6"/>
    <w:rsid w:val="007C0F56"/>
    <w:rsid w:val="007C1992"/>
    <w:rsid w:val="007C2845"/>
    <w:rsid w:val="007C5048"/>
    <w:rsid w:val="007D0065"/>
    <w:rsid w:val="007D22EF"/>
    <w:rsid w:val="007D4D7A"/>
    <w:rsid w:val="007D5693"/>
    <w:rsid w:val="007D7979"/>
    <w:rsid w:val="007E3535"/>
    <w:rsid w:val="007E3CDB"/>
    <w:rsid w:val="007E4639"/>
    <w:rsid w:val="007E47DA"/>
    <w:rsid w:val="007E4875"/>
    <w:rsid w:val="007E71C0"/>
    <w:rsid w:val="007F2678"/>
    <w:rsid w:val="007F3F68"/>
    <w:rsid w:val="007F6F9B"/>
    <w:rsid w:val="0080152D"/>
    <w:rsid w:val="00801D36"/>
    <w:rsid w:val="00802038"/>
    <w:rsid w:val="00802992"/>
    <w:rsid w:val="00816FE4"/>
    <w:rsid w:val="008213DA"/>
    <w:rsid w:val="00821839"/>
    <w:rsid w:val="008223A0"/>
    <w:rsid w:val="00825EB0"/>
    <w:rsid w:val="008268C7"/>
    <w:rsid w:val="00840C9D"/>
    <w:rsid w:val="00843EA7"/>
    <w:rsid w:val="00844C9A"/>
    <w:rsid w:val="0084674F"/>
    <w:rsid w:val="008518B5"/>
    <w:rsid w:val="00854D27"/>
    <w:rsid w:val="00855CA6"/>
    <w:rsid w:val="0085603D"/>
    <w:rsid w:val="00862510"/>
    <w:rsid w:val="00864EFB"/>
    <w:rsid w:val="00866484"/>
    <w:rsid w:val="00871BB6"/>
    <w:rsid w:val="00873511"/>
    <w:rsid w:val="00873A78"/>
    <w:rsid w:val="00880637"/>
    <w:rsid w:val="00882C10"/>
    <w:rsid w:val="00886A22"/>
    <w:rsid w:val="00887150"/>
    <w:rsid w:val="00887AA9"/>
    <w:rsid w:val="00890B5B"/>
    <w:rsid w:val="00891F8E"/>
    <w:rsid w:val="00895BD1"/>
    <w:rsid w:val="00896048"/>
    <w:rsid w:val="00897B5A"/>
    <w:rsid w:val="008A4934"/>
    <w:rsid w:val="008A68DE"/>
    <w:rsid w:val="008B0192"/>
    <w:rsid w:val="008B0DC2"/>
    <w:rsid w:val="008B1A07"/>
    <w:rsid w:val="008B27D6"/>
    <w:rsid w:val="008B28F2"/>
    <w:rsid w:val="008B35B5"/>
    <w:rsid w:val="008C6463"/>
    <w:rsid w:val="008C6B6E"/>
    <w:rsid w:val="008C7FA3"/>
    <w:rsid w:val="008D11B5"/>
    <w:rsid w:val="008E11C2"/>
    <w:rsid w:val="008E1348"/>
    <w:rsid w:val="008E1359"/>
    <w:rsid w:val="008E2971"/>
    <w:rsid w:val="008E2C57"/>
    <w:rsid w:val="008E674E"/>
    <w:rsid w:val="008E724E"/>
    <w:rsid w:val="008F24D9"/>
    <w:rsid w:val="008F776A"/>
    <w:rsid w:val="009014C1"/>
    <w:rsid w:val="00903B63"/>
    <w:rsid w:val="0090467F"/>
    <w:rsid w:val="00904D52"/>
    <w:rsid w:val="00905179"/>
    <w:rsid w:val="00905AC1"/>
    <w:rsid w:val="00906CCE"/>
    <w:rsid w:val="0090742A"/>
    <w:rsid w:val="00907F2E"/>
    <w:rsid w:val="009109E8"/>
    <w:rsid w:val="00911691"/>
    <w:rsid w:val="009119A8"/>
    <w:rsid w:val="009166FB"/>
    <w:rsid w:val="009231AB"/>
    <w:rsid w:val="0092334F"/>
    <w:rsid w:val="00923949"/>
    <w:rsid w:val="00925BEE"/>
    <w:rsid w:val="00926889"/>
    <w:rsid w:val="00931533"/>
    <w:rsid w:val="00932F84"/>
    <w:rsid w:val="0093359D"/>
    <w:rsid w:val="00935893"/>
    <w:rsid w:val="0093672A"/>
    <w:rsid w:val="00936A5A"/>
    <w:rsid w:val="00942EF0"/>
    <w:rsid w:val="009434E5"/>
    <w:rsid w:val="0094430A"/>
    <w:rsid w:val="00944BD4"/>
    <w:rsid w:val="0095088E"/>
    <w:rsid w:val="00952777"/>
    <w:rsid w:val="009551D5"/>
    <w:rsid w:val="00955370"/>
    <w:rsid w:val="00957D62"/>
    <w:rsid w:val="00961789"/>
    <w:rsid w:val="00961B41"/>
    <w:rsid w:val="009637FE"/>
    <w:rsid w:val="009644D7"/>
    <w:rsid w:val="00964DCB"/>
    <w:rsid w:val="009662BC"/>
    <w:rsid w:val="0096648D"/>
    <w:rsid w:val="0097229C"/>
    <w:rsid w:val="00973517"/>
    <w:rsid w:val="009739AB"/>
    <w:rsid w:val="00975D49"/>
    <w:rsid w:val="0099324D"/>
    <w:rsid w:val="00996D72"/>
    <w:rsid w:val="009A0E58"/>
    <w:rsid w:val="009A2485"/>
    <w:rsid w:val="009A2684"/>
    <w:rsid w:val="009A2F6F"/>
    <w:rsid w:val="009A437F"/>
    <w:rsid w:val="009A6FA5"/>
    <w:rsid w:val="009A757E"/>
    <w:rsid w:val="009B3175"/>
    <w:rsid w:val="009B5EB0"/>
    <w:rsid w:val="009C0AB3"/>
    <w:rsid w:val="009C1BC5"/>
    <w:rsid w:val="009C1F3D"/>
    <w:rsid w:val="009C2EC6"/>
    <w:rsid w:val="009C650C"/>
    <w:rsid w:val="009C6983"/>
    <w:rsid w:val="009D5E4A"/>
    <w:rsid w:val="009E3422"/>
    <w:rsid w:val="009E5935"/>
    <w:rsid w:val="009F1D97"/>
    <w:rsid w:val="009F3593"/>
    <w:rsid w:val="009F43F3"/>
    <w:rsid w:val="009F4AC4"/>
    <w:rsid w:val="009F68CC"/>
    <w:rsid w:val="009F6AE8"/>
    <w:rsid w:val="00A0168B"/>
    <w:rsid w:val="00A0198F"/>
    <w:rsid w:val="00A02C8E"/>
    <w:rsid w:val="00A04AE6"/>
    <w:rsid w:val="00A063AA"/>
    <w:rsid w:val="00A07925"/>
    <w:rsid w:val="00A1155F"/>
    <w:rsid w:val="00A12F34"/>
    <w:rsid w:val="00A13CA6"/>
    <w:rsid w:val="00A1576B"/>
    <w:rsid w:val="00A16B5A"/>
    <w:rsid w:val="00A209FA"/>
    <w:rsid w:val="00A20C10"/>
    <w:rsid w:val="00A22A18"/>
    <w:rsid w:val="00A25391"/>
    <w:rsid w:val="00A26DDE"/>
    <w:rsid w:val="00A30270"/>
    <w:rsid w:val="00A33895"/>
    <w:rsid w:val="00A3565C"/>
    <w:rsid w:val="00A40286"/>
    <w:rsid w:val="00A404AB"/>
    <w:rsid w:val="00A415EA"/>
    <w:rsid w:val="00A45D36"/>
    <w:rsid w:val="00A475B5"/>
    <w:rsid w:val="00A47A74"/>
    <w:rsid w:val="00A52302"/>
    <w:rsid w:val="00A6103C"/>
    <w:rsid w:val="00A637C0"/>
    <w:rsid w:val="00A7186C"/>
    <w:rsid w:val="00A73167"/>
    <w:rsid w:val="00A75679"/>
    <w:rsid w:val="00A764D0"/>
    <w:rsid w:val="00A81238"/>
    <w:rsid w:val="00A82303"/>
    <w:rsid w:val="00A83C3D"/>
    <w:rsid w:val="00A85511"/>
    <w:rsid w:val="00A8595D"/>
    <w:rsid w:val="00A85D0D"/>
    <w:rsid w:val="00A87987"/>
    <w:rsid w:val="00A87BBC"/>
    <w:rsid w:val="00A900BD"/>
    <w:rsid w:val="00A91CF7"/>
    <w:rsid w:val="00AA1C0B"/>
    <w:rsid w:val="00AA2807"/>
    <w:rsid w:val="00AA4E5A"/>
    <w:rsid w:val="00AA594B"/>
    <w:rsid w:val="00AA5A49"/>
    <w:rsid w:val="00AB6868"/>
    <w:rsid w:val="00AB7110"/>
    <w:rsid w:val="00AC0BC2"/>
    <w:rsid w:val="00AC124D"/>
    <w:rsid w:val="00AC2E20"/>
    <w:rsid w:val="00AC53F4"/>
    <w:rsid w:val="00AC6978"/>
    <w:rsid w:val="00AC7BEB"/>
    <w:rsid w:val="00AD1A0A"/>
    <w:rsid w:val="00AD313C"/>
    <w:rsid w:val="00AD502B"/>
    <w:rsid w:val="00AD6FD7"/>
    <w:rsid w:val="00AD7274"/>
    <w:rsid w:val="00AE121D"/>
    <w:rsid w:val="00AE7880"/>
    <w:rsid w:val="00AF5948"/>
    <w:rsid w:val="00B027F2"/>
    <w:rsid w:val="00B0327F"/>
    <w:rsid w:val="00B064C6"/>
    <w:rsid w:val="00B15BB5"/>
    <w:rsid w:val="00B15F6E"/>
    <w:rsid w:val="00B30794"/>
    <w:rsid w:val="00B31CD0"/>
    <w:rsid w:val="00B37A82"/>
    <w:rsid w:val="00B408EF"/>
    <w:rsid w:val="00B437EA"/>
    <w:rsid w:val="00B5039A"/>
    <w:rsid w:val="00B50472"/>
    <w:rsid w:val="00B54D19"/>
    <w:rsid w:val="00B558F3"/>
    <w:rsid w:val="00B55E70"/>
    <w:rsid w:val="00B56777"/>
    <w:rsid w:val="00B56882"/>
    <w:rsid w:val="00B60230"/>
    <w:rsid w:val="00B63E4F"/>
    <w:rsid w:val="00B65B3A"/>
    <w:rsid w:val="00B67159"/>
    <w:rsid w:val="00B70242"/>
    <w:rsid w:val="00B81983"/>
    <w:rsid w:val="00B82054"/>
    <w:rsid w:val="00B84049"/>
    <w:rsid w:val="00B85CAC"/>
    <w:rsid w:val="00B9084A"/>
    <w:rsid w:val="00B90FEB"/>
    <w:rsid w:val="00B9212B"/>
    <w:rsid w:val="00B96760"/>
    <w:rsid w:val="00B96E0C"/>
    <w:rsid w:val="00BA0E41"/>
    <w:rsid w:val="00BA204B"/>
    <w:rsid w:val="00BA2D24"/>
    <w:rsid w:val="00BA60A0"/>
    <w:rsid w:val="00BB56EF"/>
    <w:rsid w:val="00BB6028"/>
    <w:rsid w:val="00BB71A3"/>
    <w:rsid w:val="00BC5FFC"/>
    <w:rsid w:val="00BD281F"/>
    <w:rsid w:val="00BD3874"/>
    <w:rsid w:val="00BD41DD"/>
    <w:rsid w:val="00BD72DA"/>
    <w:rsid w:val="00BE1141"/>
    <w:rsid w:val="00BE1838"/>
    <w:rsid w:val="00BE3433"/>
    <w:rsid w:val="00BE703A"/>
    <w:rsid w:val="00BE74FD"/>
    <w:rsid w:val="00BF1046"/>
    <w:rsid w:val="00BF2E36"/>
    <w:rsid w:val="00BF5EBE"/>
    <w:rsid w:val="00BF67D7"/>
    <w:rsid w:val="00BF6AF1"/>
    <w:rsid w:val="00C02B3D"/>
    <w:rsid w:val="00C032B1"/>
    <w:rsid w:val="00C0480A"/>
    <w:rsid w:val="00C07176"/>
    <w:rsid w:val="00C10CB4"/>
    <w:rsid w:val="00C147F7"/>
    <w:rsid w:val="00C2015D"/>
    <w:rsid w:val="00C26923"/>
    <w:rsid w:val="00C27B31"/>
    <w:rsid w:val="00C32343"/>
    <w:rsid w:val="00C32E09"/>
    <w:rsid w:val="00C368E9"/>
    <w:rsid w:val="00C375B4"/>
    <w:rsid w:val="00C44400"/>
    <w:rsid w:val="00C46ADF"/>
    <w:rsid w:val="00C47003"/>
    <w:rsid w:val="00C50B17"/>
    <w:rsid w:val="00C529F3"/>
    <w:rsid w:val="00C56D4E"/>
    <w:rsid w:val="00C57E71"/>
    <w:rsid w:val="00C6112D"/>
    <w:rsid w:val="00C61FF2"/>
    <w:rsid w:val="00C62AB9"/>
    <w:rsid w:val="00C62F88"/>
    <w:rsid w:val="00C6692F"/>
    <w:rsid w:val="00C759EE"/>
    <w:rsid w:val="00C76C9D"/>
    <w:rsid w:val="00C77D7B"/>
    <w:rsid w:val="00C81733"/>
    <w:rsid w:val="00C82407"/>
    <w:rsid w:val="00C84384"/>
    <w:rsid w:val="00C863F8"/>
    <w:rsid w:val="00C87604"/>
    <w:rsid w:val="00C87E15"/>
    <w:rsid w:val="00C90CDC"/>
    <w:rsid w:val="00C92FB8"/>
    <w:rsid w:val="00C936F5"/>
    <w:rsid w:val="00C937D0"/>
    <w:rsid w:val="00CA1A0E"/>
    <w:rsid w:val="00CA322F"/>
    <w:rsid w:val="00CB16AF"/>
    <w:rsid w:val="00CB2AC1"/>
    <w:rsid w:val="00CB57EA"/>
    <w:rsid w:val="00CB6626"/>
    <w:rsid w:val="00CC0823"/>
    <w:rsid w:val="00CC2B9D"/>
    <w:rsid w:val="00CC31D7"/>
    <w:rsid w:val="00CC333C"/>
    <w:rsid w:val="00CC4CAA"/>
    <w:rsid w:val="00CC7A2C"/>
    <w:rsid w:val="00CC7F3F"/>
    <w:rsid w:val="00CD3C98"/>
    <w:rsid w:val="00CD410A"/>
    <w:rsid w:val="00CD698B"/>
    <w:rsid w:val="00CE0084"/>
    <w:rsid w:val="00CE31EE"/>
    <w:rsid w:val="00CE7404"/>
    <w:rsid w:val="00D009A8"/>
    <w:rsid w:val="00D00E93"/>
    <w:rsid w:val="00D01B0B"/>
    <w:rsid w:val="00D04468"/>
    <w:rsid w:val="00D13146"/>
    <w:rsid w:val="00D15187"/>
    <w:rsid w:val="00D164BB"/>
    <w:rsid w:val="00D20399"/>
    <w:rsid w:val="00D22F6F"/>
    <w:rsid w:val="00D278BF"/>
    <w:rsid w:val="00D330EB"/>
    <w:rsid w:val="00D35C69"/>
    <w:rsid w:val="00D35EB9"/>
    <w:rsid w:val="00D47AB5"/>
    <w:rsid w:val="00D504DC"/>
    <w:rsid w:val="00D55040"/>
    <w:rsid w:val="00D55CAE"/>
    <w:rsid w:val="00D6020D"/>
    <w:rsid w:val="00D62120"/>
    <w:rsid w:val="00D65A45"/>
    <w:rsid w:val="00D6754B"/>
    <w:rsid w:val="00D7086D"/>
    <w:rsid w:val="00D73DC9"/>
    <w:rsid w:val="00D76224"/>
    <w:rsid w:val="00D77072"/>
    <w:rsid w:val="00D8054E"/>
    <w:rsid w:val="00D83405"/>
    <w:rsid w:val="00D83999"/>
    <w:rsid w:val="00D945FC"/>
    <w:rsid w:val="00D94BD8"/>
    <w:rsid w:val="00D95F80"/>
    <w:rsid w:val="00D96A53"/>
    <w:rsid w:val="00DA3EC9"/>
    <w:rsid w:val="00DA6726"/>
    <w:rsid w:val="00DA7F21"/>
    <w:rsid w:val="00DB02E7"/>
    <w:rsid w:val="00DB1F1A"/>
    <w:rsid w:val="00DB399A"/>
    <w:rsid w:val="00DB7E7E"/>
    <w:rsid w:val="00DC0EB9"/>
    <w:rsid w:val="00DC18BF"/>
    <w:rsid w:val="00DC218A"/>
    <w:rsid w:val="00DC260E"/>
    <w:rsid w:val="00DC77BC"/>
    <w:rsid w:val="00DD0569"/>
    <w:rsid w:val="00DD1956"/>
    <w:rsid w:val="00DD2420"/>
    <w:rsid w:val="00DD42E2"/>
    <w:rsid w:val="00DD520B"/>
    <w:rsid w:val="00DD59D8"/>
    <w:rsid w:val="00DE1B6C"/>
    <w:rsid w:val="00DE535B"/>
    <w:rsid w:val="00DF13F2"/>
    <w:rsid w:val="00DF14CB"/>
    <w:rsid w:val="00DF3EC2"/>
    <w:rsid w:val="00E005DC"/>
    <w:rsid w:val="00E00700"/>
    <w:rsid w:val="00E01AE2"/>
    <w:rsid w:val="00E02E1C"/>
    <w:rsid w:val="00E02EC6"/>
    <w:rsid w:val="00E032A9"/>
    <w:rsid w:val="00E0741B"/>
    <w:rsid w:val="00E11BD3"/>
    <w:rsid w:val="00E13FA0"/>
    <w:rsid w:val="00E17891"/>
    <w:rsid w:val="00E20505"/>
    <w:rsid w:val="00E23509"/>
    <w:rsid w:val="00E25D2C"/>
    <w:rsid w:val="00E32A53"/>
    <w:rsid w:val="00E33B36"/>
    <w:rsid w:val="00E34409"/>
    <w:rsid w:val="00E35E8C"/>
    <w:rsid w:val="00E4039F"/>
    <w:rsid w:val="00E43BB2"/>
    <w:rsid w:val="00E452FD"/>
    <w:rsid w:val="00E46D68"/>
    <w:rsid w:val="00E47283"/>
    <w:rsid w:val="00E47A72"/>
    <w:rsid w:val="00E50EA4"/>
    <w:rsid w:val="00E52051"/>
    <w:rsid w:val="00E5258F"/>
    <w:rsid w:val="00E52CCE"/>
    <w:rsid w:val="00E61E75"/>
    <w:rsid w:val="00E62853"/>
    <w:rsid w:val="00E635DE"/>
    <w:rsid w:val="00E636E5"/>
    <w:rsid w:val="00E667E0"/>
    <w:rsid w:val="00E678CC"/>
    <w:rsid w:val="00E71585"/>
    <w:rsid w:val="00E73AAB"/>
    <w:rsid w:val="00E74574"/>
    <w:rsid w:val="00E756CD"/>
    <w:rsid w:val="00E758F1"/>
    <w:rsid w:val="00E7601D"/>
    <w:rsid w:val="00E82744"/>
    <w:rsid w:val="00E84025"/>
    <w:rsid w:val="00E84D7E"/>
    <w:rsid w:val="00E8540C"/>
    <w:rsid w:val="00E86038"/>
    <w:rsid w:val="00E90064"/>
    <w:rsid w:val="00E96B90"/>
    <w:rsid w:val="00E974E3"/>
    <w:rsid w:val="00E97A87"/>
    <w:rsid w:val="00EB0AD2"/>
    <w:rsid w:val="00EB260E"/>
    <w:rsid w:val="00EB3986"/>
    <w:rsid w:val="00EB49C1"/>
    <w:rsid w:val="00EC0AF9"/>
    <w:rsid w:val="00EC29CC"/>
    <w:rsid w:val="00EC38B6"/>
    <w:rsid w:val="00EC6773"/>
    <w:rsid w:val="00EC6FFE"/>
    <w:rsid w:val="00ED299A"/>
    <w:rsid w:val="00ED4DE6"/>
    <w:rsid w:val="00EE17BA"/>
    <w:rsid w:val="00EE3643"/>
    <w:rsid w:val="00EE56D1"/>
    <w:rsid w:val="00EE771A"/>
    <w:rsid w:val="00EF16D0"/>
    <w:rsid w:val="00EF316A"/>
    <w:rsid w:val="00EF3253"/>
    <w:rsid w:val="00EF3E6F"/>
    <w:rsid w:val="00EF61B0"/>
    <w:rsid w:val="00F00F18"/>
    <w:rsid w:val="00F03187"/>
    <w:rsid w:val="00F05B25"/>
    <w:rsid w:val="00F1333F"/>
    <w:rsid w:val="00F156C3"/>
    <w:rsid w:val="00F171CE"/>
    <w:rsid w:val="00F22FCB"/>
    <w:rsid w:val="00F23E98"/>
    <w:rsid w:val="00F23F1B"/>
    <w:rsid w:val="00F240C5"/>
    <w:rsid w:val="00F2416F"/>
    <w:rsid w:val="00F25983"/>
    <w:rsid w:val="00F26B12"/>
    <w:rsid w:val="00F3053B"/>
    <w:rsid w:val="00F32239"/>
    <w:rsid w:val="00F349DB"/>
    <w:rsid w:val="00F36535"/>
    <w:rsid w:val="00F3695F"/>
    <w:rsid w:val="00F370B7"/>
    <w:rsid w:val="00F511B4"/>
    <w:rsid w:val="00F524CA"/>
    <w:rsid w:val="00F5326C"/>
    <w:rsid w:val="00F55AD5"/>
    <w:rsid w:val="00F616DB"/>
    <w:rsid w:val="00F63883"/>
    <w:rsid w:val="00F66C44"/>
    <w:rsid w:val="00F71996"/>
    <w:rsid w:val="00F74F50"/>
    <w:rsid w:val="00F77E1B"/>
    <w:rsid w:val="00F878AD"/>
    <w:rsid w:val="00F90577"/>
    <w:rsid w:val="00F95B97"/>
    <w:rsid w:val="00F96F2A"/>
    <w:rsid w:val="00F97B62"/>
    <w:rsid w:val="00FA0B0B"/>
    <w:rsid w:val="00FA0F28"/>
    <w:rsid w:val="00FA1FF5"/>
    <w:rsid w:val="00FA23D5"/>
    <w:rsid w:val="00FB08CC"/>
    <w:rsid w:val="00FB190E"/>
    <w:rsid w:val="00FB6597"/>
    <w:rsid w:val="00FC31C5"/>
    <w:rsid w:val="00FC35E2"/>
    <w:rsid w:val="00FC4A88"/>
    <w:rsid w:val="00FC7E37"/>
    <w:rsid w:val="00FD0A11"/>
    <w:rsid w:val="00FD212D"/>
    <w:rsid w:val="00FD5F47"/>
    <w:rsid w:val="00FD72A8"/>
    <w:rsid w:val="00FE3F23"/>
    <w:rsid w:val="00FE6E1B"/>
    <w:rsid w:val="00FF2C85"/>
    <w:rsid w:val="00FF4ACB"/>
    <w:rsid w:val="00FF4FCB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9E16A"/>
  <w15:docId w15:val="{7E653299-C5CA-42F8-ACFA-2B6ED511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53F4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C53F4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C53F4"/>
    <w:pPr>
      <w:keepNext/>
      <w:keepLines/>
      <w:spacing w:line="48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C53F4"/>
    <w:pPr>
      <w:keepNext/>
      <w:keepLines/>
      <w:spacing w:before="60" w:after="60" w:line="480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A55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AC53F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C53F4"/>
  </w:style>
  <w:style w:type="character" w:customStyle="1" w:styleId="Heading1Char">
    <w:name w:val="Heading 1 Char"/>
    <w:basedOn w:val="DefaultParagraphFont"/>
    <w:link w:val="Heading1"/>
    <w:uiPriority w:val="9"/>
    <w:rsid w:val="00AC53F4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C53F4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C53F4"/>
    <w:rPr>
      <w:rFonts w:ascii="Times New Roman" w:eastAsiaTheme="majorEastAsia" w:hAnsi="Times New Roman" w:cstheme="majorBidi"/>
      <w:b/>
      <w:i/>
      <w:color w:val="000000" w:themeColor="text1"/>
      <w:sz w:val="24"/>
      <w:szCs w:val="24"/>
      <w:lang w:val="en-US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6A5509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6A550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6A5509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5509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6A5509"/>
    <w:pPr>
      <w:tabs>
        <w:tab w:val="clear" w:pos="3686"/>
        <w:tab w:val="left" w:pos="4111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6A5509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6A55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5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6A5509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6A550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6A5509"/>
    <w:pPr>
      <w:pageBreakBefore/>
      <w:outlineLvl w:val="9"/>
    </w:pPr>
    <w:rPr>
      <w:lang w:eastAsia="ja-JP"/>
    </w:rPr>
  </w:style>
  <w:style w:type="paragraph" w:styleId="Quote">
    <w:name w:val="Quote"/>
    <w:basedOn w:val="Normal"/>
    <w:link w:val="QuoteChar"/>
    <w:uiPriority w:val="10"/>
    <w:qFormat/>
    <w:rsid w:val="006A5509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6A5509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6A5509"/>
    <w:pPr>
      <w:spacing w:beforeLines="100" w:before="100"/>
    </w:pPr>
  </w:style>
  <w:style w:type="paragraph" w:styleId="TOC2">
    <w:name w:val="toc 2"/>
    <w:basedOn w:val="Normal"/>
    <w:next w:val="Normal"/>
    <w:uiPriority w:val="99"/>
    <w:semiHidden/>
    <w:rsid w:val="006A5509"/>
    <w:pPr>
      <w:ind w:left="276"/>
    </w:pPr>
  </w:style>
  <w:style w:type="paragraph" w:styleId="TOC3">
    <w:name w:val="toc 3"/>
    <w:basedOn w:val="Normal"/>
    <w:next w:val="Normal"/>
    <w:uiPriority w:val="99"/>
    <w:semiHidden/>
    <w:rsid w:val="006A5509"/>
    <w:pPr>
      <w:ind w:left="552"/>
    </w:pPr>
  </w:style>
  <w:style w:type="character" w:styleId="Emphasis">
    <w:name w:val="Emphasis"/>
    <w:basedOn w:val="DefaultParagraphFont"/>
    <w:uiPriority w:val="1"/>
    <w:rsid w:val="006A5509"/>
    <w:rPr>
      <w:i/>
      <w:iCs/>
    </w:rPr>
  </w:style>
  <w:style w:type="paragraph" w:styleId="TOC4">
    <w:name w:val="toc 4"/>
    <w:basedOn w:val="Normal"/>
    <w:next w:val="Normal"/>
    <w:uiPriority w:val="99"/>
    <w:semiHidden/>
    <w:rsid w:val="006A5509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6A5509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6A5509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6A5509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6A5509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6A5509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6A5509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6A550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6A5509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6A5509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6A5509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6A5509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6A5509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6A5509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6A5509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6A5509"/>
    <w:pPr>
      <w:ind w:right="4111"/>
    </w:pPr>
  </w:style>
  <w:style w:type="character" w:styleId="Strong">
    <w:name w:val="Strong"/>
    <w:basedOn w:val="DefaultParagraphFont"/>
    <w:uiPriority w:val="1"/>
    <w:rsid w:val="006A5509"/>
    <w:rPr>
      <w:b/>
      <w:bCs/>
    </w:rPr>
  </w:style>
  <w:style w:type="table" w:customStyle="1" w:styleId="Sidfottabell">
    <w:name w:val="Sidfot tabell"/>
    <w:basedOn w:val="TableNormal"/>
    <w:uiPriority w:val="99"/>
    <w:rsid w:val="006A5509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A550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550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5509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6A5509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6A5509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6A5509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6A5509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6A5509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6A5509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6A5509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6A5509"/>
    <w:pPr>
      <w:numPr>
        <w:numId w:val="3"/>
      </w:num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6754B"/>
    <w:pPr>
      <w:tabs>
        <w:tab w:val="left" w:pos="384"/>
      </w:tabs>
      <w:spacing w:after="240"/>
      <w:ind w:left="384" w:hanging="384"/>
    </w:pPr>
  </w:style>
  <w:style w:type="character" w:styleId="CommentReference">
    <w:name w:val="annotation reference"/>
    <w:basedOn w:val="DefaultParagraphFont"/>
    <w:uiPriority w:val="99"/>
    <w:semiHidden/>
    <w:unhideWhenUsed/>
    <w:rsid w:val="00C048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48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480A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8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80A"/>
    <w:rPr>
      <w:rFonts w:asciiTheme="minorHAnsi" w:hAnsi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271F"/>
    <w:pPr>
      <w:spacing w:after="0" w:line="240" w:lineRule="auto"/>
    </w:pPr>
    <w:rPr>
      <w:rFonts w:asciiTheme="minorHAnsi" w:hAnsiTheme="minorHAnsi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D41DD"/>
    <w:rPr>
      <w:color w:val="00000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457F"/>
    <w:rPr>
      <w:color w:val="605E5C"/>
      <w:shd w:val="clear" w:color="auto" w:fill="E1DFDD"/>
    </w:rPr>
  </w:style>
  <w:style w:type="paragraph" w:customStyle="1" w:styleId="Default">
    <w:name w:val="Default"/>
    <w:rsid w:val="005E324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rsid w:val="00D504D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A7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18/08/relationships/commentsExtensible" Target="commentsExtensible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mailto:max.lindmark@slu.se" TargetMode="External"/><Relationship Id="rId10" Type="http://schemas.openxmlformats.org/officeDocument/2006/relationships/footnotes" Target="foot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B6740769-B0EB-4940-B0BD-D0374D65B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827</Words>
  <Characters>4718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SLU</Company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Lindmark</dc:creator>
  <cp:lastModifiedBy>Jan Ohlberger</cp:lastModifiedBy>
  <cp:revision>12</cp:revision>
  <cp:lastPrinted>2018-05-22T13:29:00Z</cp:lastPrinted>
  <dcterms:created xsi:type="dcterms:W3CDTF">2020-12-03T18:59:00Z</dcterms:created>
  <dcterms:modified xsi:type="dcterms:W3CDTF">2020-12-03T19:30:00Z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zotero-version="5.0.93"&gt;&lt;session id="GTw9SE7h"/&gt;&lt;style id="http://www.zotero.org/styles/pnas" hasBibliography="1" bibliographyStyleHasBeenSet="1"/&gt;&lt;prefs&gt;&lt;pref name="fieldType" value="Field"/&gt;&lt;/prefs&gt;&lt;/data&gt;</vt:lpwstr>
  </property>
</Properties>
</file>