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BCDD" w14:textId="77777777" w:rsidR="00BE703A" w:rsidRPr="006A5509" w:rsidRDefault="00BE703A" w:rsidP="00F156C3">
      <w:pPr>
        <w:contextualSpacing/>
        <w:outlineLvl w:val="0"/>
      </w:pPr>
      <w:r w:rsidRPr="006A5509">
        <w:t>Editorial Board members</w:t>
      </w:r>
      <w:r w:rsidR="000756FB" w:rsidRPr="006A5509">
        <w:t xml:space="preserve"> (3)</w:t>
      </w:r>
    </w:p>
    <w:p w14:paraId="3F8C0ED5" w14:textId="2EDCADDC" w:rsidR="00172F3B" w:rsidRPr="00D504DC" w:rsidRDefault="00172F3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proofErr w:type="spellStart"/>
      <w:r w:rsidRPr="00D504DC">
        <w:rPr>
          <w:rFonts w:eastAsia="Times New Roman"/>
          <w:lang w:eastAsia="en-GB"/>
        </w:rPr>
        <w:t>Stenseth</w:t>
      </w:r>
      <w:proofErr w:type="spellEnd"/>
      <w:r w:rsidRPr="00D504DC">
        <w:rPr>
          <w:rFonts w:eastAsia="Times New Roman"/>
          <w:lang w:eastAsia="en-GB"/>
        </w:rPr>
        <w:t>, Nils C</w:t>
      </w:r>
    </w:p>
    <w:p w14:paraId="3B854724" w14:textId="0CF157FB" w:rsidR="009166FB" w:rsidRDefault="009166F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Hastings, Alan</w:t>
      </w:r>
    </w:p>
    <w:p w14:paraId="21C8EF1C" w14:textId="39154D8E" w:rsidR="00361FEE" w:rsidRPr="00D504DC" w:rsidRDefault="00361FEE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>
        <w:rPr>
          <w:rFonts w:eastAsia="Times New Roman"/>
          <w:lang w:val="sv-SE" w:eastAsia="en-GB"/>
        </w:rPr>
        <w:t>Mary Power</w:t>
      </w:r>
    </w:p>
    <w:p w14:paraId="4CC6CCFE" w14:textId="551884A7" w:rsidR="0056777B" w:rsidRDefault="0056777B" w:rsidP="00F156C3">
      <w:pPr>
        <w:contextualSpacing/>
        <w:outlineLvl w:val="0"/>
      </w:pPr>
    </w:p>
    <w:p w14:paraId="1927129B" w14:textId="0B7CC60E" w:rsidR="00A45D36" w:rsidRPr="00957D62" w:rsidRDefault="00A45D36" w:rsidP="00F156C3">
      <w:pPr>
        <w:contextualSpacing/>
        <w:outlineLvl w:val="0"/>
        <w:rPr>
          <w:lang w:val="en-GB"/>
        </w:rPr>
      </w:pPr>
      <w:r w:rsidRPr="00957D62">
        <w:rPr>
          <w:lang w:val="en-GB"/>
        </w:rPr>
        <w:t>NAS members who are expert in the paper’s scientific area</w:t>
      </w:r>
      <w:r w:rsidR="000756FB" w:rsidRPr="00957D62">
        <w:rPr>
          <w:lang w:val="en-GB"/>
        </w:rPr>
        <w:t xml:space="preserve"> (3)</w:t>
      </w:r>
    </w:p>
    <w:p w14:paraId="0B0182CD" w14:textId="070A7981" w:rsidR="00A45D36" w:rsidRPr="00955370" w:rsidRDefault="00A45D36" w:rsidP="00F156C3">
      <w:pPr>
        <w:pStyle w:val="ListParagraph"/>
        <w:numPr>
          <w:ilvl w:val="0"/>
          <w:numId w:val="5"/>
        </w:numPr>
        <w:outlineLvl w:val="0"/>
      </w:pPr>
      <w:r w:rsidRPr="00955370">
        <w:t>Same as edit</w:t>
      </w:r>
      <w:r w:rsidR="00D20399" w:rsidRPr="00955370">
        <w:t>orial board members</w:t>
      </w:r>
      <w:r w:rsidRPr="00955370">
        <w:t xml:space="preserve"> </w:t>
      </w:r>
    </w:p>
    <w:p w14:paraId="5403B8AE" w14:textId="77777777" w:rsidR="00FC35E2" w:rsidRPr="006A5509" w:rsidRDefault="00FC35E2" w:rsidP="00F156C3">
      <w:pPr>
        <w:contextualSpacing/>
      </w:pPr>
    </w:p>
    <w:p w14:paraId="2DD0CC9F" w14:textId="77777777" w:rsidR="00BE703A" w:rsidRPr="006A5509" w:rsidRDefault="008213DA" w:rsidP="00F156C3">
      <w:pPr>
        <w:contextualSpacing/>
        <w:outlineLvl w:val="0"/>
      </w:pPr>
      <w:commentRangeStart w:id="0"/>
      <w:commentRangeStart w:id="1"/>
      <w:r w:rsidRPr="006A5509">
        <w:t>Reviewers</w:t>
      </w:r>
      <w:r w:rsidR="000756FB" w:rsidRPr="006A5509">
        <w:t xml:space="preserve"> </w:t>
      </w:r>
      <w:commentRangeEnd w:id="0"/>
      <w:r w:rsidR="00CE7404">
        <w:rPr>
          <w:rStyle w:val="CommentReference"/>
        </w:rPr>
        <w:commentReference w:id="0"/>
      </w:r>
      <w:commentRangeEnd w:id="1"/>
      <w:r w:rsidR="005C45E4">
        <w:rPr>
          <w:rStyle w:val="CommentReference"/>
        </w:rPr>
        <w:commentReference w:id="1"/>
      </w:r>
      <w:r w:rsidR="000756FB" w:rsidRPr="006A5509">
        <w:t>(5)</w:t>
      </w:r>
      <w:r w:rsidRPr="006A5509">
        <w:t>:</w:t>
      </w:r>
    </w:p>
    <w:p w14:paraId="1F278837" w14:textId="5A517CD9" w:rsidR="001760FB" w:rsidRPr="00C147F7" w:rsidRDefault="001760FB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147F7">
        <w:rPr>
          <w:b/>
          <w:bCs/>
        </w:rPr>
        <w:t>Felisa Smith</w:t>
      </w:r>
    </w:p>
    <w:p w14:paraId="09522B1D" w14:textId="3FEBD609" w:rsidR="0046590E" w:rsidRDefault="0046590E" w:rsidP="00F156C3">
      <w:pPr>
        <w:pStyle w:val="ListParagraph"/>
        <w:numPr>
          <w:ilvl w:val="0"/>
          <w:numId w:val="5"/>
        </w:numPr>
        <w:outlineLvl w:val="0"/>
      </w:pPr>
      <w:r w:rsidRPr="00EC0AF9">
        <w:t>Dustin Marshall</w:t>
      </w:r>
    </w:p>
    <w:p w14:paraId="000EC6B4" w14:textId="77777777" w:rsidR="00DC0EB9" w:rsidRPr="00EC0AF9" w:rsidRDefault="00DC0EB9" w:rsidP="00F156C3">
      <w:pPr>
        <w:pStyle w:val="ListParagraph"/>
        <w:numPr>
          <w:ilvl w:val="0"/>
          <w:numId w:val="5"/>
        </w:numPr>
        <w:jc w:val="both"/>
      </w:pPr>
      <w:r w:rsidRPr="00EC0AF9">
        <w:t>Jennifer Sheridan</w:t>
      </w:r>
    </w:p>
    <w:p w14:paraId="406C4F37" w14:textId="1D0A449D" w:rsidR="0046590E" w:rsidRPr="00CB16AF" w:rsidRDefault="0046590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B16AF">
        <w:rPr>
          <w:b/>
          <w:bCs/>
        </w:rPr>
        <w:t>Craig White</w:t>
      </w:r>
    </w:p>
    <w:p w14:paraId="2DF6F75B" w14:textId="688E3D55" w:rsidR="00A26DDE" w:rsidRPr="00A26DDE" w:rsidRDefault="00A26DD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A26DDE">
        <w:rPr>
          <w:b/>
          <w:bCs/>
        </w:rPr>
        <w:t>Jennifer Sunday</w:t>
      </w:r>
    </w:p>
    <w:p w14:paraId="1342F3AC" w14:textId="6728D3CF" w:rsidR="0046590E" w:rsidRPr="00EC0AF9" w:rsidRDefault="00E46D68" w:rsidP="00F156C3">
      <w:pPr>
        <w:pStyle w:val="ListParagraph"/>
        <w:numPr>
          <w:ilvl w:val="0"/>
          <w:numId w:val="5"/>
        </w:numPr>
        <w:outlineLvl w:val="0"/>
      </w:pPr>
      <w:r w:rsidRPr="00EC0AF9">
        <w:t xml:space="preserve">Daniel </w:t>
      </w:r>
      <w:r w:rsidR="0046590E" w:rsidRPr="00EC0AF9">
        <w:t xml:space="preserve">van </w:t>
      </w:r>
      <w:proofErr w:type="spellStart"/>
      <w:r w:rsidR="0046590E" w:rsidRPr="00EC0AF9">
        <w:t>Denderen</w:t>
      </w:r>
      <w:proofErr w:type="spellEnd"/>
    </w:p>
    <w:p w14:paraId="35AE5D3F" w14:textId="1727D102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Gretta </w:t>
      </w:r>
      <w:proofErr w:type="spellStart"/>
      <w:r w:rsidRPr="00EC0AF9">
        <w:t>Pecl</w:t>
      </w:r>
      <w:proofErr w:type="spellEnd"/>
    </w:p>
    <w:p w14:paraId="4AE7383B" w14:textId="4E464C8E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>Curtis Horne</w:t>
      </w:r>
    </w:p>
    <w:p w14:paraId="428F106E" w14:textId="04A678B5" w:rsidR="00BD41DD" w:rsidRDefault="00BD41DD" w:rsidP="00F156C3">
      <w:pPr>
        <w:pStyle w:val="ListParagraph"/>
        <w:numPr>
          <w:ilvl w:val="0"/>
          <w:numId w:val="5"/>
        </w:numPr>
        <w:jc w:val="both"/>
        <w:rPr>
          <w:ins w:id="2" w:author="Max Lindmark" w:date="2020-11-24T14:07:00Z"/>
        </w:rPr>
      </w:pPr>
      <w:r w:rsidRPr="00CB16AF">
        <w:t>Joel Kingsolver</w:t>
      </w:r>
    </w:p>
    <w:p w14:paraId="135A46A5" w14:textId="77777777" w:rsidR="006F4089" w:rsidRPr="00F878AD" w:rsidRDefault="006F4089" w:rsidP="006F4089">
      <w:pPr>
        <w:pStyle w:val="ListParagraph"/>
        <w:numPr>
          <w:ilvl w:val="0"/>
          <w:numId w:val="5"/>
        </w:numPr>
        <w:jc w:val="both"/>
        <w:rPr>
          <w:ins w:id="3" w:author="Max Lindmark" w:date="2020-11-24T14:07:00Z"/>
        </w:rPr>
      </w:pPr>
      <w:ins w:id="4" w:author="Max Lindmark" w:date="2020-11-24T14:07:00Z">
        <w:r w:rsidRPr="00F878AD">
          <w:rPr>
            <w:lang w:val="sv-SE"/>
          </w:rPr>
          <w:t>Ray Huey</w:t>
        </w:r>
      </w:ins>
    </w:p>
    <w:p w14:paraId="255AEFEB" w14:textId="719C16D1" w:rsidR="000F71B5" w:rsidRPr="00EC0AF9" w:rsidRDefault="000F71B5" w:rsidP="00F156C3">
      <w:pPr>
        <w:pStyle w:val="ListParagraph"/>
        <w:numPr>
          <w:ilvl w:val="0"/>
          <w:numId w:val="5"/>
        </w:numPr>
        <w:jc w:val="both"/>
      </w:pPr>
      <w:proofErr w:type="spellStart"/>
      <w:r w:rsidRPr="00EC0AF9">
        <w:t>Sjannie</w:t>
      </w:r>
      <w:proofErr w:type="spellEnd"/>
      <w:r w:rsidRPr="00EC0AF9">
        <w:t xml:space="preserve"> Lefevre</w:t>
      </w:r>
    </w:p>
    <w:p w14:paraId="4D5A3A09" w14:textId="584769C7" w:rsidR="009A0E58" w:rsidRPr="00D009A8" w:rsidRDefault="009A0E58" w:rsidP="00F156C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009A8">
        <w:rPr>
          <w:b/>
          <w:bCs/>
        </w:rPr>
        <w:t xml:space="preserve">Philipp Neubauer </w:t>
      </w:r>
    </w:p>
    <w:p w14:paraId="2A3573D8" w14:textId="13D651E1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Raymond Huey </w:t>
      </w:r>
    </w:p>
    <w:p w14:paraId="5957A24A" w14:textId="2CE9DB48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Michelle Tseng</w:t>
      </w:r>
    </w:p>
    <w:p w14:paraId="5F3E1880" w14:textId="2D640867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David Atkinson</w:t>
      </w:r>
    </w:p>
    <w:p w14:paraId="6D1A1AEC" w14:textId="695E1C68" w:rsidR="00145288" w:rsidRPr="00C6112D" w:rsidRDefault="00145288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6112D">
        <w:rPr>
          <w:b/>
          <w:bCs/>
        </w:rPr>
        <w:t xml:space="preserve">Diego </w:t>
      </w:r>
      <w:proofErr w:type="spellStart"/>
      <w:r w:rsidRPr="00C6112D">
        <w:rPr>
          <w:b/>
          <w:bCs/>
        </w:rPr>
        <w:t>Barneche</w:t>
      </w:r>
      <w:proofErr w:type="spellEnd"/>
    </w:p>
    <w:p w14:paraId="7F874C28" w14:textId="2FFAA857" w:rsidR="00FA1FF5" w:rsidRDefault="00FA1FF5" w:rsidP="00F156C3">
      <w:pPr>
        <w:contextualSpacing/>
        <w:jc w:val="both"/>
      </w:pPr>
    </w:p>
    <w:p w14:paraId="3E18CC46" w14:textId="478ECE85" w:rsidR="00EB260E" w:rsidRDefault="00EB260E" w:rsidP="00F156C3">
      <w:pPr>
        <w:contextualSpacing/>
        <w:jc w:val="both"/>
      </w:pPr>
    </w:p>
    <w:p w14:paraId="4C95A63F" w14:textId="2417A83D" w:rsidR="00316AE9" w:rsidRDefault="00316AE9" w:rsidP="00F156C3">
      <w:pPr>
        <w:contextualSpacing/>
        <w:jc w:val="both"/>
      </w:pPr>
    </w:p>
    <w:p w14:paraId="3A9DEE79" w14:textId="57D26847" w:rsidR="00316AE9" w:rsidRDefault="00316AE9" w:rsidP="00F156C3">
      <w:pPr>
        <w:contextualSpacing/>
        <w:jc w:val="both"/>
      </w:pPr>
    </w:p>
    <w:p w14:paraId="3DF76135" w14:textId="5658F9EE" w:rsidR="00316AE9" w:rsidRDefault="00316AE9" w:rsidP="00F156C3">
      <w:pPr>
        <w:contextualSpacing/>
        <w:jc w:val="both"/>
      </w:pPr>
    </w:p>
    <w:p w14:paraId="2E790AD6" w14:textId="74A17261" w:rsidR="00316AE9" w:rsidRDefault="00316AE9" w:rsidP="00F156C3">
      <w:pPr>
        <w:contextualSpacing/>
        <w:jc w:val="both"/>
      </w:pPr>
    </w:p>
    <w:p w14:paraId="70ADEDBE" w14:textId="5B8691A0" w:rsidR="00316AE9" w:rsidRDefault="00316AE9" w:rsidP="00F156C3">
      <w:pPr>
        <w:contextualSpacing/>
        <w:jc w:val="both"/>
      </w:pPr>
    </w:p>
    <w:p w14:paraId="548D8DDA" w14:textId="5587BF28" w:rsidR="00316AE9" w:rsidRDefault="00316AE9" w:rsidP="00F156C3">
      <w:pPr>
        <w:contextualSpacing/>
        <w:jc w:val="both"/>
      </w:pPr>
    </w:p>
    <w:p w14:paraId="53BD4F00" w14:textId="208C9B4D" w:rsidR="00316AE9" w:rsidRDefault="00316AE9" w:rsidP="00F156C3">
      <w:pPr>
        <w:contextualSpacing/>
        <w:jc w:val="both"/>
      </w:pPr>
    </w:p>
    <w:p w14:paraId="4D2EACD1" w14:textId="12A8B195" w:rsidR="00316AE9" w:rsidRDefault="00316AE9" w:rsidP="00F156C3">
      <w:pPr>
        <w:contextualSpacing/>
        <w:jc w:val="both"/>
      </w:pPr>
    </w:p>
    <w:p w14:paraId="6CB16AEE" w14:textId="6D602970" w:rsidR="00316AE9" w:rsidRDefault="00316AE9" w:rsidP="00F156C3">
      <w:pPr>
        <w:contextualSpacing/>
        <w:jc w:val="both"/>
      </w:pPr>
    </w:p>
    <w:p w14:paraId="1D22ACFE" w14:textId="56535720" w:rsidR="00316AE9" w:rsidRDefault="00316AE9" w:rsidP="00F156C3">
      <w:pPr>
        <w:contextualSpacing/>
        <w:jc w:val="both"/>
      </w:pPr>
    </w:p>
    <w:p w14:paraId="56425212" w14:textId="49536883" w:rsidR="00316AE9" w:rsidRDefault="00316AE9" w:rsidP="00F156C3">
      <w:pPr>
        <w:contextualSpacing/>
        <w:jc w:val="both"/>
      </w:pPr>
    </w:p>
    <w:p w14:paraId="1FDD399E" w14:textId="04F81594" w:rsidR="00316AE9" w:rsidRDefault="00316AE9" w:rsidP="00F156C3">
      <w:pPr>
        <w:contextualSpacing/>
        <w:jc w:val="both"/>
      </w:pPr>
    </w:p>
    <w:p w14:paraId="3C608491" w14:textId="5DCA722F" w:rsidR="00316AE9" w:rsidRDefault="00316AE9" w:rsidP="00F156C3">
      <w:pPr>
        <w:contextualSpacing/>
        <w:jc w:val="both"/>
      </w:pPr>
    </w:p>
    <w:p w14:paraId="3A8B682A" w14:textId="1127ED1A" w:rsidR="00316AE9" w:rsidRDefault="00316AE9" w:rsidP="00F156C3">
      <w:pPr>
        <w:contextualSpacing/>
        <w:jc w:val="both"/>
      </w:pPr>
    </w:p>
    <w:p w14:paraId="43BFA9C1" w14:textId="2AE02A81" w:rsidR="00316AE9" w:rsidRDefault="00316AE9" w:rsidP="00F156C3">
      <w:pPr>
        <w:contextualSpacing/>
        <w:jc w:val="both"/>
      </w:pPr>
    </w:p>
    <w:p w14:paraId="74CB6516" w14:textId="39F1EF1C" w:rsidR="00316AE9" w:rsidRDefault="00316AE9" w:rsidP="00F156C3">
      <w:pPr>
        <w:contextualSpacing/>
        <w:jc w:val="both"/>
      </w:pPr>
    </w:p>
    <w:p w14:paraId="116ED13A" w14:textId="635D5F8E" w:rsidR="00316AE9" w:rsidRDefault="00316AE9" w:rsidP="00F156C3">
      <w:pPr>
        <w:contextualSpacing/>
        <w:jc w:val="both"/>
      </w:pPr>
    </w:p>
    <w:p w14:paraId="1027C15A" w14:textId="60314959" w:rsidR="00316AE9" w:rsidRDefault="00316AE9" w:rsidP="00F156C3">
      <w:pPr>
        <w:contextualSpacing/>
        <w:jc w:val="both"/>
      </w:pPr>
    </w:p>
    <w:p w14:paraId="5DD7C940" w14:textId="3A5087FF" w:rsidR="00316AE9" w:rsidRDefault="00316AE9" w:rsidP="00F156C3">
      <w:pPr>
        <w:contextualSpacing/>
        <w:jc w:val="both"/>
      </w:pPr>
    </w:p>
    <w:p w14:paraId="3E7E231E" w14:textId="08161BCE" w:rsidR="00316AE9" w:rsidRDefault="00316AE9" w:rsidP="00F156C3">
      <w:pPr>
        <w:contextualSpacing/>
        <w:jc w:val="both"/>
      </w:pPr>
    </w:p>
    <w:p w14:paraId="53356282" w14:textId="421109AA" w:rsidR="00316AE9" w:rsidRDefault="00316AE9" w:rsidP="00F156C3">
      <w:pPr>
        <w:contextualSpacing/>
        <w:jc w:val="both"/>
      </w:pPr>
    </w:p>
    <w:p w14:paraId="22ACA2F0" w14:textId="53F3A568" w:rsidR="00316AE9" w:rsidRDefault="00316AE9" w:rsidP="00F156C3">
      <w:pPr>
        <w:contextualSpacing/>
        <w:jc w:val="both"/>
      </w:pPr>
    </w:p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6043EB68" w:rsidR="00FC35E2" w:rsidRPr="00361FEE" w:rsidRDefault="00FC35E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 xml:space="preserve">as a </w:t>
      </w:r>
      <w:r w:rsidR="009F3593" w:rsidRPr="00361FEE">
        <w:rPr>
          <w:lang w:val="en-GB"/>
        </w:rPr>
        <w:t>research report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Pr="00361FEE">
        <w:rPr>
          <w:rFonts w:cstheme="minorHAnsi"/>
          <w:i/>
          <w:lang w:val="en-GB"/>
        </w:rPr>
        <w:t>PNAS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2CC0C298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del w:id="5" w:author="Jan Ohlberger" w:date="2020-12-03T11:27:00Z">
        <w:r w:rsidR="00655296" w:rsidRPr="00361FEE" w:rsidDel="00026C50">
          <w:rPr>
            <w:lang w:val="en-GB"/>
          </w:rPr>
          <w:delText xml:space="preserve">since </w:delText>
        </w:r>
      </w:del>
      <w:ins w:id="6" w:author="Jan Ohlberger" w:date="2020-12-03T11:27:00Z">
        <w:r w:rsidR="00026C50">
          <w:rPr>
            <w:lang w:val="en-GB"/>
          </w:rPr>
          <w:t>because</w:t>
        </w:r>
        <w:r w:rsidR="00026C50" w:rsidRPr="00361FEE">
          <w:rPr>
            <w:lang w:val="en-GB"/>
          </w:rPr>
          <w:t xml:space="preserve"> </w:t>
        </w:r>
      </w:ins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del w:id="7" w:author="Jan Ohlberger" w:date="2020-12-03T11:27:00Z">
        <w:r w:rsidR="00655296" w:rsidRPr="00361FEE" w:rsidDel="00356E06">
          <w:rPr>
            <w:lang w:val="en-GB"/>
          </w:rPr>
          <w:delText xml:space="preserve">and </w:delText>
        </w:r>
        <w:commentRangeStart w:id="8"/>
        <w:commentRangeStart w:id="9"/>
        <w:r w:rsidR="00EB49C1" w:rsidRPr="00361FEE" w:rsidDel="00356E06">
          <w:rPr>
            <w:lang w:val="en-GB"/>
          </w:rPr>
          <w:delText>thus</w:delText>
        </w:r>
      </w:del>
      <w:ins w:id="10" w:author="Jan Ohlberger" w:date="2020-12-03T11:27:00Z">
        <w:r w:rsidR="00356E06">
          <w:rPr>
            <w:lang w:val="en-GB"/>
          </w:rPr>
          <w:t>which</w:t>
        </w:r>
      </w:ins>
      <w:r w:rsidR="00EB49C1" w:rsidRPr="00361FEE">
        <w:rPr>
          <w:lang w:val="en-GB"/>
        </w:rPr>
        <w:t xml:space="preserve"> </w:t>
      </w:r>
      <w:del w:id="11" w:author="Max Lindmark" w:date="2020-11-24T13:59:00Z">
        <w:r w:rsidR="00EB49C1" w:rsidRPr="00361FEE" w:rsidDel="00361FEE">
          <w:rPr>
            <w:lang w:val="en-GB"/>
          </w:rPr>
          <w:delText xml:space="preserve">likely </w:delText>
        </w:r>
      </w:del>
      <w:ins w:id="12" w:author="Max Lindmark" w:date="2020-12-22T11:43:00Z">
        <w:r w:rsidR="00916FEC">
          <w:rPr>
            <w:lang w:val="en-GB"/>
          </w:rPr>
          <w:t>are</w:t>
        </w:r>
      </w:ins>
      <w:ins w:id="13" w:author="Max Lindmark" w:date="2020-11-24T13:59:00Z">
        <w:r w:rsidR="00361FEE">
          <w:rPr>
            <w:lang w:val="en-GB"/>
          </w:rPr>
          <w:t xml:space="preserve"> </w:t>
        </w:r>
      </w:ins>
      <w:ins w:id="14" w:author="Max Lindmark" w:date="2020-11-24T14:00:00Z">
        <w:r w:rsidR="00361FEE">
          <w:rPr>
            <w:lang w:val="en-GB"/>
          </w:rPr>
          <w:t xml:space="preserve">best represented by </w:t>
        </w:r>
      </w:ins>
      <w:del w:id="15" w:author="Max Lindmark" w:date="2020-11-24T14:00:00Z">
        <w:r w:rsidR="00EB49C1" w:rsidRPr="00361FEE" w:rsidDel="00361FEE">
          <w:rPr>
            <w:lang w:val="en-GB"/>
          </w:rPr>
          <w:delText xml:space="preserve">are </w:delText>
        </w:r>
        <w:r w:rsidR="00F66C44" w:rsidRPr="00361FEE" w:rsidDel="00361FEE">
          <w:rPr>
            <w:lang w:val="en-GB"/>
          </w:rPr>
          <w:delText>accurately</w:delText>
        </w:r>
        <w:r w:rsidR="00D278BF" w:rsidRPr="00361FEE" w:rsidDel="00361FEE">
          <w:rPr>
            <w:lang w:val="en-GB"/>
          </w:rPr>
          <w:delText xml:space="preserve"> represented by </w:delText>
        </w:r>
      </w:del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commentRangeEnd w:id="8"/>
      <w:r w:rsidR="00866484">
        <w:rPr>
          <w:rStyle w:val="CommentReference"/>
        </w:rPr>
        <w:commentReference w:id="8"/>
      </w:r>
      <w:commentRangeEnd w:id="9"/>
      <w:r w:rsidR="00925BEE">
        <w:rPr>
          <w:rStyle w:val="CommentReference"/>
        </w:rPr>
        <w:commentReference w:id="9"/>
      </w:r>
      <w:r w:rsidR="00BB71A3" w:rsidRPr="00361FEE">
        <w:rPr>
          <w:lang w:val="en-GB"/>
        </w:rPr>
        <w:t xml:space="preserve">. </w:t>
      </w:r>
      <w:ins w:id="16" w:author="Max Lindmark" w:date="2020-12-22T11:46:00Z">
        <w:r w:rsidR="003A79AA">
          <w:t>Y</w:t>
        </w:r>
      </w:ins>
      <w:ins w:id="17" w:author="Max Lindmark" w:date="2020-12-22T11:45:00Z">
        <w:r w:rsidR="003A79AA">
          <w:t>et</w:t>
        </w:r>
      </w:ins>
      <w:ins w:id="18" w:author="Max Lindmark" w:date="2020-12-22T11:46:00Z">
        <w:r w:rsidR="003A79AA">
          <w:t>,</w:t>
        </w:r>
      </w:ins>
      <w:ins w:id="19" w:author="Max Lindmark" w:date="2020-12-22T11:45:00Z">
        <w:r w:rsidR="003A79AA">
          <w:t xml:space="preserve"> our understanding of these relationships is surprisingly limited</w:t>
        </w:r>
      </w:ins>
      <w:commentRangeStart w:id="20"/>
      <w:commentRangeStart w:id="21"/>
      <w:commentRangeStart w:id="22"/>
      <w:commentRangeStart w:id="23"/>
      <w:del w:id="24" w:author="Max Lindmark" w:date="2020-12-22T11:45:00Z">
        <w:r w:rsidR="005954EC" w:rsidRPr="00361FEE" w:rsidDel="003A79AA">
          <w:rPr>
            <w:lang w:val="en-GB"/>
          </w:rPr>
          <w:delText xml:space="preserve">However, </w:delText>
        </w:r>
        <w:r w:rsidR="00563ABD" w:rsidRPr="00361FEE" w:rsidDel="003A79AA">
          <w:rPr>
            <w:lang w:val="en-GB"/>
          </w:rPr>
          <w:delText>intr</w:delText>
        </w:r>
        <w:r w:rsidR="00203AAF" w:rsidRPr="00361FEE" w:rsidDel="003A79AA">
          <w:rPr>
            <w:lang w:val="en-GB"/>
          </w:rPr>
          <w:delText>a</w:delText>
        </w:r>
        <w:r w:rsidR="00563ABD" w:rsidRPr="00361FEE" w:rsidDel="003A79AA">
          <w:rPr>
            <w:lang w:val="en-GB"/>
          </w:rPr>
          <w:delText xml:space="preserve">specific </w:delText>
        </w:r>
        <w:r w:rsidR="00C77D7B" w:rsidRPr="00361FEE" w:rsidDel="003A79AA">
          <w:rPr>
            <w:lang w:val="en-GB"/>
          </w:rPr>
          <w:delText>estimates</w:delText>
        </w:r>
        <w:r w:rsidR="00203AAF" w:rsidRPr="00361FEE" w:rsidDel="003A79AA">
          <w:rPr>
            <w:lang w:val="en-GB"/>
          </w:rPr>
          <w:delText xml:space="preserve"> are surprisingly rare in the literature</w:delText>
        </w:r>
      </w:del>
      <w:del w:id="25" w:author="Jan Ohlberger" w:date="2020-11-09T14:46:00Z">
        <w:r w:rsidR="00203AAF" w:rsidRPr="00361FEE" w:rsidDel="00A83C3D">
          <w:rPr>
            <w:lang w:val="en-GB"/>
          </w:rPr>
          <w:delText>s</w:delText>
        </w:r>
      </w:del>
      <w:del w:id="26" w:author="Max Lindmark" w:date="2020-11-24T14:01:00Z">
        <w:r w:rsidR="00203AAF" w:rsidRPr="00361FEE" w:rsidDel="00332538">
          <w:rPr>
            <w:lang w:val="en-GB"/>
          </w:rPr>
          <w:delText xml:space="preserve">, </w:delText>
        </w:r>
        <w:r w:rsidR="009119A8" w:rsidRPr="00361FEE" w:rsidDel="00332538">
          <w:rPr>
            <w:lang w:val="en-GB"/>
          </w:rPr>
          <w:delText xml:space="preserve">in particular </w:delText>
        </w:r>
        <w:r w:rsidR="00686D89" w:rsidRPr="00361FEE" w:rsidDel="00332538">
          <w:rPr>
            <w:lang w:val="en-GB"/>
          </w:rPr>
          <w:delText xml:space="preserve">average </w:delText>
        </w:r>
        <w:r w:rsidR="0095088E" w:rsidRPr="00361FEE" w:rsidDel="00332538">
          <w:rPr>
            <w:lang w:val="en-GB"/>
          </w:rPr>
          <w:delText xml:space="preserve">intraspecific estimates </w:delText>
        </w:r>
        <w:r w:rsidR="0095088E" w:rsidRPr="00361FEE" w:rsidDel="00332538">
          <w:rPr>
            <w:i/>
            <w:iCs/>
            <w:lang w:val="en-GB"/>
          </w:rPr>
          <w:delText>across</w:delText>
        </w:r>
        <w:r w:rsidR="0095088E" w:rsidRPr="00361FEE" w:rsidDel="00332538">
          <w:rPr>
            <w:lang w:val="en-GB"/>
          </w:rPr>
          <w:delText xml:space="preserve"> species</w:delText>
        </w:r>
        <w:r w:rsidR="00B0327F" w:rsidRPr="00361FEE" w:rsidDel="00332538">
          <w:rPr>
            <w:lang w:val="en-GB"/>
          </w:rPr>
          <w:delText>, which are needed for making general predictions</w:delText>
        </w:r>
      </w:del>
      <w:r w:rsidR="00B0327F" w:rsidRPr="00361FEE">
        <w:rPr>
          <w:lang w:val="en-GB"/>
        </w:rPr>
        <w:t>.</w:t>
      </w:r>
      <w:commentRangeEnd w:id="20"/>
      <w:r w:rsidR="00D01B0B">
        <w:rPr>
          <w:rStyle w:val="CommentReference"/>
        </w:rPr>
        <w:commentReference w:id="20"/>
      </w:r>
      <w:commentRangeEnd w:id="21"/>
      <w:r w:rsidR="00282B8F">
        <w:rPr>
          <w:rStyle w:val="CommentReference"/>
        </w:rPr>
        <w:commentReference w:id="21"/>
      </w:r>
      <w:commentRangeEnd w:id="22"/>
      <w:r w:rsidR="003E3EF3">
        <w:rPr>
          <w:rStyle w:val="CommentReference"/>
        </w:rPr>
        <w:commentReference w:id="22"/>
      </w:r>
      <w:commentRangeEnd w:id="23"/>
      <w:r w:rsidR="004261BE">
        <w:rPr>
          <w:rStyle w:val="CommentReference"/>
        </w:rPr>
        <w:commentReference w:id="23"/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0453B3CA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>In this study we aim</w:t>
      </w:r>
      <w:ins w:id="27" w:author="Max Lindmark" w:date="2020-12-22T11:52:00Z">
        <w:r w:rsidR="00A1103A">
          <w:rPr>
            <w:lang w:val="en-GB"/>
          </w:rPr>
          <w:t>ed</w:t>
        </w:r>
      </w:ins>
      <w:r w:rsidRPr="00361FEE">
        <w:rPr>
          <w:lang w:val="en-GB"/>
        </w:rPr>
        <w:t xml:space="preserve"> to overcome </w:t>
      </w:r>
      <w:r w:rsidR="00E82744" w:rsidRPr="00361FEE">
        <w:rPr>
          <w:lang w:val="en-GB"/>
        </w:rPr>
        <w:t xml:space="preserve">this </w:t>
      </w:r>
      <w:ins w:id="28" w:author="Jan Ohlberger" w:date="2020-12-03T11:07:00Z">
        <w:r w:rsidR="001D1312">
          <w:rPr>
            <w:lang w:val="en-GB"/>
          </w:rPr>
          <w:t xml:space="preserve">limitation </w:t>
        </w:r>
      </w:ins>
      <w:r w:rsidR="0020601C" w:rsidRPr="00361FEE">
        <w:rPr>
          <w:lang w:val="en-GB"/>
        </w:rPr>
        <w:t>by first</w:t>
      </w:r>
      <w:ins w:id="29" w:author="Max Lindmark" w:date="2020-12-22T11:47:00Z">
        <w:r w:rsidR="00C25584">
          <w:rPr>
            <w:lang w:val="en-GB"/>
          </w:rPr>
          <w:t xml:space="preserve"> conducting a </w:t>
        </w:r>
      </w:ins>
      <w:del w:id="30" w:author="Max Lindmark" w:date="2020-12-22T11:47:00Z">
        <w:r w:rsidR="0020601C" w:rsidRPr="00361FEE" w:rsidDel="00C25584">
          <w:rPr>
            <w:lang w:val="en-GB"/>
          </w:rPr>
          <w:delText xml:space="preserve"> </w:delText>
        </w:r>
      </w:del>
      <w:commentRangeStart w:id="31"/>
      <w:commentRangeStart w:id="32"/>
      <w:ins w:id="33" w:author="Max Lindmark" w:date="2020-12-01T14:59:00Z">
        <w:r w:rsidR="00B027F2">
          <w:rPr>
            <w:lang w:val="en-GB"/>
          </w:rPr>
          <w:t xml:space="preserve">systematic </w:t>
        </w:r>
      </w:ins>
      <w:commentRangeEnd w:id="31"/>
      <w:commentRangeEnd w:id="32"/>
      <w:ins w:id="34" w:author="Max Lindmark" w:date="2020-12-22T11:47:00Z">
        <w:r w:rsidR="00C25584">
          <w:rPr>
            <w:lang w:val="en-GB"/>
          </w:rPr>
          <w:t>literature review</w:t>
        </w:r>
        <w:r w:rsidR="00F31B6C">
          <w:rPr>
            <w:lang w:val="en-GB"/>
          </w:rPr>
          <w:t xml:space="preserve"> and </w:t>
        </w:r>
      </w:ins>
      <w:r w:rsidR="00821839">
        <w:rPr>
          <w:rStyle w:val="CommentReference"/>
        </w:rPr>
        <w:commentReference w:id="31"/>
      </w:r>
      <w:r w:rsidR="00DE3CC2">
        <w:rPr>
          <w:rStyle w:val="CommentReference"/>
        </w:rPr>
        <w:commentReference w:id="32"/>
      </w:r>
      <w:r w:rsidR="00A87987" w:rsidRPr="00361FEE">
        <w:rPr>
          <w:lang w:val="en-GB"/>
        </w:rPr>
        <w:t>collat</w:t>
      </w:r>
      <w:ins w:id="35" w:author="Max Lindmark" w:date="2020-12-22T11:47:00Z">
        <w:r w:rsidR="005D4114">
          <w:rPr>
            <w:lang w:val="en-GB"/>
          </w:rPr>
          <w:t>e</w:t>
        </w:r>
      </w:ins>
      <w:del w:id="36" w:author="Max Lindmark" w:date="2020-12-22T11:47:00Z">
        <w:r w:rsidR="00A87987" w:rsidRPr="00361FEE" w:rsidDel="005D4114">
          <w:rPr>
            <w:lang w:val="en-GB"/>
          </w:rPr>
          <w:delText>ing</w:delText>
        </w:r>
      </w:del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>experimental data on fishes</w:t>
      </w:r>
      <w:r w:rsidR="00802992" w:rsidRPr="00361FEE">
        <w:rPr>
          <w:lang w:val="en-GB"/>
        </w:rPr>
        <w:t xml:space="preserve"> </w:t>
      </w:r>
      <w:ins w:id="37" w:author="Max Lindmark" w:date="2020-12-22T11:51:00Z">
        <w:r w:rsidR="00A31057">
          <w:rPr>
            <w:lang w:val="en-GB"/>
          </w:rPr>
          <w:t>(</w:t>
        </w:r>
      </w:ins>
      <w:del w:id="38" w:author="Max Lindmark" w:date="2020-12-22T11:47:00Z">
        <w:r w:rsidR="00802992" w:rsidRPr="00361FEE" w:rsidDel="00391D9B">
          <w:rPr>
            <w:lang w:val="en-GB"/>
          </w:rPr>
          <w:delText>using a standardized literature search</w:delText>
        </w:r>
        <w:r w:rsidR="009231AB" w:rsidRPr="00361FEE" w:rsidDel="00391D9B">
          <w:rPr>
            <w:lang w:val="en-GB"/>
          </w:rPr>
          <w:delText xml:space="preserve"> </w:delText>
        </w:r>
      </w:del>
      <w:del w:id="39" w:author="Max Lindmark" w:date="2020-12-22T11:51:00Z">
        <w:r w:rsidR="009231AB" w:rsidRPr="00361FEE" w:rsidDel="00A31057">
          <w:rPr>
            <w:lang w:val="en-GB"/>
          </w:rPr>
          <w:delText>(</w:delText>
        </w:r>
        <w:r w:rsidR="009231AB" w:rsidDel="0090177B">
          <w:rPr>
            <w:rFonts w:eastAsiaTheme="minorEastAsia"/>
            <w:lang w:val="en-GB"/>
          </w:rPr>
          <w:delText xml:space="preserve">total </w:delText>
        </w:r>
        <w:commentRangeStart w:id="40"/>
        <w:commentRangeStart w:id="41"/>
        <w:r w:rsidR="009231AB" w:rsidDel="0090177B">
          <w:rPr>
            <w:rFonts w:eastAsiaTheme="minorEastAsia"/>
            <w:lang w:val="en-GB"/>
          </w:rPr>
          <w:delText>n</w:delText>
        </w:r>
      </w:del>
      <w:ins w:id="42" w:author="Max Lindmark" w:date="2020-12-22T11:51:00Z">
        <w:r w:rsidR="0090177B">
          <w:rPr>
            <w:rFonts w:eastAsiaTheme="minorEastAsia"/>
            <w:lang w:val="en-GB"/>
          </w:rPr>
          <w:t>5</w:t>
        </w:r>
      </w:ins>
      <w:del w:id="43" w:author="Max Lindmark" w:date="2020-12-22T11:51:00Z">
        <w:r w:rsidR="009231AB" w:rsidDel="0090177B">
          <w:rPr>
            <w:rFonts w:eastAsiaTheme="minorEastAsia"/>
            <w:lang w:val="en-GB"/>
          </w:rPr>
          <w:delText>=3672</w:delText>
        </w:r>
      </w:del>
      <w:ins w:id="44" w:author="Max Lindmark" w:date="2020-12-22T11:51:00Z">
        <w:r w:rsidR="0090177B">
          <w:rPr>
            <w:rFonts w:eastAsiaTheme="minorEastAsia"/>
            <w:lang w:val="en-GB"/>
          </w:rPr>
          <w:t>5</w:t>
        </w:r>
      </w:ins>
      <w:r w:rsidR="009231AB">
        <w:rPr>
          <w:rFonts w:eastAsiaTheme="minorEastAsia"/>
          <w:lang w:val="en-GB"/>
        </w:rPr>
        <w:t xml:space="preserve"> </w:t>
      </w:r>
      <w:commentRangeEnd w:id="40"/>
      <w:r w:rsidR="00821839">
        <w:rPr>
          <w:rStyle w:val="CommentReference"/>
        </w:rPr>
        <w:commentReference w:id="40"/>
      </w:r>
      <w:commentRangeEnd w:id="41"/>
      <w:r w:rsidR="00DE3CC2">
        <w:rPr>
          <w:rStyle w:val="CommentReference"/>
        </w:rPr>
        <w:commentReference w:id="41"/>
      </w:r>
      <w:del w:id="45" w:author="Max Lindmark" w:date="2020-12-22T11:51:00Z">
        <w:r w:rsidR="009231AB" w:rsidDel="0090177B">
          <w:rPr>
            <w:rFonts w:eastAsiaTheme="minorEastAsia"/>
            <w:lang w:val="en-GB"/>
          </w:rPr>
          <w:delText>f</w:delText>
        </w:r>
      </w:del>
      <w:ins w:id="46" w:author="Max Lindmark" w:date="2020-12-22T11:51:00Z">
        <w:r w:rsidR="0090177B">
          <w:rPr>
            <w:rFonts w:eastAsiaTheme="minorEastAsia"/>
            <w:lang w:val="en-GB"/>
          </w:rPr>
          <w:t>species</w:t>
        </w:r>
        <w:r w:rsidR="00A31057">
          <w:rPr>
            <w:rFonts w:eastAsiaTheme="minorEastAsia"/>
            <w:lang w:val="en-GB"/>
          </w:rPr>
          <w:t xml:space="preserve"> </w:t>
        </w:r>
        <w:r w:rsidR="00A31057">
          <w:rPr>
            <w:lang w:val="en-GB"/>
          </w:rPr>
          <w:t>in total across rates</w:t>
        </w:r>
      </w:ins>
      <w:del w:id="47" w:author="Max Lindmark" w:date="2020-12-22T11:51:00Z">
        <w:r w:rsidR="009231AB" w:rsidDel="0090177B">
          <w:rPr>
            <w:rFonts w:eastAsiaTheme="minorEastAsia"/>
            <w:lang w:val="en-GB"/>
          </w:rPr>
          <w:delText>rom 59 studies</w:delText>
        </w:r>
      </w:del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ins w:id="48" w:author="Max Lindmark" w:date="2020-12-22T11:52:00Z">
        <w:r w:rsidR="008F4BDB">
          <w:rPr>
            <w:lang w:val="en-GB"/>
          </w:rPr>
          <w:t>ied</w:t>
        </w:r>
      </w:ins>
      <w:del w:id="49" w:author="Max Lindmark" w:date="2020-12-22T11:52:00Z">
        <w:r w:rsidR="005A0BC7" w:rsidRPr="00361FEE" w:rsidDel="008F4BDB">
          <w:rPr>
            <w:lang w:val="en-GB"/>
          </w:rPr>
          <w:delText>y</w:delText>
        </w:r>
      </w:del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ins w:id="50" w:author="Max Lindmark" w:date="2020-12-22T11:53:00Z">
        <w:r w:rsidR="00B761BD">
          <w:rPr>
            <w:lang w:val="en-GB"/>
          </w:rPr>
          <w:t>ies</w:t>
        </w:r>
      </w:ins>
      <w:del w:id="51" w:author="Max Lindmark" w:date="2020-12-22T11:53:00Z">
        <w:r w:rsidR="009434E5" w:rsidRPr="00361FEE" w:rsidDel="00B761BD">
          <w:rPr>
            <w:lang w:val="en-GB"/>
          </w:rPr>
          <w:delText>e</w:delText>
        </w:r>
      </w:del>
      <w:r w:rsidR="009434E5" w:rsidRPr="00361FEE">
        <w:rPr>
          <w:lang w:val="en-GB"/>
        </w:rPr>
        <w:t xml:space="preserve"> of these 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>by accounting for variation across species.</w:t>
      </w:r>
      <w:r w:rsidR="00DD520B" w:rsidRPr="00361FEE">
        <w:rPr>
          <w:lang w:val="en-GB"/>
        </w:rPr>
        <w:t xml:space="preserve"> Lastly,</w:t>
      </w:r>
      <w:r w:rsidR="000A1DA6" w:rsidRPr="00361FEE">
        <w:rPr>
          <w:lang w:val="en-GB"/>
        </w:rPr>
        <w:t xml:space="preserve"> </w:t>
      </w:r>
      <w:r w:rsidR="004A679F" w:rsidRPr="00361FEE">
        <w:rPr>
          <w:lang w:val="en-GB"/>
        </w:rPr>
        <w:t xml:space="preserve">we </w:t>
      </w:r>
      <w:r w:rsidR="00DA7F21" w:rsidRPr="00361FEE">
        <w:rPr>
          <w:lang w:val="en-GB"/>
        </w:rPr>
        <w:t>investigate</w:t>
      </w:r>
      <w:ins w:id="52" w:author="Max Lindmark" w:date="2020-12-22T11:52:00Z">
        <w:r w:rsidR="004261BE">
          <w:rPr>
            <w:lang w:val="en-GB"/>
          </w:rPr>
          <w:t>d</w:t>
        </w:r>
      </w:ins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del w:id="53" w:author="Jan Ohlberger" w:date="2020-12-03T11:08:00Z">
        <w:r w:rsidR="00055E2B" w:rsidRPr="00361FEE" w:rsidDel="001D1312">
          <w:rPr>
            <w:lang w:val="en-GB"/>
          </w:rPr>
          <w:delText xml:space="preserve">fish </w:delText>
        </w:r>
      </w:del>
      <w:ins w:id="54" w:author="Jan Ohlberger" w:date="2020-12-03T11:08:00Z">
        <w:r w:rsidR="001D1312">
          <w:rPr>
            <w:lang w:val="en-GB"/>
          </w:rPr>
          <w:t>individual</w:t>
        </w:r>
        <w:r w:rsidR="001D1312" w:rsidRPr="00361FEE">
          <w:rPr>
            <w:lang w:val="en-GB"/>
          </w:rPr>
          <w:t xml:space="preserve"> </w:t>
        </w:r>
      </w:ins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commentRangeStart w:id="55"/>
      <w:commentRangeStart w:id="56"/>
      <w:r w:rsidR="00B064C6" w:rsidRPr="00361FEE">
        <w:rPr>
          <w:lang w:val="en-GB"/>
        </w:rPr>
        <w:t xml:space="preserve">. </w:t>
      </w:r>
      <w:commentRangeEnd w:id="55"/>
      <w:r w:rsidR="00625CFF">
        <w:rPr>
          <w:rStyle w:val="CommentReference"/>
        </w:rPr>
        <w:commentReference w:id="55"/>
      </w:r>
      <w:commentRangeEnd w:id="56"/>
      <w:r w:rsidR="00A822AA">
        <w:rPr>
          <w:rStyle w:val="CommentReference"/>
        </w:rPr>
        <w:commentReference w:id="56"/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1D1393CB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commentRangeStart w:id="57"/>
      <w:del w:id="58" w:author="Max Lindmark" w:date="2020-11-24T14:09:00Z">
        <w:r w:rsidR="00FD72A8" w:rsidRPr="00361FEE" w:rsidDel="009F1D97">
          <w:rPr>
            <w:lang w:val="en-GB"/>
          </w:rPr>
          <w:delText xml:space="preserve">This </w:delText>
        </w:r>
      </w:del>
      <w:ins w:id="59" w:author="Max Lindmark" w:date="2020-11-24T14:09:00Z">
        <w:r w:rsidR="009F1D97" w:rsidRPr="00361FEE">
          <w:rPr>
            <w:lang w:val="en-GB"/>
          </w:rPr>
          <w:t>Th</w:t>
        </w:r>
        <w:r w:rsidR="009F1D97">
          <w:rPr>
            <w:lang w:val="en-GB"/>
          </w:rPr>
          <w:t xml:space="preserve">ese two </w:t>
        </w:r>
      </w:ins>
      <w:ins w:id="60" w:author="Max Lindmark" w:date="2020-12-22T11:43:00Z">
        <w:r w:rsidR="00916FEC">
          <w:rPr>
            <w:lang w:val="en-GB"/>
          </w:rPr>
          <w:t xml:space="preserve">properties </w:t>
        </w:r>
      </w:ins>
      <w:commentRangeEnd w:id="57"/>
      <w:ins w:id="61" w:author="Max Lindmark" w:date="2020-11-24T14:09:00Z">
        <w:r w:rsidR="001F0348">
          <w:rPr>
            <w:rStyle w:val="CommentReference"/>
          </w:rPr>
          <w:commentReference w:id="57"/>
        </w:r>
      </w:ins>
      <w:ins w:id="62" w:author="Max Lindmark" w:date="2020-12-22T11:43:00Z">
        <w:r w:rsidR="00916FEC">
          <w:rPr>
            <w:lang w:val="en-GB"/>
          </w:rPr>
          <w:t>of intraspecific relationships</w:t>
        </w:r>
      </w:ins>
      <w:ins w:id="63" w:author="Max Lindmark" w:date="2020-11-24T14:09:00Z">
        <w:r w:rsidR="009F1D97" w:rsidRPr="00361FEE">
          <w:rPr>
            <w:lang w:val="en-GB"/>
          </w:rPr>
          <w:t xml:space="preserve"> </w:t>
        </w:r>
      </w:ins>
      <w:r w:rsidR="00FD72A8" w:rsidRPr="00361FEE">
        <w:rPr>
          <w:lang w:val="en-GB"/>
        </w:rPr>
        <w:t>lead</w:t>
      </w:r>
      <w:del w:id="64" w:author="Max Lindmark" w:date="2020-11-24T14:09:00Z">
        <w:r w:rsidR="00FD72A8" w:rsidRPr="00361FEE" w:rsidDel="009F1D97">
          <w:rPr>
            <w:lang w:val="en-GB"/>
          </w:rPr>
          <w:delText>s</w:delText>
        </w:r>
      </w:del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collating 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del w:id="65" w:author="Jan Ohlberger" w:date="2020-12-03T11:13:00Z">
        <w:r w:rsidR="000D20E7" w:rsidRPr="00361FEE" w:rsidDel="00C936F5">
          <w:rPr>
            <w:lang w:val="en-GB"/>
          </w:rPr>
          <w:delText>corroborate</w:delText>
        </w:r>
        <w:r w:rsidR="00D62120" w:rsidRPr="00361FEE" w:rsidDel="00C936F5">
          <w:rPr>
            <w:lang w:val="en-GB"/>
          </w:rPr>
          <w:delText xml:space="preserve"> </w:delText>
        </w:r>
      </w:del>
      <w:ins w:id="66" w:author="Jan Ohlberger" w:date="2020-12-03T11:13:00Z">
        <w:r w:rsidR="00C936F5">
          <w:rPr>
            <w:lang w:val="en-GB"/>
          </w:rPr>
          <w:t>demonstrate</w:t>
        </w:r>
        <w:r w:rsidR="00C936F5" w:rsidRPr="00361FEE">
          <w:rPr>
            <w:lang w:val="en-GB"/>
          </w:rPr>
          <w:t xml:space="preserve"> </w:t>
        </w:r>
      </w:ins>
      <w:r w:rsidR="00352C43" w:rsidRPr="00361FEE">
        <w:rPr>
          <w:lang w:val="en-GB"/>
        </w:rPr>
        <w:t xml:space="preserve">that optimum growth temperatures </w:t>
      </w:r>
      <w:ins w:id="67" w:author="Jan Ohlberger" w:date="2020-12-03T11:13:00Z">
        <w:r w:rsidR="00C936F5">
          <w:rPr>
            <w:lang w:val="en-GB"/>
          </w:rPr>
          <w:t xml:space="preserve">indeed </w:t>
        </w:r>
      </w:ins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ins w:id="68" w:author="Max Lindmark" w:date="2020-12-22T11:44:00Z">
        <w:r w:rsidR="00AB5331">
          <w:rPr>
            <w:lang w:val="en-GB"/>
          </w:rPr>
          <w:t xml:space="preserve"> within species</w:t>
        </w:r>
      </w:ins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ins w:id="69" w:author="Max Lindmark" w:date="2020-12-01T15:02:00Z">
        <w:r>
          <w:rPr>
            <w:lang w:val="en-GB"/>
          </w:rPr>
          <w:tab/>
        </w:r>
      </w:ins>
    </w:p>
    <w:p w14:paraId="54646B3D" w14:textId="7DC32A80" w:rsidR="002B6843" w:rsidRPr="00361FEE" w:rsidRDefault="003158B4" w:rsidP="00CE31EE">
      <w:pPr>
        <w:contextualSpacing/>
        <w:jc w:val="both"/>
        <w:rPr>
          <w:lang w:val="en-GB"/>
        </w:rPr>
      </w:pPr>
      <w:del w:id="70" w:author="Max Lindmark" w:date="2020-12-22T11:44:00Z">
        <w:r w:rsidRPr="00361FEE" w:rsidDel="003A79AA">
          <w:rPr>
            <w:lang w:val="en-GB"/>
          </w:rPr>
          <w:delText>Therefore, w</w:delText>
        </w:r>
      </w:del>
      <w:ins w:id="71" w:author="Max Lindmark" w:date="2020-12-22T11:44:00Z">
        <w:r w:rsidR="003A79AA">
          <w:rPr>
            <w:lang w:val="en-GB"/>
          </w:rPr>
          <w:t>W</w:t>
        </w:r>
      </w:ins>
      <w:r w:rsidRPr="00361FEE">
        <w:rPr>
          <w:lang w:val="en-GB"/>
        </w:rPr>
        <w:t xml:space="preserve">e </w:t>
      </w:r>
      <w:r w:rsidRPr="00361FEE">
        <w:rPr>
          <w:rFonts w:cstheme="minorHAnsi"/>
          <w:lang w:val="en-GB"/>
        </w:rPr>
        <w:t>believe</w:t>
      </w:r>
      <w:ins w:id="72" w:author="Jan Ohlberger" w:date="2020-12-03T11:13:00Z">
        <w:r w:rsidR="00C936F5">
          <w:rPr>
            <w:rFonts w:cstheme="minorHAnsi"/>
            <w:lang w:val="en-GB"/>
          </w:rPr>
          <w:t xml:space="preserve"> that</w:t>
        </w:r>
      </w:ins>
      <w:r w:rsidRPr="00361FEE">
        <w:rPr>
          <w:rFonts w:cstheme="minorHAnsi"/>
          <w:lang w:val="en-GB"/>
        </w:rPr>
        <w:t xml:space="preserve"> our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del w:id="73" w:author="Max Lindmark" w:date="2020-12-01T14:59:00Z">
        <w:r w:rsidR="00F32239" w:rsidRPr="00361FEE" w:rsidDel="00A52302">
          <w:rPr>
            <w:rFonts w:cstheme="minorHAnsi"/>
            <w:lang w:val="en-GB"/>
          </w:rPr>
          <w:delText xml:space="preserve">physiological </w:delText>
        </w:r>
      </w:del>
      <w:ins w:id="74" w:author="Max Lindmark" w:date="2020-12-01T14:59:00Z">
        <w:r w:rsidR="00A52302">
          <w:rPr>
            <w:rFonts w:cstheme="minorHAnsi"/>
            <w:lang w:val="en-GB"/>
          </w:rPr>
          <w:t xml:space="preserve">consumption, metabolism and </w:t>
        </w:r>
        <w:r w:rsidR="0097229C">
          <w:rPr>
            <w:rFonts w:cstheme="minorHAnsi"/>
            <w:lang w:val="en-GB"/>
          </w:rPr>
          <w:t xml:space="preserve">growth </w:t>
        </w:r>
      </w:ins>
      <w:del w:id="75" w:author="Max Lindmark" w:date="2020-12-01T14:59:00Z">
        <w:r w:rsidR="00F32239" w:rsidRPr="00361FEE" w:rsidDel="00A52302">
          <w:rPr>
            <w:rFonts w:cstheme="minorHAnsi"/>
            <w:lang w:val="en-GB"/>
          </w:rPr>
          <w:delText xml:space="preserve">rates and </w:delText>
        </w:r>
        <w:r w:rsidR="00904D52" w:rsidRPr="00361FEE" w:rsidDel="00A52302">
          <w:rPr>
            <w:rFonts w:cstheme="minorHAnsi"/>
            <w:lang w:val="en-GB"/>
          </w:rPr>
          <w:delText>body</w:delText>
        </w:r>
        <w:r w:rsidR="00F32239" w:rsidRPr="00361FEE" w:rsidDel="00A52302">
          <w:rPr>
            <w:rFonts w:cstheme="minorHAnsi"/>
            <w:lang w:val="en-GB"/>
          </w:rPr>
          <w:delText xml:space="preserve"> growth </w:delText>
        </w:r>
      </w:del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should be of </w:t>
      </w:r>
      <w:r w:rsidR="00880637" w:rsidRPr="00361FEE">
        <w:rPr>
          <w:rFonts w:cstheme="minorHAnsi"/>
          <w:lang w:val="en-GB"/>
        </w:rPr>
        <w:t>interest to a broad readership</w:t>
      </w:r>
      <w:r w:rsidR="001B0084" w:rsidRPr="00361FEE">
        <w:rPr>
          <w:lang w:val="en-GB"/>
        </w:rPr>
        <w:t xml:space="preserve">. </w:t>
      </w:r>
      <w:del w:id="76" w:author="Max Lindmark" w:date="2020-12-01T15:00:00Z">
        <w:r w:rsidR="001B0084" w:rsidRPr="00361FEE" w:rsidDel="00FB08CC">
          <w:rPr>
            <w:lang w:val="en-GB"/>
          </w:rPr>
          <w:delText>We also</w:delText>
        </w:r>
        <w:r w:rsidR="000A7AF2" w:rsidRPr="00361FEE" w:rsidDel="00FB08CC">
          <w:rPr>
            <w:lang w:val="en-GB"/>
          </w:rPr>
          <w:delText xml:space="preserve"> </w:delText>
        </w:r>
      </w:del>
      <w:del w:id="77" w:author="Max Lindmark" w:date="2020-11-24T14:14:00Z">
        <w:r w:rsidR="00802038" w:rsidRPr="00361FEE" w:rsidDel="00C375B4">
          <w:rPr>
            <w:lang w:val="en-GB"/>
          </w:rPr>
          <w:delText xml:space="preserve">clearly </w:delText>
        </w:r>
      </w:del>
      <w:del w:id="78" w:author="Max Lindmark" w:date="2020-12-01T15:00:00Z">
        <w:r w:rsidR="00802038" w:rsidRPr="00361FEE" w:rsidDel="00FB08CC">
          <w:rPr>
            <w:lang w:val="en-GB"/>
          </w:rPr>
          <w:delText xml:space="preserve">identify </w:delText>
        </w:r>
        <w:r w:rsidR="00A0198F" w:rsidRPr="00361FEE" w:rsidDel="00FB08CC">
          <w:rPr>
            <w:lang w:val="en-GB"/>
          </w:rPr>
          <w:delText xml:space="preserve">deviations from </w:delText>
        </w:r>
        <w:r w:rsidR="009F6AE8" w:rsidRPr="00361FEE" w:rsidDel="00FB08CC">
          <w:rPr>
            <w:lang w:val="en-GB"/>
          </w:rPr>
          <w:delText xml:space="preserve">general </w:delText>
        </w:r>
        <w:r w:rsidR="00FB190E" w:rsidRPr="00361FEE" w:rsidDel="00FB08CC">
          <w:rPr>
            <w:lang w:val="en-GB"/>
          </w:rPr>
          <w:delText>metabolic scaling theories</w:delText>
        </w:r>
        <w:r w:rsidR="003A74AC" w:rsidRPr="00361FEE" w:rsidDel="00FB08CC">
          <w:rPr>
            <w:lang w:val="en-GB"/>
          </w:rPr>
          <w:delText xml:space="preserve"> at the within-species level</w:delText>
        </w:r>
      </w:del>
      <w:ins w:id="79" w:author="Max Lindmark" w:date="2020-12-01T15:02:00Z">
        <w:r w:rsidR="0029616D">
          <w:rPr>
            <w:lang w:val="en-GB"/>
          </w:rPr>
          <w:t>O</w:t>
        </w:r>
      </w:ins>
      <w:ins w:id="80" w:author="Max Lindmark" w:date="2020-12-01T15:01:00Z">
        <w:r w:rsidR="00B50472">
          <w:rPr>
            <w:lang w:val="en-GB"/>
          </w:rPr>
          <w:t xml:space="preserve">ur findings </w:t>
        </w:r>
        <w:r w:rsidR="00936A5A">
          <w:rPr>
            <w:lang w:val="en-GB"/>
          </w:rPr>
          <w:t xml:space="preserve">contribute to </w:t>
        </w:r>
        <w:r w:rsidR="00737560">
          <w:rPr>
            <w:lang w:val="en-GB"/>
          </w:rPr>
          <w:t xml:space="preserve">an </w:t>
        </w:r>
        <w:r w:rsidR="00936A5A">
          <w:rPr>
            <w:lang w:val="en-GB"/>
          </w:rPr>
          <w:t>understand</w:t>
        </w:r>
        <w:r w:rsidR="00737560">
          <w:rPr>
            <w:lang w:val="en-GB"/>
          </w:rPr>
          <w:t>ing of th</w:t>
        </w:r>
        <w:r w:rsidR="00FA0F28">
          <w:rPr>
            <w:lang w:val="en-GB"/>
          </w:rPr>
          <w:t>e</w:t>
        </w:r>
        <w:r w:rsidR="00737560">
          <w:rPr>
            <w:lang w:val="en-GB"/>
          </w:rPr>
          <w:t xml:space="preserve"> bioenergetic basis </w:t>
        </w:r>
      </w:ins>
      <w:ins w:id="81" w:author="Max Lindmark" w:date="2020-12-01T15:02:00Z">
        <w:r w:rsidR="00F2416F">
          <w:rPr>
            <w:lang w:val="en-GB"/>
          </w:rPr>
          <w:t xml:space="preserve">for </w:t>
        </w:r>
      </w:ins>
      <w:ins w:id="82" w:author="Max Lindmark" w:date="2020-12-01T15:01:00Z">
        <w:r w:rsidR="00936A5A">
          <w:rPr>
            <w:lang w:val="en-GB"/>
          </w:rPr>
          <w:t xml:space="preserve">the temperature-size </w:t>
        </w:r>
      </w:ins>
      <w:ins w:id="83" w:author="Max Lindmark" w:date="2020-12-01T15:02:00Z">
        <w:r w:rsidR="00082605">
          <w:rPr>
            <w:lang w:val="en-GB"/>
          </w:rPr>
          <w:t>rule</w:t>
        </w:r>
        <w:r w:rsidR="005A2837">
          <w:rPr>
            <w:lang w:val="en-GB"/>
          </w:rPr>
          <w:t xml:space="preserve"> and the predicted shrinking of large individuals with climate warming.</w:t>
        </w:r>
        <w:commentRangeStart w:id="84"/>
        <w:commentRangeStart w:id="85"/>
        <w:r w:rsidR="005A2837">
          <w:rPr>
            <w:lang w:val="en-GB"/>
          </w:rPr>
          <w:t xml:space="preserve"> </w:t>
        </w:r>
      </w:ins>
      <w:commentRangeEnd w:id="84"/>
      <w:r w:rsidR="00361771">
        <w:rPr>
          <w:rStyle w:val="CommentReference"/>
        </w:rPr>
        <w:commentReference w:id="84"/>
      </w:r>
      <w:commentRangeEnd w:id="85"/>
      <w:r w:rsidR="00A822AA">
        <w:rPr>
          <w:rStyle w:val="CommentReference"/>
        </w:rPr>
        <w:commentReference w:id="85"/>
      </w:r>
      <w:ins w:id="86" w:author="Jan Ohlberger" w:date="2020-12-03T11:22:00Z">
        <w:r w:rsidR="00361771">
          <w:rPr>
            <w:lang w:val="en-GB"/>
          </w:rPr>
          <w:t>Consider</w:t>
        </w:r>
      </w:ins>
      <w:ins w:id="87" w:author="Jan Ohlberger" w:date="2020-12-03T11:23:00Z">
        <w:r w:rsidR="00361771">
          <w:rPr>
            <w:lang w:val="en-GB"/>
          </w:rPr>
          <w:t>ing</w:t>
        </w:r>
      </w:ins>
      <w:ins w:id="88" w:author="Jan Ohlberger" w:date="2020-12-03T11:21:00Z">
        <w:r w:rsidR="00361771">
          <w:rPr>
            <w:lang w:val="en-GB"/>
          </w:rPr>
          <w:t xml:space="preserve"> </w:t>
        </w:r>
      </w:ins>
      <w:ins w:id="89" w:author="Jan Ohlberger" w:date="2020-12-03T11:22:00Z">
        <w:r w:rsidR="00361771">
          <w:rPr>
            <w:lang w:val="en-GB"/>
          </w:rPr>
          <w:t xml:space="preserve">the </w:t>
        </w:r>
      </w:ins>
      <w:ins w:id="90" w:author="Jan Ohlberger" w:date="2020-12-03T11:21:00Z">
        <w:r w:rsidR="00361771">
          <w:rPr>
            <w:lang w:val="en-GB"/>
          </w:rPr>
          <w:t>different scaling relationships with size and temperature within</w:t>
        </w:r>
        <w:commentRangeStart w:id="91"/>
        <w:r w:rsidR="00361771">
          <w:rPr>
            <w:lang w:val="en-GB"/>
          </w:rPr>
          <w:t xml:space="preserve"> </w:t>
        </w:r>
        <w:commentRangeEnd w:id="91"/>
        <w:r w:rsidR="00361771">
          <w:rPr>
            <w:rStyle w:val="CommentReference"/>
          </w:rPr>
          <w:commentReference w:id="91"/>
        </w:r>
        <w:r w:rsidR="00361771">
          <w:rPr>
            <w:lang w:val="en-GB"/>
          </w:rPr>
          <w:t>species</w:t>
        </w:r>
        <w:r w:rsidR="00361771" w:rsidDel="00361771">
          <w:rPr>
            <w:lang w:val="en-GB"/>
          </w:rPr>
          <w:t xml:space="preserve"> </w:t>
        </w:r>
      </w:ins>
      <w:ins w:id="92" w:author="Max Lindmark" w:date="2020-12-01T15:02:00Z">
        <w:del w:id="93" w:author="Jan Ohlberger" w:date="2020-12-03T11:21:00Z">
          <w:r w:rsidR="005A2837" w:rsidDel="00361771">
            <w:rPr>
              <w:lang w:val="en-GB"/>
            </w:rPr>
            <w:delText xml:space="preserve">They can </w:delText>
          </w:r>
        </w:del>
        <w:del w:id="94" w:author="Jan Ohlberger" w:date="2020-12-03T11:22:00Z">
          <w:r w:rsidR="005A2837" w:rsidDel="00361771">
            <w:rPr>
              <w:lang w:val="en-GB"/>
            </w:rPr>
            <w:delText>also</w:delText>
          </w:r>
        </w:del>
      </w:ins>
      <w:ins w:id="95" w:author="Jan Ohlberger" w:date="2020-12-03T11:22:00Z">
        <w:r w:rsidR="00361771">
          <w:rPr>
            <w:lang w:val="en-GB"/>
          </w:rPr>
          <w:t xml:space="preserve">will </w:t>
        </w:r>
      </w:ins>
      <w:ins w:id="96" w:author="Jan Ohlberger" w:date="2020-12-03T11:23:00Z">
        <w:r w:rsidR="00361771">
          <w:rPr>
            <w:lang w:val="en-GB"/>
          </w:rPr>
          <w:t>also</w:t>
        </w:r>
      </w:ins>
      <w:ins w:id="97" w:author="Max Lindmark" w:date="2020-12-01T15:02:00Z">
        <w:r w:rsidR="005A2837">
          <w:rPr>
            <w:lang w:val="en-GB"/>
          </w:rPr>
          <w:t xml:space="preserve"> </w:t>
        </w:r>
      </w:ins>
      <w:ins w:id="98" w:author="Max Lindmark" w:date="2020-11-24T14:16:00Z">
        <w:r w:rsidR="00D15187">
          <w:rPr>
            <w:lang w:val="en-GB"/>
          </w:rPr>
          <w:t xml:space="preserve">improve </w:t>
        </w:r>
      </w:ins>
      <w:ins w:id="99" w:author="Jan Ohlberger" w:date="2020-12-03T11:22:00Z">
        <w:r w:rsidR="00361771">
          <w:rPr>
            <w:lang w:val="en-GB"/>
          </w:rPr>
          <w:t xml:space="preserve">the </w:t>
        </w:r>
      </w:ins>
      <w:ins w:id="100" w:author="Max Lindmark" w:date="2020-11-24T14:18:00Z">
        <w:r w:rsidR="00503F93">
          <w:rPr>
            <w:lang w:val="en-GB"/>
          </w:rPr>
          <w:t>estimation</w:t>
        </w:r>
        <w:del w:id="101" w:author="Jan Ohlberger" w:date="2020-12-03T11:22:00Z">
          <w:r w:rsidR="00503F93" w:rsidDel="00361771">
            <w:rPr>
              <w:lang w:val="en-GB"/>
            </w:rPr>
            <w:delText>s</w:delText>
          </w:r>
        </w:del>
        <w:r w:rsidR="00503F93">
          <w:rPr>
            <w:lang w:val="en-GB"/>
          </w:rPr>
          <w:t xml:space="preserve"> of </w:t>
        </w:r>
        <w:r w:rsidR="00DB399A">
          <w:rPr>
            <w:lang w:val="en-GB"/>
          </w:rPr>
          <w:t>energy transfer</w:t>
        </w:r>
        <w:r w:rsidR="00054B5A">
          <w:rPr>
            <w:lang w:val="en-GB"/>
          </w:rPr>
          <w:t xml:space="preserve"> across </w:t>
        </w:r>
      </w:ins>
      <w:ins w:id="102" w:author="Max Lindmark" w:date="2020-11-24T14:19:00Z">
        <w:r w:rsidR="00054B5A">
          <w:rPr>
            <w:lang w:val="en-GB"/>
          </w:rPr>
          <w:t>trophic levels</w:t>
        </w:r>
      </w:ins>
      <w:ins w:id="103" w:author="Max Lindmark" w:date="2020-11-24T14:18:00Z">
        <w:r w:rsidR="00DB399A">
          <w:rPr>
            <w:lang w:val="en-GB"/>
          </w:rPr>
          <w:t xml:space="preserve"> and </w:t>
        </w:r>
        <w:r w:rsidR="00131A21">
          <w:rPr>
            <w:lang w:val="en-GB"/>
          </w:rPr>
          <w:t xml:space="preserve">rates of </w:t>
        </w:r>
      </w:ins>
      <w:ins w:id="104" w:author="Max Lindmark" w:date="2020-11-24T14:13:00Z">
        <w:r w:rsidR="00B70242">
          <w:rPr>
            <w:lang w:val="en-GB"/>
          </w:rPr>
          <w:t>biomass production</w:t>
        </w:r>
      </w:ins>
      <w:ins w:id="105" w:author="Max Lindmark" w:date="2020-11-24T14:18:00Z">
        <w:del w:id="106" w:author="Jan Ohlberger" w:date="2020-12-03T11:23:00Z">
          <w:r w:rsidR="004B2811" w:rsidDel="00361771">
            <w:rPr>
              <w:lang w:val="en-GB"/>
            </w:rPr>
            <w:delText xml:space="preserve"> </w:delText>
          </w:r>
        </w:del>
      </w:ins>
      <w:ins w:id="107" w:author="Max Lindmark" w:date="2020-11-24T14:17:00Z">
        <w:del w:id="108" w:author="Jan Ohlberger" w:date="2020-12-03T11:23:00Z">
          <w:r w:rsidR="002707D1" w:rsidDel="00361771">
            <w:rPr>
              <w:lang w:val="en-GB"/>
            </w:rPr>
            <w:delText xml:space="preserve">by </w:delText>
          </w:r>
        </w:del>
      </w:ins>
      <w:ins w:id="109" w:author="Max Lindmark" w:date="2020-11-24T14:19:00Z">
        <w:del w:id="110" w:author="Jan Ohlberger" w:date="2020-12-03T11:23:00Z">
          <w:r w:rsidR="00A6103C" w:rsidDel="00361771">
            <w:rPr>
              <w:lang w:val="en-GB"/>
            </w:rPr>
            <w:delText xml:space="preserve">acknowledging </w:delText>
          </w:r>
          <w:r w:rsidR="004F6789" w:rsidDel="00361771">
            <w:rPr>
              <w:lang w:val="en-GB"/>
            </w:rPr>
            <w:delText xml:space="preserve">the </w:delText>
          </w:r>
        </w:del>
      </w:ins>
      <w:ins w:id="111" w:author="Max Lindmark" w:date="2020-11-24T14:17:00Z">
        <w:del w:id="112" w:author="Jan Ohlberger" w:date="2020-12-03T11:23:00Z">
          <w:r w:rsidR="004C4A6C" w:rsidDel="00361771">
            <w:rPr>
              <w:lang w:val="en-GB"/>
            </w:rPr>
            <w:delText xml:space="preserve">different scaling relationships with size and temperature </w:delText>
          </w:r>
          <w:r w:rsidR="0092334F" w:rsidDel="00361771">
            <w:rPr>
              <w:lang w:val="en-GB"/>
            </w:rPr>
            <w:delText>within</w:delText>
          </w:r>
          <w:commentRangeStart w:id="113"/>
          <w:r w:rsidR="0092334F" w:rsidDel="00361771">
            <w:rPr>
              <w:lang w:val="en-GB"/>
            </w:rPr>
            <w:delText xml:space="preserve"> </w:delText>
          </w:r>
        </w:del>
      </w:ins>
      <w:commentRangeEnd w:id="113"/>
      <w:del w:id="114" w:author="Jan Ohlberger" w:date="2020-12-03T11:23:00Z">
        <w:r w:rsidR="00E0741B" w:rsidDel="00361771">
          <w:rPr>
            <w:rStyle w:val="CommentReference"/>
          </w:rPr>
          <w:commentReference w:id="113"/>
        </w:r>
      </w:del>
      <w:ins w:id="115" w:author="Max Lindmark" w:date="2020-11-24T14:17:00Z">
        <w:del w:id="116" w:author="Jan Ohlberger" w:date="2020-12-03T11:20:00Z">
          <w:r w:rsidR="0092334F" w:rsidDel="00E0741B">
            <w:rPr>
              <w:lang w:val="en-GB"/>
            </w:rPr>
            <w:delText xml:space="preserve">and across </w:delText>
          </w:r>
        </w:del>
        <w:del w:id="117" w:author="Jan Ohlberger" w:date="2020-12-03T11:23:00Z">
          <w:r w:rsidR="0092334F" w:rsidDel="00361771">
            <w:rPr>
              <w:lang w:val="en-GB"/>
            </w:rPr>
            <w:delText>speci</w:delText>
          </w:r>
        </w:del>
      </w:ins>
      <w:ins w:id="118" w:author="Max Lindmark" w:date="2020-11-24T14:18:00Z">
        <w:del w:id="119" w:author="Jan Ohlberger" w:date="2020-12-03T11:23:00Z">
          <w:r w:rsidR="0092334F" w:rsidDel="00361771">
            <w:rPr>
              <w:lang w:val="en-GB"/>
            </w:rPr>
            <w:delText>es</w:delText>
          </w:r>
        </w:del>
      </w:ins>
      <w:r w:rsidR="00106D3C" w:rsidRPr="00361FEE">
        <w:rPr>
          <w:lang w:val="en-GB"/>
        </w:rPr>
        <w:t>.</w:t>
      </w:r>
      <w:del w:id="120" w:author="Max Lindmark" w:date="2020-12-01T15:03:00Z">
        <w:r w:rsidR="00106D3C" w:rsidRPr="00361FEE" w:rsidDel="004F48F6">
          <w:rPr>
            <w:lang w:val="en-GB"/>
          </w:rPr>
          <w:delText xml:space="preserve"> Overall</w:delText>
        </w:r>
        <w:r w:rsidR="00106D3C" w:rsidRPr="00361FEE" w:rsidDel="00E23509">
          <w:rPr>
            <w:lang w:val="en-GB"/>
          </w:rPr>
          <w:delText>,</w:delText>
        </w:r>
      </w:del>
      <w:r w:rsidR="00106D3C" w:rsidRPr="00361FEE">
        <w:rPr>
          <w:lang w:val="en-GB"/>
        </w:rPr>
        <w:t xml:space="preserve"> </w:t>
      </w:r>
      <w:del w:id="121" w:author="Max Lindmark" w:date="2020-12-01T15:03:00Z">
        <w:r w:rsidR="00B408EF" w:rsidRPr="00361FEE" w:rsidDel="00E23509">
          <w:rPr>
            <w:lang w:val="en-GB"/>
          </w:rPr>
          <w:delText xml:space="preserve">our study highlights </w:delText>
        </w:r>
        <w:r w:rsidR="00B437EA" w:rsidRPr="00361FEE" w:rsidDel="00E23509">
          <w:rPr>
            <w:lang w:val="en-GB"/>
          </w:rPr>
          <w:delText xml:space="preserve">the </w:delText>
        </w:r>
        <w:r w:rsidR="00B408EF" w:rsidRPr="00361FEE" w:rsidDel="00E23509">
          <w:rPr>
            <w:lang w:val="en-GB"/>
          </w:rPr>
          <w:delText xml:space="preserve">need to </w:delText>
        </w:r>
        <w:r w:rsidR="00023D73" w:rsidRPr="00361FEE" w:rsidDel="00E23509">
          <w:rPr>
            <w:lang w:val="en-GB"/>
          </w:rPr>
          <w:delText xml:space="preserve">investigate </w:delText>
        </w:r>
        <w:r w:rsidR="009C1F3D" w:rsidRPr="00361FEE" w:rsidDel="00E23509">
          <w:rPr>
            <w:lang w:val="en-GB"/>
          </w:rPr>
          <w:delText xml:space="preserve">intraspecific </w:delText>
        </w:r>
        <w:r w:rsidR="00023D73" w:rsidRPr="00361FEE" w:rsidDel="00E23509">
          <w:rPr>
            <w:lang w:val="en-GB"/>
          </w:rPr>
          <w:delText>relationsh</w:delText>
        </w:r>
        <w:r w:rsidR="00BD3874" w:rsidRPr="00361FEE" w:rsidDel="00E23509">
          <w:rPr>
            <w:lang w:val="en-GB"/>
          </w:rPr>
          <w:delText>ips</w:delText>
        </w:r>
        <w:r w:rsidR="009C1F3D" w:rsidRPr="00361FEE" w:rsidDel="00E23509">
          <w:rPr>
            <w:lang w:val="en-GB"/>
          </w:rPr>
          <w:delText xml:space="preserve"> as these deviate from interspecific </w:delText>
        </w:r>
        <w:r w:rsidR="00B437EA" w:rsidRPr="00361FEE" w:rsidDel="00E23509">
          <w:rPr>
            <w:lang w:val="en-GB"/>
          </w:rPr>
          <w:delText>patterns</w:delText>
        </w:r>
        <w:r w:rsidR="00E71585" w:rsidRPr="00361FEE" w:rsidDel="00E23509">
          <w:rPr>
            <w:lang w:val="en-GB"/>
          </w:rPr>
          <w:delText xml:space="preserve">, </w:delText>
        </w:r>
        <w:r w:rsidR="0007638F" w:rsidRPr="00361FEE" w:rsidDel="00E23509">
          <w:rPr>
            <w:lang w:val="en-GB"/>
          </w:rPr>
          <w:delText xml:space="preserve">and suggests a </w:delText>
        </w:r>
        <w:r w:rsidR="00F32239" w:rsidRPr="00361FEE" w:rsidDel="00E23509">
          <w:rPr>
            <w:lang w:val="en-GB"/>
          </w:rPr>
          <w:delText xml:space="preserve">simple </w:delText>
        </w:r>
        <w:r w:rsidR="0007638F" w:rsidRPr="00361FEE" w:rsidDel="00E23509">
          <w:rPr>
            <w:lang w:val="en-GB"/>
          </w:rPr>
          <w:delText>mechanism to explain</w:delText>
        </w:r>
        <w:r w:rsidR="0009528C" w:rsidRPr="00361FEE" w:rsidDel="00E23509">
          <w:rPr>
            <w:lang w:val="en-GB"/>
          </w:rPr>
          <w:delText xml:space="preserve"> </w:delText>
        </w:r>
        <w:r w:rsidR="006225B4" w:rsidRPr="00361FEE" w:rsidDel="00E23509">
          <w:rPr>
            <w:lang w:val="en-GB"/>
          </w:rPr>
          <w:delText xml:space="preserve">the </w:delText>
        </w:r>
        <w:r w:rsidR="00B56777" w:rsidRPr="00361FEE" w:rsidDel="00E23509">
          <w:rPr>
            <w:lang w:val="en-GB"/>
          </w:rPr>
          <w:delText xml:space="preserve">common pattern </w:delText>
        </w:r>
        <w:r w:rsidR="0007638F" w:rsidRPr="00361FEE" w:rsidDel="00E23509">
          <w:rPr>
            <w:lang w:val="en-GB"/>
          </w:rPr>
          <w:delText xml:space="preserve">that </w:delText>
        </w:r>
        <w:r w:rsidR="00B56777" w:rsidRPr="00361FEE" w:rsidDel="00E23509">
          <w:rPr>
            <w:lang w:val="en-GB"/>
          </w:rPr>
          <w:delText xml:space="preserve">large individuals </w:delText>
        </w:r>
        <w:r w:rsidR="0007638F" w:rsidRPr="00361FEE" w:rsidDel="00E23509">
          <w:rPr>
            <w:lang w:val="en-GB"/>
          </w:rPr>
          <w:delText xml:space="preserve">within </w:delText>
        </w:r>
        <w:r w:rsidR="00B56777" w:rsidRPr="00361FEE" w:rsidDel="00E23509">
          <w:rPr>
            <w:lang w:val="en-GB"/>
          </w:rPr>
          <w:delText>ectotherm</w:delText>
        </w:r>
        <w:r w:rsidR="0007638F" w:rsidRPr="00361FEE" w:rsidDel="00E23509">
          <w:rPr>
            <w:lang w:val="en-GB"/>
          </w:rPr>
          <w:delText>ic</w:delText>
        </w:r>
        <w:r w:rsidR="00B56777" w:rsidRPr="00361FEE" w:rsidDel="00E23509">
          <w:rPr>
            <w:lang w:val="en-GB"/>
          </w:rPr>
          <w:delText xml:space="preserve"> species </w:delText>
        </w:r>
        <w:r w:rsidR="0007638F" w:rsidRPr="00361FEE" w:rsidDel="00E23509">
          <w:rPr>
            <w:lang w:val="en-GB"/>
          </w:rPr>
          <w:delText>are the first to experience reduced</w:delText>
        </w:r>
        <w:r w:rsidR="00B56777" w:rsidRPr="00361FEE" w:rsidDel="00E23509">
          <w:rPr>
            <w:lang w:val="en-GB"/>
          </w:rPr>
          <w:delText xml:space="preserve"> growth </w:delText>
        </w:r>
        <w:r w:rsidR="0007638F" w:rsidRPr="00361FEE" w:rsidDel="00E23509">
          <w:rPr>
            <w:lang w:val="en-GB"/>
          </w:rPr>
          <w:delText>with increasing temperatures</w:delText>
        </w:r>
        <w:r w:rsidR="00B56777" w:rsidRPr="00361FEE" w:rsidDel="00E23509">
          <w:rPr>
            <w:lang w:val="en-GB"/>
          </w:rPr>
          <w:delText>.</w:delText>
        </w:r>
      </w:del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51817A5D" w:rsidR="009A757E" w:rsidRPr="009A757E" w:rsidRDefault="003716FF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6" w:history="1">
        <w:r w:rsidR="00471BCA" w:rsidRPr="00471BCA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</w:t>
      </w:r>
      <w:proofErr w:type="spellStart"/>
      <w:r w:rsidRPr="00361FEE">
        <w:rPr>
          <w:sz w:val="18"/>
          <w:szCs w:val="18"/>
          <w:lang w:val="en-GB"/>
        </w:rPr>
        <w:t>Vasseur</w:t>
      </w:r>
      <w:proofErr w:type="spellEnd"/>
      <w:r w:rsidRPr="00361FEE">
        <w:rPr>
          <w:sz w:val="18"/>
          <w:szCs w:val="18"/>
          <w:lang w:val="en-GB"/>
        </w:rPr>
        <w:t xml:space="preserve">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7"/>
      <w:headerReference w:type="first" r:id="rId18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 Lindmark" w:date="2020-10-23T15:49:00Z" w:initials="ML">
    <w:p w14:paraId="58DA45C4" w14:textId="2EC96021" w:rsidR="005C45E4" w:rsidRPr="003740C3" w:rsidRDefault="00CE7404">
      <w:pPr>
        <w:pStyle w:val="CommentText"/>
        <w:rPr>
          <w:rStyle w:val="CommentReference"/>
          <w:lang w:val="en-GB"/>
        </w:rPr>
      </w:pPr>
      <w:r>
        <w:rPr>
          <w:rStyle w:val="CommentReference"/>
        </w:rPr>
        <w:annotationRef/>
      </w:r>
      <w:r w:rsidR="00AB6868" w:rsidRPr="003740C3">
        <w:rPr>
          <w:rStyle w:val="CommentReference"/>
          <w:lang w:val="en-GB"/>
        </w:rPr>
        <w:t xml:space="preserve">My </w:t>
      </w:r>
      <w:r w:rsidR="00957D62" w:rsidRPr="003740C3">
        <w:rPr>
          <w:rStyle w:val="CommentReference"/>
          <w:lang w:val="en-GB"/>
        </w:rPr>
        <w:t>choice</w:t>
      </w:r>
      <w:r w:rsidR="00AB6868" w:rsidRPr="003740C3">
        <w:rPr>
          <w:rStyle w:val="CommentReference"/>
          <w:lang w:val="en-GB"/>
        </w:rPr>
        <w:t xml:space="preserve"> is in bold… </w:t>
      </w:r>
    </w:p>
    <w:p w14:paraId="07AA4D5C" w14:textId="2C411BF5" w:rsidR="005C45E4" w:rsidRPr="003740C3" w:rsidRDefault="005C45E4">
      <w:pPr>
        <w:pStyle w:val="CommentText"/>
        <w:rPr>
          <w:sz w:val="16"/>
          <w:szCs w:val="16"/>
          <w:lang w:val="en-GB"/>
        </w:rPr>
      </w:pPr>
    </w:p>
  </w:comment>
  <w:comment w:id="1" w:author="Jan Ohlberger" w:date="2020-11-09T14:40:00Z" w:initials="Ca">
    <w:p w14:paraId="48B36025" w14:textId="56576C38" w:rsidR="005C45E4" w:rsidRPr="003740C3" w:rsidRDefault="005C45E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proofErr w:type="gramStart"/>
      <w:r w:rsidR="007C0F56" w:rsidRPr="003740C3">
        <w:rPr>
          <w:lang w:val="en-GB"/>
        </w:rPr>
        <w:t>A</w:t>
      </w:r>
      <w:r w:rsidRPr="003740C3">
        <w:rPr>
          <w:lang w:val="en-GB"/>
        </w:rPr>
        <w:t>lso</w:t>
      </w:r>
      <w:proofErr w:type="gramEnd"/>
      <w:r w:rsidRPr="003740C3">
        <w:rPr>
          <w:lang w:val="en-GB"/>
        </w:rPr>
        <w:t xml:space="preserve"> good: </w:t>
      </w:r>
      <w:r w:rsidR="00D01B0B" w:rsidRPr="003740C3">
        <w:rPr>
          <w:lang w:val="en-GB"/>
        </w:rPr>
        <w:t>Craig White</w:t>
      </w:r>
      <w:r w:rsidR="003B2EFC" w:rsidRPr="003740C3">
        <w:rPr>
          <w:lang w:val="en-GB"/>
        </w:rPr>
        <w:t xml:space="preserve"> and</w:t>
      </w:r>
      <w:r w:rsidR="007C0F56" w:rsidRPr="003740C3">
        <w:rPr>
          <w:lang w:val="en-GB"/>
        </w:rPr>
        <w:t xml:space="preserve"> </w:t>
      </w:r>
      <w:r w:rsidRPr="003740C3">
        <w:rPr>
          <w:lang w:val="en-GB"/>
        </w:rPr>
        <w:t>Ray Huey</w:t>
      </w:r>
    </w:p>
  </w:comment>
  <w:comment w:id="8" w:author="Jan Ohlberger" w:date="2020-11-09T14:42:00Z" w:initials="Ca">
    <w:p w14:paraId="761612B5" w14:textId="1694ED27" w:rsidR="00866484" w:rsidRPr="003740C3" w:rsidRDefault="0086648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6A7729" w:rsidRPr="003740C3">
        <w:rPr>
          <w:lang w:val="en-GB"/>
        </w:rPr>
        <w:t xml:space="preserve">That’s not perfectly </w:t>
      </w:r>
      <w:proofErr w:type="gramStart"/>
      <w:r w:rsidR="006A7729" w:rsidRPr="003740C3">
        <w:rPr>
          <w:lang w:val="en-GB"/>
        </w:rPr>
        <w:t>clear</w:t>
      </w:r>
      <w:proofErr w:type="gramEnd"/>
      <w:r w:rsidR="006A7729" w:rsidRPr="003740C3">
        <w:rPr>
          <w:lang w:val="en-GB"/>
        </w:rPr>
        <w:t xml:space="preserve"> I think. What do we want to say - that relationships within species may be distinct from those derived across species, right? I’d either write something along those lines or say that these individual-level processes </w:t>
      </w:r>
      <w:r w:rsidRPr="003740C3">
        <w:rPr>
          <w:lang w:val="en-GB"/>
        </w:rPr>
        <w:t xml:space="preserve">may </w:t>
      </w:r>
      <w:r w:rsidR="006A7729" w:rsidRPr="003740C3">
        <w:rPr>
          <w:lang w:val="en-GB"/>
        </w:rPr>
        <w:t>best represented by species-specific relationships…</w:t>
      </w:r>
    </w:p>
  </w:comment>
  <w:comment w:id="9" w:author="Max Lindmark" w:date="2020-11-24T14:00:00Z" w:initials="ML">
    <w:p w14:paraId="002DAA52" w14:textId="753BF734" w:rsidR="00925BEE" w:rsidRPr="006D1815" w:rsidRDefault="00925BEE">
      <w:pPr>
        <w:pStyle w:val="CommentText"/>
      </w:pPr>
      <w:r>
        <w:rPr>
          <w:rStyle w:val="CommentReference"/>
        </w:rPr>
        <w:annotationRef/>
      </w:r>
      <w:r w:rsidRPr="006D1815">
        <w:t>Does this work?</w:t>
      </w:r>
      <w:r w:rsidR="006D1815" w:rsidRPr="006D1815">
        <w:t xml:space="preserve"> Not sure speci</w:t>
      </w:r>
      <w:r w:rsidR="006D1815">
        <w:t>es-specific is the best wording since we want to push for average intraspecific relationships</w:t>
      </w:r>
    </w:p>
  </w:comment>
  <w:comment w:id="20" w:author="Jan Ohlberger" w:date="2020-11-09T14:47:00Z" w:initials="Ca">
    <w:p w14:paraId="297E4ED4" w14:textId="46DA1A47" w:rsidR="00D01B0B" w:rsidRPr="003740C3" w:rsidRDefault="00D01B0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D35C69" w:rsidRPr="003740C3">
        <w:rPr>
          <w:lang w:val="en-GB"/>
        </w:rPr>
        <w:t xml:space="preserve">Not sure </w:t>
      </w:r>
      <w:proofErr w:type="spellStart"/>
      <w:r w:rsidR="0015603C" w:rsidRPr="003740C3">
        <w:rPr>
          <w:lang w:val="en-GB"/>
        </w:rPr>
        <w:t>its</w:t>
      </w:r>
      <w:proofErr w:type="spellEnd"/>
      <w:r w:rsidR="0015603C" w:rsidRPr="003740C3">
        <w:rPr>
          <w:lang w:val="en-GB"/>
        </w:rPr>
        <w:t xml:space="preserve"> particularly easy to understand, and I think </w:t>
      </w:r>
      <w:r w:rsidR="00D35C69" w:rsidRPr="003740C3">
        <w:rPr>
          <w:lang w:val="en-GB"/>
        </w:rPr>
        <w:t>this last sentence is</w:t>
      </w:r>
      <w:r w:rsidR="0015603C" w:rsidRPr="003740C3">
        <w:rPr>
          <w:lang w:val="en-GB"/>
        </w:rPr>
        <w:t xml:space="preserve"> not</w:t>
      </w:r>
      <w:r w:rsidR="00D35C69" w:rsidRPr="003740C3">
        <w:rPr>
          <w:lang w:val="en-GB"/>
        </w:rPr>
        <w:t xml:space="preserve"> needed</w:t>
      </w:r>
      <w:r w:rsidR="0015603C" w:rsidRPr="003740C3">
        <w:rPr>
          <w:lang w:val="en-GB"/>
        </w:rPr>
        <w:t xml:space="preserve"> – the previous in connection with the following paragraph cover that.</w:t>
      </w:r>
    </w:p>
  </w:comment>
  <w:comment w:id="21" w:author="Max Lindmark" w:date="2020-11-24T14:01:00Z" w:initials="ML">
    <w:p w14:paraId="40D05A89" w14:textId="0E471853" w:rsidR="00282B8F" w:rsidRPr="00282B8F" w:rsidRDefault="00282B8F">
      <w:pPr>
        <w:pStyle w:val="CommentText"/>
      </w:pPr>
      <w:r>
        <w:rPr>
          <w:rStyle w:val="CommentReference"/>
        </w:rPr>
        <w:annotationRef/>
      </w:r>
      <w:r w:rsidRPr="00282B8F">
        <w:t>Maybe we can kee</w:t>
      </w:r>
      <w:r>
        <w:t>p the first hal</w:t>
      </w:r>
      <w:r w:rsidR="00F511B4">
        <w:t>f</w:t>
      </w:r>
      <w:r w:rsidR="00392CED">
        <w:t>, like this</w:t>
      </w:r>
      <w:r w:rsidR="00F511B4">
        <w:t>?</w:t>
      </w:r>
    </w:p>
  </w:comment>
  <w:comment w:id="22" w:author="Jan Ohlberger" w:date="2020-12-03T11:02:00Z" w:initials="Ca">
    <w:p w14:paraId="76B54102" w14:textId="77777777" w:rsidR="003E3EF3" w:rsidRDefault="003E3EF3">
      <w:pPr>
        <w:pStyle w:val="CommentText"/>
      </w:pPr>
      <w:r>
        <w:rPr>
          <w:rStyle w:val="CommentReference"/>
        </w:rPr>
        <w:annotationRef/>
      </w:r>
      <w:r>
        <w:t xml:space="preserve">Wondering if its unwise to state this and then present a meta-analysis of those ‘rare’ data. Alternatively, we could state that: </w:t>
      </w:r>
    </w:p>
    <w:p w14:paraId="069BCFF9" w14:textId="2788C7C6" w:rsidR="003E3EF3" w:rsidRDefault="003E3EF3">
      <w:pPr>
        <w:pStyle w:val="CommentText"/>
      </w:pPr>
      <w:r>
        <w:t>“yet our understanding of these relationships is surprisingly limited” (or something similar?)</w:t>
      </w:r>
    </w:p>
  </w:comment>
  <w:comment w:id="23" w:author="Max Lindmark" w:date="2020-12-22T11:52:00Z" w:initials="ML">
    <w:p w14:paraId="0F6B12C0" w14:textId="16F33F49" w:rsidR="004261BE" w:rsidRDefault="004261BE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that makes sense!</w:t>
      </w:r>
    </w:p>
  </w:comment>
  <w:comment w:id="31" w:author="Jan Ohlberger" w:date="2020-12-03T11:28:00Z" w:initials="Ca">
    <w:p w14:paraId="05291D74" w14:textId="650884A3" w:rsidR="00821839" w:rsidRDefault="00821839">
      <w:pPr>
        <w:pStyle w:val="CommentText"/>
      </w:pPr>
      <w:r>
        <w:rPr>
          <w:rStyle w:val="CommentReference"/>
        </w:rPr>
        <w:annotationRef/>
      </w:r>
      <w:r>
        <w:t>Do we need this here, or can we write “systematic literature search” instead (to make it less clunky</w:t>
      </w:r>
      <w:proofErr w:type="gramStart"/>
      <w:r>
        <w:t>)</w:t>
      </w:r>
      <w:proofErr w:type="gramEnd"/>
    </w:p>
  </w:comment>
  <w:comment w:id="32" w:author="Max Lindmark" w:date="2020-12-22T11:52:00Z" w:initials="ML">
    <w:p w14:paraId="4C3699B8" w14:textId="1672C96B" w:rsidR="00DE3CC2" w:rsidRDefault="00DE3CC2">
      <w:pPr>
        <w:pStyle w:val="CommentText"/>
      </w:pPr>
      <w:r>
        <w:rPr>
          <w:rStyle w:val="CommentReference"/>
        </w:rPr>
        <w:annotationRef/>
      </w:r>
      <w:r>
        <w:t>Rewrote it slightly</w:t>
      </w:r>
    </w:p>
  </w:comment>
  <w:comment w:id="40" w:author="Jan Ohlberger" w:date="2020-12-03T11:29:00Z" w:initials="Ca">
    <w:p w14:paraId="7C874B4B" w14:textId="2259BDC4" w:rsidR="00821839" w:rsidRDefault="00821839">
      <w:pPr>
        <w:pStyle w:val="CommentText"/>
      </w:pPr>
      <w:r>
        <w:rPr>
          <w:rStyle w:val="CommentReference"/>
        </w:rPr>
        <w:annotationRef/>
      </w:r>
      <w:r>
        <w:t>Not clear what this refers to I think</w:t>
      </w:r>
      <w:r w:rsidR="002C0F57">
        <w:t>… Might also be more informative to use number of species here instead of studies?)</w:t>
      </w:r>
    </w:p>
  </w:comment>
  <w:comment w:id="41" w:author="Max Lindmark" w:date="2020-12-22T11:51:00Z" w:initials="ML">
    <w:p w14:paraId="1A2AAE0C" w14:textId="47DE48C7" w:rsidR="00DE3CC2" w:rsidRDefault="00DE3CC2">
      <w:pPr>
        <w:pStyle w:val="CommentText"/>
      </w:pPr>
      <w:r>
        <w:rPr>
          <w:rStyle w:val="CommentReference"/>
        </w:rPr>
        <w:annotationRef/>
      </w:r>
      <w:r>
        <w:t xml:space="preserve">OK! </w:t>
      </w:r>
    </w:p>
  </w:comment>
  <w:comment w:id="55" w:author="Jan Ohlberger" w:date="2020-12-03T11:10:00Z" w:initials="Ca">
    <w:p w14:paraId="22BAC6A3" w14:textId="167FCAFA" w:rsidR="00625CFF" w:rsidRDefault="00625CFF">
      <w:pPr>
        <w:pStyle w:val="CommentText"/>
      </w:pPr>
      <w:r>
        <w:rPr>
          <w:rStyle w:val="CommentReference"/>
        </w:rPr>
        <w:annotationRef/>
      </w:r>
      <w:r>
        <w:t xml:space="preserve">I think it might be better to write this in past tense… </w:t>
      </w:r>
    </w:p>
  </w:comment>
  <w:comment w:id="56" w:author="Max Lindmark" w:date="2020-12-22T11:53:00Z" w:initials="ML">
    <w:p w14:paraId="00164F4E" w14:textId="2E8EA512" w:rsidR="00A822AA" w:rsidRDefault="00A822AA">
      <w:pPr>
        <w:pStyle w:val="CommentText"/>
      </w:pPr>
      <w:r>
        <w:rPr>
          <w:rStyle w:val="CommentReference"/>
        </w:rPr>
        <w:annotationRef/>
      </w:r>
      <w:r>
        <w:t>Yes agree</w:t>
      </w:r>
    </w:p>
  </w:comment>
  <w:comment w:id="57" w:author="Max Lindmark" w:date="2020-11-24T14:09:00Z" w:initials="ML">
    <w:p w14:paraId="01604532" w14:textId="29A562A4" w:rsidR="001F0348" w:rsidRPr="001F0348" w:rsidRDefault="001F0348">
      <w:pPr>
        <w:pStyle w:val="CommentText"/>
      </w:pPr>
      <w:r>
        <w:rPr>
          <w:rStyle w:val="CommentReference"/>
        </w:rPr>
        <w:annotationRef/>
      </w:r>
      <w:r w:rsidRPr="001F0348">
        <w:t xml:space="preserve">To not make it sound like we </w:t>
      </w:r>
      <w:r>
        <w:t>came up with that prediction (was Morita et al 2010 Oikos)</w:t>
      </w:r>
    </w:p>
  </w:comment>
  <w:comment w:id="84" w:author="Jan Ohlberger" w:date="2020-12-03T11:23:00Z" w:initials="Ca">
    <w:p w14:paraId="338CD43E" w14:textId="0B44A975" w:rsidR="00361771" w:rsidRDefault="00361771">
      <w:pPr>
        <w:pStyle w:val="CommentText"/>
      </w:pPr>
      <w:r>
        <w:rPr>
          <w:rStyle w:val="CommentReference"/>
        </w:rPr>
        <w:annotationRef/>
      </w:r>
      <w:r>
        <w:t xml:space="preserve">Does this work for you? I’m wondering though: if we mention this here, do we need to add it to the discussion as well? </w:t>
      </w:r>
    </w:p>
  </w:comment>
  <w:comment w:id="85" w:author="Max Lindmark" w:date="2020-12-22T11:54:00Z" w:initials="ML">
    <w:p w14:paraId="4BA9D411" w14:textId="534E9E9C" w:rsidR="00A822AA" w:rsidRDefault="00A822AA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think </w:t>
      </w:r>
      <w:proofErr w:type="spellStart"/>
      <w:r>
        <w:t>so!</w:t>
      </w:r>
      <w:proofErr w:type="spellEnd"/>
      <w:r>
        <w:t xml:space="preserve"> A few edits in this paragraph also</w:t>
      </w:r>
    </w:p>
  </w:comment>
  <w:comment w:id="91" w:author="Jan Ohlberger" w:date="2020-12-03T11:20:00Z" w:initials="Ca">
    <w:p w14:paraId="10028DCF" w14:textId="77777777" w:rsidR="00361771" w:rsidRDefault="00361771" w:rsidP="00361771">
      <w:pPr>
        <w:pStyle w:val="CommentText"/>
      </w:pPr>
      <w:r>
        <w:rPr>
          <w:rStyle w:val="CommentReference"/>
        </w:rPr>
        <w:annotationRef/>
      </w:r>
      <w:r>
        <w:t>Took that out to focus on the ‘within species’ – is that ok?</w:t>
      </w:r>
    </w:p>
  </w:comment>
  <w:comment w:id="113" w:author="Jan Ohlberger" w:date="2020-12-03T11:20:00Z" w:initials="Ca">
    <w:p w14:paraId="5FAFFC99" w14:textId="3C8BD7F5" w:rsidR="00E0741B" w:rsidRDefault="00E0741B">
      <w:pPr>
        <w:pStyle w:val="CommentText"/>
      </w:pPr>
      <w:r>
        <w:rPr>
          <w:rStyle w:val="CommentReference"/>
        </w:rPr>
        <w:annotationRef/>
      </w:r>
      <w:r>
        <w:t>Took that out to focus on the ‘within species’ – is that ok?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AA4D5C" w15:done="0"/>
  <w15:commentEx w15:paraId="48B36025" w15:paraIdParent="07AA4D5C" w15:done="0"/>
  <w15:commentEx w15:paraId="761612B5" w15:done="0"/>
  <w15:commentEx w15:paraId="002DAA52" w15:paraIdParent="761612B5" w15:done="0"/>
  <w15:commentEx w15:paraId="297E4ED4" w15:done="0"/>
  <w15:commentEx w15:paraId="40D05A89" w15:paraIdParent="297E4ED4" w15:done="0"/>
  <w15:commentEx w15:paraId="069BCFF9" w15:done="0"/>
  <w15:commentEx w15:paraId="0F6B12C0" w15:paraIdParent="069BCFF9" w15:done="0"/>
  <w15:commentEx w15:paraId="05291D74" w15:done="0"/>
  <w15:commentEx w15:paraId="4C3699B8" w15:paraIdParent="05291D74" w15:done="0"/>
  <w15:commentEx w15:paraId="7C874B4B" w15:done="0"/>
  <w15:commentEx w15:paraId="1A2AAE0C" w15:paraIdParent="7C874B4B" w15:done="0"/>
  <w15:commentEx w15:paraId="22BAC6A3" w15:done="0"/>
  <w15:commentEx w15:paraId="00164F4E" w15:paraIdParent="22BAC6A3" w15:done="0"/>
  <w15:commentEx w15:paraId="01604532" w15:done="0"/>
  <w15:commentEx w15:paraId="338CD43E" w15:done="0"/>
  <w15:commentEx w15:paraId="4BA9D411" w15:paraIdParent="338CD43E" w15:done="0"/>
  <w15:commentEx w15:paraId="10028DCF" w15:done="0"/>
  <w15:commentEx w15:paraId="5FAFFC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7A1A" w16cex:dateUtc="2020-10-23T13:49:00Z"/>
  <w16cex:commentExtensible w16cex:durableId="23679078" w16cex:dateUtc="2020-11-24T13:00:00Z"/>
  <w16cex:commentExtensible w16cex:durableId="236790C1" w16cex:dateUtc="2020-11-24T13:01:00Z"/>
  <w16cex:commentExtensible w16cex:durableId="238C5C6F" w16cex:dateUtc="2020-12-22T10:52:00Z"/>
  <w16cex:commentExtensible w16cex:durableId="238C5C66" w16cex:dateUtc="2020-12-22T10:52:00Z"/>
  <w16cex:commentExtensible w16cex:durableId="238C5C5E" w16cex:dateUtc="2020-12-22T10:51:00Z"/>
  <w16cex:commentExtensible w16cex:durableId="238C5CBA" w16cex:dateUtc="2020-12-22T10:53:00Z"/>
  <w16cex:commentExtensible w16cex:durableId="236792AE" w16cex:dateUtc="2020-11-24T13:09:00Z"/>
  <w16cex:commentExtensible w16cex:durableId="238C5CE4" w16cex:dateUtc="2020-12-22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AA4D5C" w16cid:durableId="233D7A1A"/>
  <w16cid:commentId w16cid:paraId="48B36025" w16cid:durableId="2353D348"/>
  <w16cid:commentId w16cid:paraId="761612B5" w16cid:durableId="2353D3E2"/>
  <w16cid:commentId w16cid:paraId="002DAA52" w16cid:durableId="23679078"/>
  <w16cid:commentId w16cid:paraId="297E4ED4" w16cid:durableId="2353D505"/>
  <w16cid:commentId w16cid:paraId="40D05A89" w16cid:durableId="236790C1"/>
  <w16cid:commentId w16cid:paraId="069BCFF9" w16cid:durableId="2373445F"/>
  <w16cid:commentId w16cid:paraId="0F6B12C0" w16cid:durableId="238C5C6F"/>
  <w16cid:commentId w16cid:paraId="05291D74" w16cid:durableId="23734A5D"/>
  <w16cid:commentId w16cid:paraId="4C3699B8" w16cid:durableId="238C5C66"/>
  <w16cid:commentId w16cid:paraId="7C874B4B" w16cid:durableId="23734A9F"/>
  <w16cid:commentId w16cid:paraId="1A2AAE0C" w16cid:durableId="238C5C5E"/>
  <w16cid:commentId w16cid:paraId="22BAC6A3" w16cid:durableId="23734620"/>
  <w16cid:commentId w16cid:paraId="00164F4E" w16cid:durableId="238C5CBA"/>
  <w16cid:commentId w16cid:paraId="01604532" w16cid:durableId="236792AE"/>
  <w16cid:commentId w16cid:paraId="338CD43E" w16cid:durableId="23734921"/>
  <w16cid:commentId w16cid:paraId="4BA9D411" w16cid:durableId="238C5CE4"/>
  <w16cid:commentId w16cid:paraId="10028DCF" w16cid:durableId="237348D7"/>
  <w16cid:commentId w16cid:paraId="5FAFFC99" w16cid:durableId="237348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B6CA1" w14:textId="77777777" w:rsidR="003716FF" w:rsidRDefault="003716FF" w:rsidP="00B65B3A">
      <w:r>
        <w:separator/>
      </w:r>
    </w:p>
    <w:p w14:paraId="1BD32D0A" w14:textId="77777777" w:rsidR="003716FF" w:rsidRDefault="003716FF"/>
  </w:endnote>
  <w:endnote w:type="continuationSeparator" w:id="0">
    <w:p w14:paraId="6056EE62" w14:textId="77777777" w:rsidR="003716FF" w:rsidRDefault="003716FF" w:rsidP="00B65B3A">
      <w:r>
        <w:continuationSeparator/>
      </w:r>
    </w:p>
    <w:p w14:paraId="0204121A" w14:textId="77777777" w:rsidR="003716FF" w:rsidRDefault="003716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37B22" w14:textId="77777777" w:rsidR="003716FF" w:rsidRDefault="003716FF" w:rsidP="00B65B3A">
      <w:r>
        <w:separator/>
      </w:r>
    </w:p>
  </w:footnote>
  <w:footnote w:type="continuationSeparator" w:id="0">
    <w:p w14:paraId="4EFA4214" w14:textId="77777777" w:rsidR="003716FF" w:rsidRDefault="003716FF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 Lindmark">
    <w15:presenceInfo w15:providerId="AD" w15:userId="S::max.lindmark@slu.se::74a91d58-1def-4e6c-a200-e80e4af38c20"/>
  </w15:person>
  <w15:person w15:author="Jan Ohlberger">
    <w15:presenceInfo w15:providerId="None" w15:userId="Jan Ohlber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1F63"/>
    <w:rsid w:val="001A2308"/>
    <w:rsid w:val="001A7063"/>
    <w:rsid w:val="001B0084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6952"/>
    <w:rsid w:val="003517CF"/>
    <w:rsid w:val="00351803"/>
    <w:rsid w:val="00352C43"/>
    <w:rsid w:val="00356E06"/>
    <w:rsid w:val="00356F8A"/>
    <w:rsid w:val="00361771"/>
    <w:rsid w:val="00361FEE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4C8B"/>
    <w:rsid w:val="0038662C"/>
    <w:rsid w:val="00391D9B"/>
    <w:rsid w:val="00391FA5"/>
    <w:rsid w:val="00392CED"/>
    <w:rsid w:val="00393D8A"/>
    <w:rsid w:val="0039604C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82C31"/>
    <w:rsid w:val="004847B0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794"/>
    <w:rsid w:val="00B31CD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45FC"/>
    <w:rsid w:val="00D94BD8"/>
    <w:rsid w:val="00D95F80"/>
    <w:rsid w:val="00D96A53"/>
    <w:rsid w:val="00DA3EC9"/>
    <w:rsid w:val="00DA6726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7891"/>
    <w:rsid w:val="00E20505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26C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B08CC"/>
    <w:rsid w:val="00FB190E"/>
    <w:rsid w:val="00FB6597"/>
    <w:rsid w:val="00FC31C5"/>
    <w:rsid w:val="00FC35E2"/>
    <w:rsid w:val="00FC4A88"/>
    <w:rsid w:val="00FC7E37"/>
    <w:rsid w:val="00FD0A11"/>
    <w:rsid w:val="00FD212D"/>
    <w:rsid w:val="00FD5F47"/>
    <w:rsid w:val="00FD72A8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FE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3F4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3F4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53F4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916FE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16FEC"/>
  </w:style>
  <w:style w:type="character" w:customStyle="1" w:styleId="Heading1Char">
    <w:name w:val="Heading 1 Char"/>
    <w:basedOn w:val="DefaultParagraphFont"/>
    <w:link w:val="Heading1"/>
    <w:uiPriority w:val="9"/>
    <w:rsid w:val="00AC53F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3F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53F4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ax.lindmark@slu.se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6740769-B0EB-4940-B0BD-D0374D65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31</cp:revision>
  <cp:lastPrinted>2018-05-22T13:29:00Z</cp:lastPrinted>
  <dcterms:created xsi:type="dcterms:W3CDTF">2020-12-03T18:59:00Z</dcterms:created>
  <dcterms:modified xsi:type="dcterms:W3CDTF">2020-12-22T10:54:00Z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