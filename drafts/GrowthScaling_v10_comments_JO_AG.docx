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57EA6" w14:textId="77777777" w:rsidR="00FF0C73" w:rsidRPr="00B37A74" w:rsidRDefault="00FF0C73" w:rsidP="00FF0C73">
      <w:pPr>
        <w:spacing w:line="480" w:lineRule="auto"/>
        <w:contextualSpacing/>
        <w:jc w:val="both"/>
        <w:rPr>
          <w:rFonts w:cstheme="minorHAnsi"/>
          <w:b/>
          <w:sz w:val="28"/>
          <w:szCs w:val="28"/>
        </w:rPr>
      </w:pPr>
      <w:bookmarkStart w:id="0" w:name="_GoBack"/>
      <w:bookmarkEnd w:id="0"/>
      <w:r w:rsidRPr="00B37A74">
        <w:rPr>
          <w:rFonts w:cstheme="minorHAnsi"/>
          <w:b/>
          <w:sz w:val="28"/>
          <w:szCs w:val="28"/>
        </w:rPr>
        <w:t>Abstract</w:t>
      </w:r>
    </w:p>
    <w:p w14:paraId="0A68706A" w14:textId="6D686472" w:rsidR="00FF0C73" w:rsidRPr="00B37A74" w:rsidRDefault="00FF0C73" w:rsidP="00FF0C73">
      <w:pPr>
        <w:pStyle w:val="Liststycke"/>
        <w:spacing w:line="480" w:lineRule="auto"/>
        <w:ind w:left="0"/>
        <w:jc w:val="both"/>
        <w:rPr>
          <w:rFonts w:cstheme="minorHAnsi"/>
        </w:rPr>
      </w:pPr>
      <w:r w:rsidRPr="00B37A74">
        <w:rPr>
          <w:rFonts w:cstheme="minorHAnsi"/>
        </w:rPr>
        <w:t xml:space="preserve">According to the temperature-size rule, warming of aquatic ecosystems is generally predicted to increase individual growth rates but reduce asymptotic body sizes of ectotherms. However, we lack a comprehensive understanding of how growth and key processes affecting it, such as </w:t>
      </w:r>
      <w:r w:rsidRPr="00B37A74">
        <w:t>consumption</w:t>
      </w:r>
      <w:r>
        <w:t xml:space="preserve"> and </w:t>
      </w:r>
      <w:r w:rsidRPr="00B37A74">
        <w:t xml:space="preserve">metabolism, </w:t>
      </w:r>
      <w:r w:rsidRPr="00B37A74">
        <w:rPr>
          <w:rFonts w:cstheme="minorHAnsi"/>
        </w:rPr>
        <w:t xml:space="preserve">depend on both temperature and body mass within species. This limits our ability to inform growth models, link experimental data to observed growth patterns, and advance mechanistic food web models. To examine the combined effects of body size and temperature on </w:t>
      </w:r>
      <w:commentRangeStart w:id="1"/>
      <w:r w:rsidRPr="00B37A74">
        <w:rPr>
          <w:rFonts w:cstheme="minorHAnsi"/>
        </w:rPr>
        <w:t xml:space="preserve">individual </w:t>
      </w:r>
      <w:commentRangeEnd w:id="1"/>
      <w:r w:rsidRPr="00695900">
        <w:rPr>
          <w:rStyle w:val="Kommentarsreferens"/>
        </w:rPr>
        <w:commentReference w:id="1"/>
      </w:r>
      <w:r w:rsidRPr="00B37A74">
        <w:rPr>
          <w:rFonts w:cstheme="minorHAnsi"/>
        </w:rPr>
        <w:t xml:space="preserve">growth, </w:t>
      </w:r>
      <w:commentRangeStart w:id="2"/>
      <w:r w:rsidRPr="00B37A74">
        <w:rPr>
          <w:rFonts w:cstheme="minorHAnsi"/>
        </w:rPr>
        <w:t xml:space="preserve">as well as </w:t>
      </w:r>
      <w:commentRangeEnd w:id="2"/>
      <w:r w:rsidRPr="00695900">
        <w:rPr>
          <w:rStyle w:val="Kommentarsreferens"/>
        </w:rPr>
        <w:commentReference w:id="2"/>
      </w:r>
      <w:r w:rsidRPr="00B37A74">
        <w:rPr>
          <w:rFonts w:cstheme="minorHAnsi"/>
        </w:rPr>
        <w:t>the link between maximum consumption, metabolism and body growth, we conducted a systematic review and compiled experimental data on fishes from 59 studies that combined</w:t>
      </w:r>
      <w:commentRangeStart w:id="3"/>
      <w:commentRangeStart w:id="4"/>
      <w:r w:rsidRPr="00B37A74">
        <w:rPr>
          <w:rFonts w:cstheme="minorHAnsi"/>
        </w:rPr>
        <w:t xml:space="preserve"> </w:t>
      </w:r>
      <w:commentRangeEnd w:id="3"/>
      <w:r w:rsidRPr="00695900">
        <w:rPr>
          <w:rStyle w:val="Kommentarsreferens"/>
        </w:rPr>
        <w:commentReference w:id="3"/>
      </w:r>
      <w:commentRangeEnd w:id="4"/>
      <w:r>
        <w:rPr>
          <w:rStyle w:val="Kommentarsreferens"/>
        </w:rPr>
        <w:commentReference w:id="4"/>
      </w:r>
      <w:r w:rsidRPr="00B37A74">
        <w:rPr>
          <w:rFonts w:cstheme="minorHAnsi"/>
        </w:rPr>
        <w:t xml:space="preserve">body mass and temperature treatments. By fitting hierarchical models accounting for variation between species, we estimated how these three processes scale jointly with temperature and body mass within species. We </w:t>
      </w:r>
      <w:commentRangeStart w:id="5"/>
      <w:r w:rsidRPr="00B37A74">
        <w:rPr>
          <w:rFonts w:cstheme="minorHAnsi"/>
        </w:rPr>
        <w:t xml:space="preserve">found that </w:t>
      </w:r>
      <w:r w:rsidRPr="00B37A74">
        <w:t>maximum consumption scales with a smaller mass-exponent than metabolism</w:t>
      </w:r>
      <w:commentRangeEnd w:id="5"/>
      <w:r w:rsidR="00794EC7">
        <w:rPr>
          <w:rStyle w:val="Kommentarsreferens"/>
        </w:rPr>
        <w:commentReference w:id="5"/>
      </w:r>
      <w:r w:rsidRPr="00B37A74">
        <w:rPr>
          <w:rFonts w:cstheme="minorHAnsi"/>
        </w:rPr>
        <w:t xml:space="preserve">, and is unimodal over the full temperature range, which leads to the prediction that optimum growth temperatures declines with body size. Using an independent dataset, we confirmed this negative </w:t>
      </w:r>
      <w:commentRangeStart w:id="6"/>
      <w:r w:rsidRPr="00B37A74">
        <w:rPr>
          <w:rFonts w:cstheme="minorHAnsi"/>
        </w:rPr>
        <w:t xml:space="preserve">relationship between optimum growth temperature and size within fish species. Small individuals </w:t>
      </w:r>
      <w:r>
        <w:rPr>
          <w:rFonts w:cstheme="minorHAnsi"/>
        </w:rPr>
        <w:t>may</w:t>
      </w:r>
      <w:r w:rsidRPr="00B37A74">
        <w:rPr>
          <w:rFonts w:cstheme="minorHAnsi"/>
        </w:rPr>
        <w:t xml:space="preserve"> therefore exhibit increased growth with initial warming, whereas larger conspecific individuals could be the first to experience negative impacts of warming on growth. </w:t>
      </w:r>
      <w:r w:rsidRPr="00B37A74">
        <w:t>These findings help advance mechanistic models of individual growth and food web dynamics and improve our understanding of how climate warming affects the growth and s</w:t>
      </w:r>
      <w:commentRangeEnd w:id="6"/>
      <w:r>
        <w:rPr>
          <w:rStyle w:val="Kommentarsreferens"/>
        </w:rPr>
        <w:commentReference w:id="6"/>
      </w:r>
      <w:r w:rsidRPr="00B37A74">
        <w:t>ize structure of aquatic ectotherm</w:t>
      </w:r>
      <w:r w:rsidRPr="00B37A74">
        <w:rPr>
          <w:rFonts w:cstheme="minorHAnsi"/>
        </w:rPr>
        <w:t>s.</w:t>
      </w:r>
    </w:p>
    <w:p w14:paraId="63AD3845" w14:textId="77777777" w:rsidR="00FF0C73" w:rsidRPr="00B37A74" w:rsidRDefault="00FF0C73" w:rsidP="00FF0C73">
      <w:pPr>
        <w:pStyle w:val="Liststycke"/>
        <w:spacing w:line="480" w:lineRule="auto"/>
        <w:ind w:left="0"/>
        <w:jc w:val="both"/>
        <w:rPr>
          <w:rFonts w:cstheme="minorHAnsi"/>
        </w:rPr>
      </w:pPr>
    </w:p>
    <w:p w14:paraId="07549DE4" w14:textId="77777777" w:rsidR="00FF0C73" w:rsidRPr="00B37A74" w:rsidRDefault="00FF0C73" w:rsidP="00FF0C73">
      <w:pPr>
        <w:pStyle w:val="Liststycke"/>
        <w:spacing w:line="480" w:lineRule="auto"/>
        <w:ind w:left="0"/>
        <w:jc w:val="both"/>
        <w:rPr>
          <w:rFonts w:cstheme="minorHAnsi"/>
        </w:rPr>
      </w:pPr>
    </w:p>
    <w:p w14:paraId="5439D9BE" w14:textId="77777777" w:rsidR="00FF0C73" w:rsidRPr="00B37A74" w:rsidRDefault="00FF0C73" w:rsidP="00FF0C73">
      <w:pPr>
        <w:pStyle w:val="Liststycke"/>
        <w:spacing w:line="480" w:lineRule="auto"/>
        <w:ind w:left="0"/>
        <w:jc w:val="both"/>
        <w:rPr>
          <w:rFonts w:cstheme="minorHAnsi"/>
        </w:rPr>
      </w:pPr>
    </w:p>
    <w:p w14:paraId="4A63246A" w14:textId="77777777" w:rsidR="00FF0C73" w:rsidRPr="00B37A74" w:rsidRDefault="00FF0C73" w:rsidP="00FF0C73">
      <w:pPr>
        <w:pStyle w:val="Liststycke"/>
        <w:spacing w:line="480" w:lineRule="auto"/>
        <w:ind w:left="0"/>
        <w:jc w:val="both"/>
        <w:rPr>
          <w:rFonts w:cstheme="minorHAnsi"/>
        </w:rPr>
      </w:pPr>
    </w:p>
    <w:p w14:paraId="5878E0E8" w14:textId="77777777" w:rsidR="00FF0C73" w:rsidRPr="00B37A74" w:rsidRDefault="00FF0C73" w:rsidP="00FF0C73">
      <w:pPr>
        <w:spacing w:line="480" w:lineRule="auto"/>
        <w:contextualSpacing/>
        <w:jc w:val="both"/>
        <w:rPr>
          <w:rFonts w:cstheme="minorHAnsi"/>
          <w:b/>
          <w:sz w:val="28"/>
          <w:szCs w:val="28"/>
        </w:rPr>
      </w:pPr>
      <w:commentRangeStart w:id="7"/>
      <w:r w:rsidRPr="00B37A74">
        <w:rPr>
          <w:rFonts w:cstheme="minorHAnsi"/>
          <w:b/>
          <w:sz w:val="28"/>
          <w:szCs w:val="28"/>
        </w:rPr>
        <w:t>Significance statement</w:t>
      </w:r>
      <w:commentRangeEnd w:id="7"/>
      <w:r w:rsidRPr="00695900">
        <w:rPr>
          <w:rStyle w:val="Kommentarsreferens"/>
          <w:sz w:val="28"/>
          <w:szCs w:val="28"/>
        </w:rPr>
        <w:commentReference w:id="7"/>
      </w:r>
    </w:p>
    <w:p w14:paraId="3058FB6D" w14:textId="673BC748" w:rsidR="00FF0C73" w:rsidRPr="00B37A74" w:rsidRDefault="00FF0C73" w:rsidP="00FF0C73">
      <w:pPr>
        <w:spacing w:line="480" w:lineRule="auto"/>
        <w:contextualSpacing/>
        <w:jc w:val="both"/>
      </w:pPr>
      <w:r w:rsidRPr="00B37A74">
        <w:t>Predicting organism responses to a warming climate</w:t>
      </w:r>
      <w:r w:rsidRPr="00B37A74" w:rsidDel="00091D21">
        <w:t xml:space="preserve"> </w:t>
      </w:r>
      <w:r w:rsidRPr="00B37A74">
        <w:t xml:space="preserve">requires understanding </w:t>
      </w:r>
      <w:del w:id="8" w:author="Anna Gårdmark" w:date="2021-01-12T09:17:00Z">
        <w:r w:rsidRPr="00B37A74" w:rsidDel="005911F4">
          <w:delText xml:space="preserve">of </w:delText>
        </w:r>
      </w:del>
      <w:r w:rsidRPr="00B37A74">
        <w:t xml:space="preserve">how physiological processes such as feeding, metabolism, </w:t>
      </w:r>
      <w:commentRangeStart w:id="9"/>
      <w:commentRangeStart w:id="10"/>
      <w:r w:rsidRPr="00B37A74">
        <w:t xml:space="preserve">and growth </w:t>
      </w:r>
      <w:commentRangeEnd w:id="9"/>
      <w:r w:rsidRPr="00695900">
        <w:rPr>
          <w:rStyle w:val="Kommentarsreferens"/>
        </w:rPr>
        <w:commentReference w:id="9"/>
      </w:r>
      <w:commentRangeEnd w:id="10"/>
      <w:r>
        <w:rPr>
          <w:rStyle w:val="Kommentarsreferens"/>
        </w:rPr>
        <w:commentReference w:id="10"/>
      </w:r>
      <w:r w:rsidRPr="00B37A74">
        <w:t xml:space="preserve">depend on body size and temperature within species. Common growth models predict declining optimum growth temperatures with body size </w:t>
      </w:r>
      <w:commentRangeStart w:id="11"/>
      <w:r w:rsidRPr="00B37A74">
        <w:t xml:space="preserve">if energetic costs </w:t>
      </w:r>
      <w:r>
        <w:t xml:space="preserve">(metabolism) </w:t>
      </w:r>
      <w:r w:rsidRPr="00B37A74">
        <w:t>increase faster than gains</w:t>
      </w:r>
      <w:r>
        <w:t xml:space="preserve"> (feeding)</w:t>
      </w:r>
      <w:r w:rsidRPr="00B37A74">
        <w:t xml:space="preserve"> </w:t>
      </w:r>
      <w:commentRangeEnd w:id="11"/>
      <w:r w:rsidRPr="00695900">
        <w:rPr>
          <w:rStyle w:val="Kommentarsreferens"/>
        </w:rPr>
        <w:commentReference w:id="11"/>
      </w:r>
      <w:r w:rsidRPr="00B37A74">
        <w:t xml:space="preserve">with body size. However, the generality of these features has not been evaluated at the within-species level. By collating data </w:t>
      </w:r>
      <w:ins w:id="12" w:author="Anna Gårdmark" w:date="2021-01-12T09:15:00Z">
        <w:r w:rsidR="005911F4">
          <w:t xml:space="preserve">on </w:t>
        </w:r>
        <w:commentRangeStart w:id="13"/>
        <w:r w:rsidR="005911F4">
          <w:t xml:space="preserve">fish </w:t>
        </w:r>
      </w:ins>
      <w:commentRangeEnd w:id="13"/>
      <w:ins w:id="14" w:author="Anna Gårdmark" w:date="2021-01-12T09:19:00Z">
        <w:r w:rsidR="005911F4">
          <w:rPr>
            <w:rStyle w:val="Kommentarsreferens"/>
          </w:rPr>
          <w:commentReference w:id="13"/>
        </w:r>
      </w:ins>
      <w:r w:rsidRPr="00B37A74">
        <w:t xml:space="preserve">through a </w:t>
      </w:r>
      <w:r w:rsidRPr="00B37A74">
        <w:rPr>
          <w:rFonts w:eastAsiaTheme="minorEastAsia"/>
        </w:rPr>
        <w:t>systematic literature review</w:t>
      </w:r>
      <w:r w:rsidRPr="00B37A74">
        <w:t>, we find support for both declining net energy gain and declining optimum growth temperatures with body size. Th</w:t>
      </w:r>
      <w:r>
        <w:t xml:space="preserve">is </w:t>
      </w:r>
      <w:commentRangeStart w:id="15"/>
      <w:r w:rsidRPr="00B37A74">
        <w:t>impl</w:t>
      </w:r>
      <w:r>
        <w:t xml:space="preserve">ies </w:t>
      </w:r>
      <w:r w:rsidRPr="00B37A74">
        <w:t>la</w:t>
      </w:r>
      <w:commentRangeEnd w:id="15"/>
      <w:r>
        <w:rPr>
          <w:rStyle w:val="Kommentarsreferens"/>
        </w:rPr>
        <w:commentReference w:id="15"/>
      </w:r>
      <w:r w:rsidRPr="00B37A74">
        <w:t xml:space="preserve">rge individuals within populations may be the first to suffer </w:t>
      </w:r>
      <w:commentRangeStart w:id="16"/>
      <w:ins w:id="17" w:author="Anna Gårdmark" w:date="2021-01-12T09:15:00Z">
        <w:r w:rsidR="005911F4">
          <w:t>poor growth due to</w:t>
        </w:r>
      </w:ins>
      <w:del w:id="18" w:author="Anna Gårdmark" w:date="2021-01-12T09:15:00Z">
        <w:r w:rsidRPr="00B37A74" w:rsidDel="005911F4">
          <w:delText>negative consequences of</w:delText>
        </w:r>
      </w:del>
      <w:r w:rsidRPr="00B37A74">
        <w:t xml:space="preserve"> warming</w:t>
      </w:r>
      <w:del w:id="19" w:author="Anna Gårdmark" w:date="2021-01-12T09:17:00Z">
        <w:r w:rsidRPr="00B37A74" w:rsidDel="005911F4">
          <w:delText xml:space="preserve"> </w:delText>
        </w:r>
      </w:del>
      <w:del w:id="20" w:author="Anna Gårdmark" w:date="2021-01-12T09:16:00Z">
        <w:r w:rsidRPr="00B37A74" w:rsidDel="005911F4">
          <w:delText>on growth</w:delText>
        </w:r>
      </w:del>
      <w:commentRangeEnd w:id="16"/>
      <w:r w:rsidR="005911F4">
        <w:rPr>
          <w:rStyle w:val="Kommentarsreferens"/>
        </w:rPr>
        <w:commentReference w:id="16"/>
      </w:r>
      <w:r w:rsidRPr="00B37A74">
        <w:t xml:space="preserve">, with </w:t>
      </w:r>
      <w:del w:id="21" w:author="Anna Gårdmark" w:date="2021-01-12T09:16:00Z">
        <w:r w:rsidRPr="00B37A74" w:rsidDel="005911F4">
          <w:delText xml:space="preserve">potential </w:delText>
        </w:r>
      </w:del>
      <w:commentRangeStart w:id="22"/>
      <w:del w:id="23" w:author="Anna Gårdmark" w:date="2021-01-12T09:19:00Z">
        <w:r w:rsidRPr="00B37A74" w:rsidDel="005911F4">
          <w:delText xml:space="preserve">implications </w:delText>
        </w:r>
      </w:del>
      <w:commentRangeEnd w:id="22"/>
      <w:ins w:id="24" w:author="Anna Gårdmark" w:date="2021-01-12T09:19:00Z">
        <w:r w:rsidR="005911F4">
          <w:t>consequences</w:t>
        </w:r>
        <w:r w:rsidR="005911F4" w:rsidRPr="00B37A74">
          <w:t xml:space="preserve"> </w:t>
        </w:r>
      </w:ins>
      <w:r w:rsidR="005911F4">
        <w:rPr>
          <w:rStyle w:val="Kommentarsreferens"/>
        </w:rPr>
        <w:commentReference w:id="22"/>
      </w:r>
      <w:r w:rsidRPr="00B37A74">
        <w:t xml:space="preserve">for </w:t>
      </w:r>
      <w:commentRangeStart w:id="25"/>
      <w:r w:rsidRPr="00B37A74">
        <w:t xml:space="preserve">fisheries yield </w:t>
      </w:r>
      <w:commentRangeEnd w:id="25"/>
      <w:r w:rsidR="00995ADF">
        <w:rPr>
          <w:rStyle w:val="Kommentarsreferens"/>
        </w:rPr>
        <w:commentReference w:id="25"/>
      </w:r>
      <w:r w:rsidRPr="00B37A74">
        <w:t>and food web structure in warmer climates.</w:t>
      </w:r>
    </w:p>
    <w:p w14:paraId="60B24196" w14:textId="77777777" w:rsidR="00FF0C73" w:rsidRPr="00B37A74" w:rsidRDefault="00FF0C73" w:rsidP="00FF0C73">
      <w:pPr>
        <w:spacing w:line="480" w:lineRule="auto"/>
        <w:contextualSpacing/>
        <w:jc w:val="both"/>
      </w:pPr>
    </w:p>
    <w:p w14:paraId="318B1227" w14:textId="77777777" w:rsidR="00FF0C73" w:rsidRPr="00B37A74" w:rsidRDefault="00FF0C73" w:rsidP="00FF0C73">
      <w:pPr>
        <w:spacing w:line="480" w:lineRule="auto"/>
        <w:contextualSpacing/>
        <w:jc w:val="both"/>
      </w:pPr>
    </w:p>
    <w:p w14:paraId="3F4422E8" w14:textId="77777777" w:rsidR="00FF0C73" w:rsidRPr="00B37A74" w:rsidRDefault="00FF0C73" w:rsidP="00FF0C73">
      <w:pPr>
        <w:spacing w:line="480" w:lineRule="auto"/>
        <w:contextualSpacing/>
        <w:jc w:val="both"/>
      </w:pPr>
    </w:p>
    <w:p w14:paraId="33FBF5B9" w14:textId="77777777" w:rsidR="00FF0C73" w:rsidRPr="00B37A74" w:rsidRDefault="00FF0C73" w:rsidP="00FF0C73">
      <w:pPr>
        <w:spacing w:line="480" w:lineRule="auto"/>
        <w:contextualSpacing/>
        <w:jc w:val="both"/>
      </w:pPr>
    </w:p>
    <w:p w14:paraId="640E9312" w14:textId="77777777" w:rsidR="00FF0C73" w:rsidRPr="00B37A74" w:rsidRDefault="00FF0C73" w:rsidP="00FF0C73">
      <w:pPr>
        <w:spacing w:line="480" w:lineRule="auto"/>
        <w:contextualSpacing/>
        <w:jc w:val="both"/>
      </w:pPr>
    </w:p>
    <w:p w14:paraId="1E2D03B7" w14:textId="77777777" w:rsidR="00FF0C73" w:rsidRPr="00B37A74" w:rsidRDefault="00FF0C73" w:rsidP="00FF0C73">
      <w:pPr>
        <w:spacing w:line="480" w:lineRule="auto"/>
        <w:contextualSpacing/>
        <w:jc w:val="both"/>
      </w:pPr>
    </w:p>
    <w:p w14:paraId="3FF445B8" w14:textId="77777777" w:rsidR="00FF0C73" w:rsidRPr="00B37A74" w:rsidRDefault="00FF0C73" w:rsidP="00FF0C73">
      <w:pPr>
        <w:spacing w:line="480" w:lineRule="auto"/>
        <w:contextualSpacing/>
        <w:jc w:val="both"/>
      </w:pPr>
    </w:p>
    <w:p w14:paraId="19236D34" w14:textId="77777777" w:rsidR="00FF0C73" w:rsidRPr="00B37A74" w:rsidRDefault="00FF0C73" w:rsidP="00FF0C73">
      <w:pPr>
        <w:spacing w:line="480" w:lineRule="auto"/>
        <w:contextualSpacing/>
        <w:jc w:val="both"/>
      </w:pPr>
    </w:p>
    <w:p w14:paraId="7F2110B2" w14:textId="77777777" w:rsidR="00FF0C73" w:rsidRPr="00B37A74" w:rsidRDefault="00FF0C73" w:rsidP="00FF0C73">
      <w:pPr>
        <w:spacing w:line="480" w:lineRule="auto"/>
        <w:contextualSpacing/>
        <w:jc w:val="both"/>
      </w:pPr>
    </w:p>
    <w:p w14:paraId="328A6E55" w14:textId="77777777" w:rsidR="00FF0C73" w:rsidRPr="00B37A74" w:rsidRDefault="00FF0C73" w:rsidP="00FF0C73">
      <w:pPr>
        <w:spacing w:line="480" w:lineRule="auto"/>
        <w:contextualSpacing/>
        <w:jc w:val="both"/>
      </w:pPr>
    </w:p>
    <w:p w14:paraId="03B77B7D" w14:textId="77777777" w:rsidR="00FF0C73" w:rsidRPr="00B37A74" w:rsidRDefault="00FF0C73" w:rsidP="00FF0C73">
      <w:pPr>
        <w:spacing w:line="480" w:lineRule="auto"/>
        <w:contextualSpacing/>
        <w:jc w:val="both"/>
      </w:pPr>
    </w:p>
    <w:p w14:paraId="31091E43" w14:textId="77777777" w:rsidR="00FF0C73" w:rsidRPr="00B37A74" w:rsidRDefault="00FF0C73" w:rsidP="00FF0C73">
      <w:pPr>
        <w:spacing w:line="480" w:lineRule="auto"/>
        <w:contextualSpacing/>
        <w:jc w:val="both"/>
      </w:pPr>
    </w:p>
    <w:p w14:paraId="45DABE7D" w14:textId="77777777" w:rsidR="00FF0C73" w:rsidRPr="00B37A74" w:rsidRDefault="00FF0C73" w:rsidP="00FF0C73">
      <w:pPr>
        <w:spacing w:line="480" w:lineRule="auto"/>
        <w:contextualSpacing/>
        <w:jc w:val="both"/>
      </w:pPr>
    </w:p>
    <w:p w14:paraId="73CAAC8E" w14:textId="77777777" w:rsidR="00FF0C73" w:rsidRPr="00B37A74" w:rsidRDefault="00FF0C73" w:rsidP="00FF0C73">
      <w:pPr>
        <w:spacing w:line="480" w:lineRule="auto"/>
        <w:contextualSpacing/>
        <w:jc w:val="both"/>
      </w:pPr>
    </w:p>
    <w:p w14:paraId="414ABA0C"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Introduction</w:t>
      </w:r>
    </w:p>
    <w:p w14:paraId="6AD03EF1" w14:textId="77777777" w:rsidR="00FF0C73" w:rsidRPr="00B37A74" w:rsidRDefault="00FF0C73" w:rsidP="00FF0C73">
      <w:pPr>
        <w:spacing w:line="480" w:lineRule="auto"/>
        <w:contextualSpacing/>
        <w:jc w:val="both"/>
        <w:rPr>
          <w:rFonts w:eastAsiaTheme="minorEastAsia" w:cstheme="minorHAnsi"/>
        </w:rPr>
      </w:pPr>
      <w:r w:rsidRPr="00B37A74">
        <w:rPr>
          <w:rFonts w:eastAsiaTheme="minorEastAsia" w:cstheme="minorHAnsi"/>
        </w:rPr>
        <w:t xml:space="preserve">Individual body growth is a fundamental process powered by metabolism, and thus depends on body size and temperature </w:t>
      </w:r>
      <w:r w:rsidRPr="0001320D">
        <w:rPr>
          <w:rFonts w:eastAsiaTheme="minorEastAsia" w:cstheme="minorHAnsi"/>
        </w:rPr>
        <w:fldChar w:fldCharType="begin"/>
      </w:r>
      <w:r w:rsidRPr="00B37A74">
        <w:rPr>
          <w:rFonts w:eastAsiaTheme="minorEastAsia" w:cstheme="minorHAnsi"/>
        </w:rPr>
        <w:instrText xml:space="preserve"> ADDIN ZOTERO_ITEM CSL_CITATION {"citationID":"a2iuhid3u3f","properties":{"formattedCitation":"(Brown {\\i{}et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01320D">
        <w:rPr>
          <w:rFonts w:eastAsiaTheme="minorEastAsia" w:cstheme="minorHAnsi"/>
        </w:rPr>
        <w:fldChar w:fldCharType="separate"/>
      </w:r>
      <w:r w:rsidRPr="00B37A74">
        <w:t xml:space="preserve">(Brown </w:t>
      </w:r>
      <w:r w:rsidRPr="00B37A74">
        <w:rPr>
          <w:i/>
          <w:iCs/>
        </w:rPr>
        <w:t>et al.</w:t>
      </w:r>
      <w:r w:rsidRPr="00B37A74">
        <w:t xml:space="preserve"> 2004)</w:t>
      </w:r>
      <w:r w:rsidRPr="0001320D">
        <w:rPr>
          <w:rFonts w:eastAsiaTheme="minorEastAsia" w:cstheme="minorHAnsi"/>
        </w:rPr>
        <w:fldChar w:fldCharType="end"/>
      </w:r>
      <w:r w:rsidRPr="00B37A74">
        <w:rPr>
          <w:rFonts w:eastAsiaTheme="minorEastAsia" w:cstheme="minorHAnsi"/>
        </w:rPr>
        <w:t xml:space="preserve">. It affects individual fitness and life history traits, such as maturation size, population growth rates </w:t>
      </w:r>
      <w:r w:rsidRPr="0001320D">
        <w:rPr>
          <w:rFonts w:eastAsiaTheme="minorEastAsia" w:cstheme="minorHAnsi"/>
        </w:rPr>
        <w:fldChar w:fldCharType="begin"/>
      </w:r>
      <w:r>
        <w:rPr>
          <w:rFonts w:eastAsiaTheme="minorEastAsia" w:cstheme="minorHAnsi"/>
        </w:rPr>
        <w:instrText xml:space="preserve"> ADDIN ZOTERO_ITEM CSL_CITATION {"citationID":"hNb1pqTJ","properties":{"formattedCitation":"(Savage {\\i{}et al.} 2004)","plainCitation":"(Savage et al. 2004)","noteIndex":0},"citationItems":[{"id":"jVppwOPq/WuOM1NdR","uris":["http://zotero.org/users/local/FTg3Qpza/items/5EKRHGLR"],"uri":["http://zotero.org/users/local/FTg3Qpza/items/5EKRHGLR"],"itemData":{"id":914,"type":"article-journal","title":"Effects of body size and temperature on population growth","container-title":"The American Naturalist","page":"429–441","volume":"163","issue":"3","author":[{"family":"Savage","given":"V M"},{"family":"Gillooly","given":"James F"},{"family":"Brown","given":"James H"},{"family":"West","given":"Geoffrey B"},{"family":"Charnov","given":"E L"}],"issued":{"date-parts":[["2004"]]}}}],"schema":"https://github.com/citation-style-language/schema/raw/master/csl-citation.json"} </w:instrText>
      </w:r>
      <w:r w:rsidRPr="0001320D">
        <w:rPr>
          <w:rFonts w:eastAsiaTheme="minorEastAsia" w:cstheme="minorHAnsi"/>
        </w:rPr>
        <w:fldChar w:fldCharType="separate"/>
      </w:r>
      <w:r w:rsidRPr="00B37A74">
        <w:t xml:space="preserve">(Savage </w:t>
      </w:r>
      <w:r w:rsidRPr="00B37A74">
        <w:rPr>
          <w:i/>
          <w:iCs/>
        </w:rPr>
        <w:t>et al.</w:t>
      </w:r>
      <w:r w:rsidRPr="00B37A74">
        <w:t xml:space="preserve"> 2004)</w:t>
      </w:r>
      <w:r w:rsidRPr="0001320D">
        <w:rPr>
          <w:rFonts w:eastAsiaTheme="minorEastAsia" w:cstheme="minorHAnsi"/>
        </w:rPr>
        <w:fldChar w:fldCharType="end"/>
      </w:r>
      <w:r w:rsidRPr="00B37A74">
        <w:rPr>
          <w:rFonts w:eastAsiaTheme="minorEastAsia" w:cstheme="minorHAnsi"/>
        </w:rPr>
        <w:t xml:space="preserve"> and ultimately energy transfer across trophic levels </w:t>
      </w:r>
      <w:r w:rsidRPr="0001320D">
        <w:rPr>
          <w:rFonts w:eastAsiaTheme="minorEastAsia" w:cstheme="minorHAnsi"/>
        </w:rPr>
        <w:fldChar w:fldCharType="begin"/>
      </w:r>
      <w:r>
        <w:rPr>
          <w:rFonts w:eastAsiaTheme="minorEastAsia" w:cstheme="minorHAnsi"/>
        </w:rPr>
        <w:instrText xml:space="preserve"> ADDIN ZOTERO_ITEM CSL_CITATION {"citationID":"7z2MSq6f","properties":{"formattedCitation":"(Andersen {\\i{}et al.} 2009; Barneche &amp; Allen 2018)","plainCitation":"(Andersen et al. 2009; Barneche &amp; Allen 2018)","noteIndex":0},"citationItems":[{"id":821,"uris":["http://zotero.org/users/6116610/items/QMRZW56H"],"uri":["http://zotero.org/users/6116610/items/QMRZW56H"],"itemData":{"id":821,"type":"article-journal","container-title":"Proceedings of the Royal Society B: Biological Sciences","DOI":"10.1098/rspb.2008.0951","ISSN":"0962-8452, 1471-2954","issue":"1654","language":"en","page":"109-114","source":"Crossref","title":"Trophic and individual efficiencies of size-structured communities","volume":"276","author":[{"family":"Andersen","given":"K.H"},{"family":"Beyer","given":"J.E"},{"family":"Lundberg","given":"P"}],"issued":{"date-parts":[["2009",1,7]]}}},{"id":"jVppwOPq/HAwb8gHg","uris":["http://zotero.org/users/local/FTg3Qpza/items/VWTW4QRN"],"uri":["http://zotero.org/users/local/FTg3Qpza/items/VWTW4QRN"],"itemData":{"id":1183,"type":"article-journal","title":"The energetics of fish growth and how it constrains food-web trophic structure","container-title":"Ecology Letters","page":"836-844","volume":"21","issue":"6","source":"Crossref","abstract":"The allocation of metabolic energy to growth fundamentally inﬂuences all levels of biological organisation. Here we use a ﬁrst-principles theoretical model to characterise the energetics of ﬁsh growth at distinct ontogenetic stages and in distinct thermal regimes. Empirically, we show that the mass scaling of growth rates follows that of metabolic rate, and is somewhat steeper at earlier ontogenetic stages. We also demonstrate that the cost of growth, Em, varies substantially among ﬁshes, and that it may increase with temperature, trophic level and level of activity. Theoretically, we show that Em is a primary determinant of the efﬁciency of energy transfer across trophic levels, and that energy is transferred more efﬁciently between trophic levels if the prey are young and sedentary. Overall, our study demonstrates the importance of characterising the energetics of individual growth in order to understand constraints on the structure of food webs and ecosystems.","DOI":"10.1111/ele.12947","ISSN":"1461023X","language":"en","author":[{"family":"Barneche","given":"Diego R."},{"family":"Allen","given":"Andrew P."}],"editor":[{"family":"Mumby","given":"Peter"}],"issued":{"date-parts":[["2018",6]]}}}],"schema":"https://github.com/citation-style-language/schema/raw/master/csl-citation.json"} </w:instrText>
      </w:r>
      <w:r w:rsidRPr="0001320D">
        <w:rPr>
          <w:rFonts w:eastAsiaTheme="minorEastAsia" w:cstheme="minorHAnsi"/>
        </w:rPr>
        <w:fldChar w:fldCharType="separate"/>
      </w:r>
      <w:r w:rsidRPr="00B37A74">
        <w:t xml:space="preserve">(Andersen </w:t>
      </w:r>
      <w:r w:rsidRPr="00B37A74">
        <w:rPr>
          <w:i/>
          <w:iCs/>
        </w:rPr>
        <w:t>et al.</w:t>
      </w:r>
      <w:r w:rsidRPr="00B37A74">
        <w:t xml:space="preserve"> 2009; Barneche &amp; Allen 2018)</w:t>
      </w:r>
      <w:r w:rsidRPr="0001320D">
        <w:rPr>
          <w:rFonts w:eastAsiaTheme="minorEastAsia" w:cstheme="minorHAnsi"/>
        </w:rPr>
        <w:fldChar w:fldCharType="end"/>
      </w:r>
      <w:r w:rsidRPr="00B37A74">
        <w:rPr>
          <w:rFonts w:eastAsiaTheme="minorEastAsia" w:cstheme="minorHAnsi"/>
        </w:rPr>
        <w:t xml:space="preserve">. Therefore, understanding how growth scales with body size and temperature is important for predicting the impacts of global warming on </w:t>
      </w:r>
      <w:r w:rsidRPr="00B37A74">
        <w:t>the structure and functioning of ecosystems</w:t>
      </w:r>
      <w:r w:rsidRPr="00B37A74">
        <w:rPr>
          <w:rFonts w:eastAsiaTheme="minorEastAsia" w:cstheme="minorHAnsi"/>
        </w:rPr>
        <w:t>.</w:t>
      </w:r>
    </w:p>
    <w:p w14:paraId="520B828F" w14:textId="00F81CA0" w:rsidR="00FF0C73" w:rsidRPr="00B37A74"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 xml:space="preserve">Global warming is predicted to lead to declining body sizes of organisms </w:t>
      </w:r>
      <w:r w:rsidRPr="0001320D">
        <w:rPr>
          <w:rFonts w:eastAsiaTheme="minorEastAsia" w:cstheme="minorHAnsi"/>
        </w:rPr>
        <w:fldChar w:fldCharType="begin"/>
      </w:r>
      <w:r w:rsidRPr="00B37A74">
        <w:rPr>
          <w:rFonts w:eastAsiaTheme="minorEastAsia" w:cstheme="minorHAnsi"/>
        </w:rPr>
        <w:instrText xml:space="preserve"> ADDIN ZOTERO_ITEM CSL_CITATION {"citationID":"AtK57ZpM","properties":{"formattedCitation":"(Daufresne {\\i{}et al.} 2009; Gardner {\\i{}et al.} 2011)","plainCitation":"(Daufresne et al. 2009; Gardner et al. 2011)","noteIndex":0},"citationItems":[{"id":535,"uris":["http://zotero.org/users/6116610/items/BYIQJ2UA"],"uri":["http://zotero.org/users/6116610/items/BYIQJ2UA"],"itemData":{"id":535,"type":"article-journal","abstract":"Understanding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events.","container-title":"Proceedings of the National Academy of Sciences, USA","DOI":"10.1073/pnas.0902080106","issue":"31","note":"PMID: 19620720","page":"12788–12793","title":"Global warming benefits the small in aquatic ecosystems","volume":"106","author":[{"family":"Daufresne","given":"M"},{"family":"Lengfellner","given":"K"},{"family":"Sommer","given":"U"}],"issued":{"date-parts":[["2009"]]}}},{"id":274,"uris":["http://zotero.org/users/6116610/items/KEH233X3"],"uri":["http://zotero.org/users/6116610/items/KEH233X3"],"itemData":{"id":274,"type":"article-journal","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change.","container-title":"Trends in Ecology &amp; Evolution","DOI":"10.1016/j.tree.2011.03.005","issue":"6","note":"PMID: 21470708","page":"285–291","title":"Declining body size: a third universal response to warming?","volume":"26","author":[{"family":"Gardner","given":"J L"},{"family":"Peters","given":"A"},{"family":"Kearney","given":"M R"},{"family":"Joseph","given":"L"},{"family":"Heinsohn","given":"R"}],"issued":{"date-parts":[["2011"]]}}}],"schema":"https://github.com/citation-style-language/schema/raw/master/csl-citation.json"} </w:instrText>
      </w:r>
      <w:r w:rsidRPr="0001320D">
        <w:rPr>
          <w:rFonts w:eastAsiaTheme="minorEastAsia" w:cstheme="minorHAnsi"/>
        </w:rPr>
        <w:fldChar w:fldCharType="separate"/>
      </w:r>
      <w:r w:rsidRPr="00B37A74">
        <w:t xml:space="preserve">(Daufresne </w:t>
      </w:r>
      <w:r w:rsidRPr="00B37A74">
        <w:rPr>
          <w:i/>
          <w:iCs/>
        </w:rPr>
        <w:t>et al.</w:t>
      </w:r>
      <w:r w:rsidRPr="00B37A74">
        <w:t xml:space="preserve"> 2009; Gardner </w:t>
      </w:r>
      <w:r w:rsidRPr="00B37A74">
        <w:rPr>
          <w:i/>
          <w:iCs/>
        </w:rPr>
        <w:t>et al.</w:t>
      </w:r>
      <w:r w:rsidRPr="00B37A74">
        <w:t xml:space="preserve"> 2011)</w:t>
      </w:r>
      <w:r w:rsidRPr="0001320D">
        <w:rPr>
          <w:rFonts w:eastAsiaTheme="minorEastAsia" w:cstheme="minorHAnsi"/>
        </w:rPr>
        <w:fldChar w:fldCharType="end"/>
      </w:r>
      <w:r w:rsidRPr="00B37A74">
        <w:rPr>
          <w:rFonts w:eastAsiaTheme="minorEastAsia" w:cstheme="minorHAnsi"/>
        </w:rPr>
        <w:t>. The temperature size-rule</w:t>
      </w:r>
      <w:ins w:id="26" w:author="Anna Gårdmark" w:date="2021-01-12T09:21:00Z">
        <w:r w:rsidR="005911F4">
          <w:rPr>
            <w:rFonts w:eastAsiaTheme="minorEastAsia" w:cstheme="minorHAnsi"/>
          </w:rPr>
          <w:t xml:space="preserve"> </w:t>
        </w:r>
        <w:commentRangeStart w:id="27"/>
        <w:r w:rsidR="005911F4">
          <w:rPr>
            <w:rFonts w:eastAsiaTheme="minorEastAsia" w:cstheme="minorHAnsi"/>
          </w:rPr>
          <w:t>(‘TSR’)</w:t>
        </w:r>
        <w:commentRangeEnd w:id="27"/>
        <w:r w:rsidR="005911F4">
          <w:rPr>
            <w:rStyle w:val="Kommentarsreferens"/>
          </w:rPr>
          <w:commentReference w:id="27"/>
        </w:r>
      </w:ins>
      <w:r w:rsidRPr="00B37A74">
        <w:rPr>
          <w:rFonts w:eastAsiaTheme="minorEastAsia" w:cstheme="minorHAnsi"/>
        </w:rPr>
        <w:t xml:space="preserve"> </w:t>
      </w:r>
      <w:commentRangeStart w:id="28"/>
      <w:commentRangeStart w:id="29"/>
      <w:r w:rsidRPr="00B37A74">
        <w:rPr>
          <w:rFonts w:eastAsiaTheme="minorEastAsia" w:cstheme="minorHAnsi"/>
        </w:rPr>
        <w:t>s</w:t>
      </w:r>
      <w:r>
        <w:rPr>
          <w:rFonts w:eastAsiaTheme="minorEastAsia" w:cstheme="minorHAnsi"/>
        </w:rPr>
        <w:t>tates</w:t>
      </w:r>
      <w:r w:rsidRPr="00B37A74">
        <w:rPr>
          <w:rFonts w:eastAsiaTheme="minorEastAsia" w:cstheme="minorHAnsi"/>
        </w:rPr>
        <w:t xml:space="preserve"> </w:t>
      </w:r>
      <w:commentRangeEnd w:id="28"/>
      <w:r w:rsidRPr="00695900">
        <w:rPr>
          <w:rStyle w:val="Kommentarsreferens"/>
        </w:rPr>
        <w:commentReference w:id="28"/>
      </w:r>
      <w:commentRangeEnd w:id="29"/>
      <w:r>
        <w:rPr>
          <w:rStyle w:val="Kommentarsreferens"/>
        </w:rPr>
        <w:commentReference w:id="29"/>
      </w:r>
      <w:r w:rsidRPr="00B37A74">
        <w:rPr>
          <w:rFonts w:eastAsiaTheme="minorEastAsia" w:cstheme="minorHAnsi"/>
        </w:rPr>
        <w:t xml:space="preserve">that warmer rearing temperatures lead to faster developmental times (and larger initial size-at-age or size-at-life-stage), but smaller adult body sizes in ectotherms </w:t>
      </w:r>
      <w:r w:rsidRPr="0001320D">
        <w:rPr>
          <w:rFonts w:eastAsiaTheme="minorEastAsia" w:cstheme="minorHAnsi"/>
        </w:rPr>
        <w:fldChar w:fldCharType="begin"/>
      </w:r>
      <w:r w:rsidRPr="00B37A74">
        <w:rPr>
          <w:rFonts w:eastAsiaTheme="minorEastAsia" w:cstheme="minorHAnsi"/>
        </w:rPr>
        <w:instrText xml:space="preserve"> ADDIN ZOTERO_ITEM CSL_CITATION {"citationID":"a1scho2gss1","properties":{"formattedCitation":"(Atkinson 1994; Ohlberger 2013)","plainCitation":"(Atkinson 1994; Ohlberger 2013)","noteIndex":0},"citationItems":[{"id":860,"uris":["http://zotero.org/users/6116610/items/RAL83LAC"],"uri":["http://zotero.org/users/6116610/items/RAL83LAC"],"itemData":{"id":860,"type":"chapter","container-title":"Advances in Ecological Research","ISBN":"978-0-12-013925-5","language":"en","note":"DOI: 10.1016/S0065-2504(08)60212-3","page":"1-58","publisher":"Elsevier","source":"Crossref","title":"Temperature and Organism Size—A Biological Law for Ectotherms?","URL":"https://linkinghub.elsevier.com/retrieve/pii/S0065250408602123","volume":"25","author":[{"family":"Atkinson","given":"D."}],"accessed":{"date-parts":[["2019",7,9]]},"issued":{"date-parts":[["1994"]]}}},{"id":807,"uris":["http://zotero.org/users/6116610/items/Z98IGZ3S"],"uri":["http://zotero.org/users/6116610/items/Z98IGZ3S"],"itemData":{"id":807,"type":"article-journal","abstract":"Accumulating evidence suggests that the average body size of many organisms is declining in response to climate warming. This phenomenon has been suggested to represent a universal response to warming that may impose significant adverse effects on ecosystem functioning and services. However, we do not have a thorough understanding of why body sizes are commonly declining, and why some organisms show the opposite response. Because ectotherms constitute the vast majority of organism biomass and about 99% of species worldwide, it is particularly important to understand how ectotherms respond to a warming climate. This review discusses the underlying physiological mechanisms of changes in ectotherm body size and addresses observed responses within a broad ecological context at different levels of organization, from individuals to communities, particularly in aquatic systems. Warming-induced responses in average body size are not only determined by changes in rates of individual growth and development, but also mediated through size-dependent feedbacks at the population level, as well as competitive and predatory interactions within the community. Emergent properties at higher organizational levels have already been observed in both experimental and natural systems. Various approaches will be required for enhancing our knowledge about the importance of such processes in natural systems. These include controlled semi-natural experiments and phylogenetic comparisons as well as statistical models of time-series data and theoretical models linking climate effects at the individual, population and community levels. Understanding causes of observed changes in organism body sizes and how these depend on the ecological context is essential for improving our predictions and the management of ecosystems in the face of a warming climate.","container-title":"Functional Ecology","DOI":"10.1111/1365-2435.12098","ISSN":"1365-2435","issue":"4","language":"en","page":"991-1001","source":"Wiley Online Library","title":"Climate warming and ectotherm body size – from individual physiology to community ecology","volume":"27","author":[{"family":"Ohlberger","given":"Jan"}],"issued":{"date-parts":[["2013"]]}}}],"schema":"https://github.com/citation-style-language/schema/raw/master/csl-citation.json"} </w:instrText>
      </w:r>
      <w:r w:rsidRPr="0001320D">
        <w:rPr>
          <w:rFonts w:eastAsiaTheme="minorEastAsia" w:cstheme="minorHAnsi"/>
        </w:rPr>
        <w:fldChar w:fldCharType="separate"/>
      </w:r>
      <w:r w:rsidRPr="00B37A74">
        <w:t>(Atkinson 1994; Ohlberger 2013)</w:t>
      </w:r>
      <w:r w:rsidRPr="0001320D">
        <w:rPr>
          <w:rFonts w:eastAsiaTheme="minorEastAsia" w:cstheme="minorHAnsi"/>
        </w:rPr>
        <w:fldChar w:fldCharType="end"/>
      </w:r>
      <w:r w:rsidRPr="00B37A74">
        <w:rPr>
          <w:rFonts w:eastAsiaTheme="minorEastAsia" w:cstheme="minorHAnsi"/>
        </w:rPr>
        <w:t xml:space="preserve">. This relationship is found in numerous experimental studies </w:t>
      </w:r>
      <w:r w:rsidRPr="0001320D">
        <w:rPr>
          <w:rFonts w:eastAsiaTheme="minorEastAsia" w:cstheme="minorHAnsi"/>
        </w:rPr>
        <w:fldChar w:fldCharType="begin"/>
      </w:r>
      <w:r w:rsidRPr="00B37A74">
        <w:rPr>
          <w:rFonts w:eastAsiaTheme="minorEastAsia" w:cstheme="minorHAnsi"/>
        </w:rPr>
        <w:instrText xml:space="preserve"> ADDIN ZOTERO_ITEM CSL_CITATION {"citationID":"a2j5l3flk6h","properties":{"formattedCitation":"(Atkinson 1994)","plainCitation":"(Atkinson 1994)","noteIndex":0},"citationItems":[{"id":860,"uris":["http://zotero.org/users/6116610/items/RAL83LAC"],"uri":["http://zotero.org/users/6116610/items/RAL83LAC"],"itemData":{"id":860,"type":"chapter","container-title":"Advances in Ecological Research","ISBN":"978-0-12-013925-5","language":"en","note":"DOI: 10.1016/S0065-2504(08)60212-3","page":"1-58","publisher":"Elsevier","source":"Crossref","title":"Temperature and Organism Size—A Biological Law for Ectotherms?","URL":"https://linkinghub.elsevier.com/retrieve/pii/S0065250408602123","volume":"25","author":[{"family":"Atkinson","given":"D."}],"accessed":{"date-parts":[["2019",7,9]]},"issued":{"date-parts":[["1994"]]}}}],"schema":"https://github.com/citation-style-language/schema/raw/master/csl-citation.json"} </w:instrText>
      </w:r>
      <w:r w:rsidRPr="0001320D">
        <w:rPr>
          <w:rFonts w:eastAsiaTheme="minorEastAsia" w:cstheme="minorHAnsi"/>
        </w:rPr>
        <w:fldChar w:fldCharType="separate"/>
      </w:r>
      <w:r w:rsidRPr="00B37A74">
        <w:t>(Atkinson 1994)</w:t>
      </w:r>
      <w:r w:rsidRPr="0001320D">
        <w:rPr>
          <w:rFonts w:eastAsiaTheme="minorEastAsia" w:cstheme="minorHAnsi"/>
        </w:rPr>
        <w:fldChar w:fldCharType="end"/>
      </w:r>
      <w:r w:rsidRPr="00B37A74">
        <w:rPr>
          <w:rFonts w:eastAsiaTheme="minorEastAsia" w:cstheme="minorHAnsi"/>
        </w:rPr>
        <w:t xml:space="preserve">, is reflected in latitudinal gradients of insects </w:t>
      </w:r>
      <w:r w:rsidRPr="0001320D">
        <w:rPr>
          <w:rFonts w:eastAsiaTheme="minorEastAsia" w:cstheme="minorHAnsi"/>
        </w:rPr>
        <w:fldChar w:fldCharType="begin"/>
      </w:r>
      <w:r w:rsidRPr="00B37A74">
        <w:rPr>
          <w:rFonts w:eastAsiaTheme="minorEastAsia" w:cstheme="minorHAnsi"/>
        </w:rPr>
        <w:instrText xml:space="preserve"> ADDIN ZOTERO_ITEM CSL_CITATION {"citationID":"ustyVCi6","properties":{"formattedCitation":"(Horne {\\i{}et al.} 2015)","plainCitation":"(Horne et al. 2015)","noteIndex":0},"citationItems":[{"id":631,"uris":["http://zotero.org/users/6116610/items/PDRYQAXM"],"uri":["http://zotero.org/users/6116610/items/PDRYQAXM"],"itemData":{"id":631,"type":"article-journal","abstract":"Two major intraspeciﬁc patterns of adult size variation are plastic temperature-size (T-S) responses and latitude-size (L-S) clines. Yet, the degree to which these co-vary and share explanatory mechanisms has not been systematically evaluated. We present the largest quantitative comparison of these gradients to date, and ﬁnd that their direction and magnitude co-vary among 12 arthropod orders (r2 = 0.72). Body size in aquatic species generally reduces with both warming and decreasing latitude, whereas terrestrial species have much reduced and even opposite gradients. These patterns support the prediction that oxygen limitation is a major controlling factor in water, but not in air. Furthermore, voltinism explains much of the variation in T-S and L-S patterns in terrestrial but not aquatic species. While body size decreases with warming and with decreasing latitude in multivoltine terrestrial arthropods, size increases on average in univoltine species, consistent with predictions from size vs. season-length trade-offs.","container-title":"Ecology Letters","DOI":"10.1111/ele.12413","ISSN":"1461023X","issue":"4","language":"en","page":"327-335","source":"CrossRef","title":"Temperature-size responses match latitudinal-size clines in arthropods, revealing critical differences between aquatic and terrestrial species","volume":"18","author":[{"family":"Horne","given":"Curtis R."},{"family":"Hirst","given":"Andrew. G."},{"family":"Atkinson","given":"David"}],"editor":[{"family":"Enquist","given":"Brian"}],"issued":{"date-parts":[["2015",4]]}}}],"schema":"https://github.com/citation-style-language/schema/raw/master/csl-citation.json"} </w:instrText>
      </w:r>
      <w:r w:rsidRPr="0001320D">
        <w:rPr>
          <w:rFonts w:eastAsiaTheme="minorEastAsia" w:cstheme="minorHAnsi"/>
        </w:rPr>
        <w:fldChar w:fldCharType="separate"/>
      </w:r>
      <w:r w:rsidRPr="00B37A74">
        <w:t xml:space="preserve">(Horne </w:t>
      </w:r>
      <w:r w:rsidRPr="00B37A74">
        <w:rPr>
          <w:i/>
          <w:iCs/>
        </w:rPr>
        <w:t>et al.</w:t>
      </w:r>
      <w:r w:rsidRPr="00B37A74">
        <w:t xml:space="preserve"> 2015)</w:t>
      </w:r>
      <w:r w:rsidRPr="0001320D">
        <w:rPr>
          <w:rFonts w:eastAsiaTheme="minorEastAsia" w:cstheme="minorHAnsi"/>
        </w:rPr>
        <w:fldChar w:fldCharType="end"/>
      </w:r>
      <w:r w:rsidRPr="00B37A74">
        <w:rPr>
          <w:rFonts w:eastAsiaTheme="minorEastAsia" w:cstheme="minorHAnsi"/>
        </w:rPr>
        <w:t xml:space="preserve">, and is stronger in aquatic than terrestrial organisms </w:t>
      </w:r>
      <w:r w:rsidRPr="0001320D">
        <w:rPr>
          <w:rFonts w:eastAsiaTheme="minorEastAsia" w:cstheme="minorHAnsi"/>
        </w:rPr>
        <w:fldChar w:fldCharType="begin"/>
      </w:r>
      <w:r w:rsidRPr="00B37A74">
        <w:rPr>
          <w:rFonts w:eastAsiaTheme="minorEastAsia" w:cstheme="minorHAnsi"/>
        </w:rPr>
        <w:instrText xml:space="preserve"> ADDIN ZOTERO_ITEM CSL_CITATION {"citationID":"a1c0ek54g04","properties":{"formattedCitation":"(Forster {\\i{}et al.} 2012; Horne {\\i{}et al.} 2015)","plainCitation":"(Forster et al. 2012; Horne et al. 2015)","noteIndex":0},"citationItems":[{"id":942,"uris":["http://zotero.org/users/6116610/items/AZTYYBDD"],"uri":["http://zotero.org/users/6116610/items/AZTYYBDD"],"itemData":{"id":942,"type":"article-journal","abstract":"Most ectothermic organisms mature at smaller body sizes when reared in warmer conditions. This phenotypically plastic response, known as the “temperature-size rule” (TSR), is one of the most taxonomically widespread patterns in biology. However, the TSR remains a longstanding life-history puzzle for which no dominant driver has been found. We propose that oxygen supply plays a central role in explaining the magnitude of ectothermic temperature-size responses. Given the much lower oxygen availability and greater effort required to increase uptake in water vs. air, we predict that the TSR in aquatic organisms, especially larger species with lower surface area–body mass ratios, will be stronger than in terrestrial organisms. We performed a meta-analysis of 1,890 body mass responses to temperature in controlled experiments on 169 terrestrial, freshwater, and marine species. This reveals that the strength of the temperature-size response is greater in aquatic than terrestrial species. In animal species of </w:instrText>
      </w:r>
      <w:r w:rsidRPr="00B37A74">
        <w:rPr>
          <w:rFonts w:ascii="Cambria Math" w:eastAsiaTheme="minorEastAsia" w:hAnsi="Cambria Math" w:cs="Cambria Math"/>
        </w:rPr>
        <w:instrText>∼</w:instrText>
      </w:r>
      <w:r w:rsidRPr="00B37A74">
        <w:rPr>
          <w:rFonts w:eastAsiaTheme="minorEastAsia" w:cstheme="minorHAnsi"/>
        </w:rPr>
        <w:instrText xml:space="preserve">100 mg dry mass, the temperature-size response of aquatic organisms is 10 times greater than in terrestrial organisms (−5.0% °C−1 vs. −0.5% °C−1). Moreover, although the size response of small (&lt;0.1 mg dry mass) aquatic and terrestrial species is similar, increases in species size cause the response to become increasingly negative in aquatic species, as predicted, but on average less negative in terrestrial species. These results support oxygen as a major driver of temperature-size responses in aquatic organisms. Further, the environment-dependent differences parallel latitudinal body size clines, and will influence predicted impacts of climate warming on food production, community structure, and food-web dynamics.","container-title":"Proceedings of the National Academy of Sciences","DOI":"10.1073/pnas.1210460109","ISSN":"0027-8424, 1091-6490","issue":"47","journalAbbreviation":"PNAS","language":"en","note":"PMID: 23129645","page":"19310-19314","source":"www.pnas.org","title":"Warming-induced reductions in body size are greater in aquatic than terrestrial species","volume":"109","author":[{"family":"Forster","given":"Jack"},{"family":"Hirst","given":"Andrew G."},{"family":"Atkinson","given":"David"}],"issued":{"date-parts":[["2012",11,20]]}}},{"id":631,"uris":["http://zotero.org/users/6116610/items/PDRYQAXM"],"uri":["http://zotero.org/users/6116610/items/PDRYQAXM"],"itemData":{"id":631,"type":"article-journal","abstract":"Two major intraspeciﬁc patterns of adult size variation are plastic temperature-size (T-S) responses and latitude-size (L-S) clines. Yet, the degree to which these co-vary and share explanatory mechanisms has not been systematically evaluated. We present the largest quantitative comparison of these gradients to date, and ﬁnd that their direction and magnitude co-vary among 12 arthropod orders (r2 = 0.72). Body size in aquatic species generally reduces with both warming and decreasing latitude, whereas terrestrial species have much reduced and even opposite gradients. These patterns support the prediction that oxygen limitation is a major controlling factor in water, but not in air. Furthermore, voltinism explains much of the variation in T-S and L-S patterns in terrestrial but not aquatic species. While body size decreases with warming and with decreasing latitude in multivoltine terrestrial arthropods, size increases on average in univoltine species, consistent with predictions from size vs. season-length trade-offs.","container-title":"Ecology Letters","DOI":"10.1111/ele.12413","ISSN":"1461023X","issue":"4","language":"en","page":"327-335","source":"CrossRef","title":"Temperature-size responses match latitudinal-size clines in arthropods, revealing critical differences between aquatic and terrestrial species","volume":"18","author":[{"family":"Horne","given":"Curtis R."},{"family":"Hirst","given":"Andrew. G."},{"family":"Atkinson","given":"David"}],"editor":[{"family":"Enquist","given":"Brian"}],"issued":{"date-parts":[["2015",4]]}}}],"schema":"https://github.com/citation-style-language/schema/raw/master/csl-citation.json"} </w:instrText>
      </w:r>
      <w:r w:rsidRPr="0001320D">
        <w:rPr>
          <w:rFonts w:eastAsiaTheme="minorEastAsia" w:cstheme="minorHAnsi"/>
        </w:rPr>
        <w:fldChar w:fldCharType="separate"/>
      </w:r>
      <w:r w:rsidRPr="00B37A74">
        <w:t xml:space="preserve">(Forster </w:t>
      </w:r>
      <w:r w:rsidRPr="00B37A74">
        <w:rPr>
          <w:i/>
          <w:iCs/>
        </w:rPr>
        <w:t>et al.</w:t>
      </w:r>
      <w:r w:rsidRPr="00B37A74">
        <w:t xml:space="preserve"> 2012; Horne </w:t>
      </w:r>
      <w:r w:rsidRPr="00B37A74">
        <w:rPr>
          <w:i/>
          <w:iCs/>
        </w:rPr>
        <w:t>et al.</w:t>
      </w:r>
      <w:r w:rsidRPr="00B37A74">
        <w:t xml:space="preserve"> 2015)</w:t>
      </w:r>
      <w:r w:rsidRPr="0001320D">
        <w:rPr>
          <w:rFonts w:eastAsiaTheme="minorEastAsia" w:cstheme="minorHAnsi"/>
        </w:rPr>
        <w:fldChar w:fldCharType="end"/>
      </w:r>
      <w:r w:rsidRPr="00B37A74">
        <w:rPr>
          <w:rFonts w:eastAsiaTheme="minorEastAsia" w:cstheme="minorHAnsi"/>
        </w:rPr>
        <w:t>. Support for the TSR exist</w:t>
      </w:r>
      <w:ins w:id="30" w:author="Anna Gårdmark" w:date="2021-01-12T09:22:00Z">
        <w:r w:rsidR="005911F4">
          <w:rPr>
            <w:rFonts w:eastAsiaTheme="minorEastAsia" w:cstheme="minorHAnsi"/>
          </w:rPr>
          <w:t>s</w:t>
        </w:r>
      </w:ins>
      <w:r w:rsidRPr="00B37A74">
        <w:rPr>
          <w:rFonts w:eastAsiaTheme="minorEastAsia" w:cstheme="minorHAnsi"/>
        </w:rPr>
        <w:t xml:space="preserve"> in fishes</w:t>
      </w:r>
      <w:r>
        <w:rPr>
          <w:rFonts w:eastAsiaTheme="minorEastAsia" w:cstheme="minorHAnsi"/>
        </w:rPr>
        <w:t>,</w:t>
      </w:r>
      <w:r w:rsidRPr="00B37A74">
        <w:rPr>
          <w:rFonts w:eastAsiaTheme="minorEastAsia" w:cstheme="minorHAnsi"/>
        </w:rPr>
        <w:t xml:space="preserve"> in particular in young fish</w:t>
      </w:r>
      <w:r>
        <w:rPr>
          <w:rFonts w:eastAsiaTheme="minorEastAsia" w:cstheme="minorHAnsi"/>
        </w:rPr>
        <w:t>,</w:t>
      </w:r>
      <w:r w:rsidRPr="00B37A74">
        <w:rPr>
          <w:rFonts w:eastAsiaTheme="minorEastAsia" w:cstheme="minorHAnsi"/>
        </w:rPr>
        <w:t xml:space="preserve"> where reconstructed individual growth histories often reveal positive correlations between growth rates and temperature in natural systems </w:t>
      </w:r>
      <w:r w:rsidRPr="0001320D">
        <w:rPr>
          <w:rFonts w:eastAsiaTheme="minorEastAsia" w:cstheme="minorHAnsi"/>
        </w:rPr>
        <w:fldChar w:fldCharType="begin"/>
      </w:r>
      <w:r w:rsidRPr="00B37A74">
        <w:rPr>
          <w:rFonts w:eastAsiaTheme="minorEastAsia" w:cstheme="minorHAnsi"/>
        </w:rPr>
        <w:instrText xml:space="preserve"> ADDIN ZOTERO_ITEM CSL_CITATION {"citationID":"a2ddgmn6hn","properties":{"formattedCitation":"(Thresher {\\i{}et al.} 2007; Neuheimer {\\i{}et al.} 2011; Baudron {\\i{}et al.} 2014; Huss {\\i{}et al.} 2019)","plainCitation":"(Thresher et al. 2007; Neuheimer et al. 2011; Baudron et al. 2014; Huss et al. 2019)","noteIndex":0},"citationItems":[{"id":136,"uris":["http://zotero.org/users/6116610/items/D49QBQJU"],"uri":["http://zotero.org/users/6116610/items/D49QBQJU"],"itemData":{"id":136,"type":"article-journal","container-title":"Proceedings of the National Academy of Sciences, USA","issue":"18","page":"7461–7465","title":"Depth-mediated reversal of the effects of climate change on long-term growth rates of exploited marine fish","volume":"104","author":[{"family":"Thresher","given":"R E"},{"family":"Koslow","given":"J A"},{"family":"Morison","given":"A K"},{"family":"Smith","given":"D C"}],"issued":{"date-parts":[["2007"]]}}},{"id":54,"uris":["http://zotero.org/users/6116610/items/58B8SJXA"],"uri":["http://zotero.org/users/6116610/items/58B8SJXA"],"itemData":{"id":54,"type":"article-journal","container-title":"Nature Climate Change","DOI":"10.1038/nclimate1084","ISSN":"1758-678X, 1758-6798","issue":"2","language":"en","page":"110-113","source":"Crossref","title":"Tolerance limit for fish growth exceeded by warming waters","volume":"1","author":[{"family":"Neuheimer","given":"A. B."},{"family":"Thresher","given":"R. E."},{"family":"Lyle","given":"J. M."},{"family":"Semmens","given":"J. M."}],"issued":{"date-parts":[["2011",5]]}}},{"id":301,"uris":["http://zotero.org/users/6116610/items/576ZCBBY"],"uri":["http://zotero.org/users/6116610/items/576ZCBBY"],"itemData":{"id":301,"type":"article-journal","abstract":"Decreasing body size has been proposed as a universal response to increasing temperatures. The physiology behind the response is well established for ectotherms inhabiting aquatic environments: as higher temperatures decrease the aerobic capacity, individuals with smaller body sizes have a reduced risk of oxygen deprivation. However, empirical evidence of this response at the scale of communities and ecosystems is lacking for marine fish species. Here, we show that over a 40-year period six of eight commercial fish species in the North Sea examined underwent concomitant reductions in asymptotic body size with the synchronous component of the total variability coinciding with a 1-2 degrees C increase in water temperature. Smaller body sizes decreased the yield-per-recruit of these stocks by an average of 23%. Although it is not possible to ascribe these phenotypic changes unequivocally to temperature, four aspects support this interpretation: (i) the synchronous trend was detected across species varying in their life history and life style; (ii) the decrease coincided with the period of increasing temperature; (iii) the direction of the phenotypic change is consistent with physiological knowledge; and (iv) no cross-species synchrony was detected in other species-specific factors potentially impacting growth. Our findings support a recent model-derived prediction that fish size will shrink in response to climate-induced changes in temperature and oxygen. The smaller body sizes being projected for the future are already detectable in the North Sea.","container-title":"Global Change Biology","DOI":"10.1111/gcb.12514","issue":"4","note":"PMID: 24375891","page":"1023–1031","title":"Warming temperatures and smaller body sizes: synchronous changes in growth of North Sea fishes","volume":"20","author":[{"family":"Baudron","given":"A R"},{"family":"Needle","given":"C L"},{"family":"Rijnsdorp","given":"A D"},{"family":"Marshall","given":"C T"}],"issued":{"date-parts":[["2014"]]}}},{"id":783,"uris":["http://zotero.org/users/6116610/items/FZ6DLIUR"],"uri":["http://zotero.org/users/6116610/items/FZ6DLIUR"],"itemData":{"id":783,"type":"article-journal","abstract":"A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w:instrText>
      </w:r>
      <w:r w:rsidRPr="005911F4">
        <w:rPr>
          <w:rFonts w:eastAsiaTheme="minorEastAsia" w:cstheme="minorHAnsi"/>
          <w:lang w:val="sv-SE"/>
          <w:rPrChange w:id="31" w:author="Anna Gårdmark" w:date="2021-01-12T09:15:00Z">
            <w:rPr>
              <w:rFonts w:eastAsiaTheme="minorEastAsia" w:cstheme="minorHAnsi"/>
            </w:rPr>
          </w:rPrChange>
        </w:rPr>
        <w:instrText xml:space="preserve">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warming","volume":"25","author":[{"family":"Huss","given":"Magnus"},{"family":"Lindmark","given":"Max"},{"family":"Jacobson","given":"Philip"},{"family":"Dorst","given":"Renee M.","non-dropping-particle":"van"},{"family":"Gårdmark","given":"Anna"}],"issued":{"date-parts":[["2019"]]}}}],"schema":"https://github.com/citation-style-language/schema/raw/master/csl-citation.json"} </w:instrText>
      </w:r>
      <w:r w:rsidRPr="0001320D">
        <w:rPr>
          <w:rFonts w:eastAsiaTheme="minorEastAsia" w:cstheme="minorHAnsi"/>
        </w:rPr>
        <w:fldChar w:fldCharType="separate"/>
      </w:r>
      <w:r w:rsidRPr="005911F4">
        <w:rPr>
          <w:lang w:val="sv-SE"/>
          <w:rPrChange w:id="32" w:author="Anna Gårdmark" w:date="2021-01-12T09:15:00Z">
            <w:rPr/>
          </w:rPrChange>
        </w:rPr>
        <w:t xml:space="preserve">(Thresher </w:t>
      </w:r>
      <w:r w:rsidRPr="005911F4">
        <w:rPr>
          <w:i/>
          <w:iCs/>
          <w:lang w:val="sv-SE"/>
          <w:rPrChange w:id="33" w:author="Anna Gårdmark" w:date="2021-01-12T09:15:00Z">
            <w:rPr>
              <w:i/>
              <w:iCs/>
            </w:rPr>
          </w:rPrChange>
        </w:rPr>
        <w:t>et al.</w:t>
      </w:r>
      <w:r w:rsidRPr="005911F4">
        <w:rPr>
          <w:lang w:val="sv-SE"/>
          <w:rPrChange w:id="34" w:author="Anna Gårdmark" w:date="2021-01-12T09:15:00Z">
            <w:rPr/>
          </w:rPrChange>
        </w:rPr>
        <w:t xml:space="preserve"> 2007; Neuheimer </w:t>
      </w:r>
      <w:r w:rsidRPr="005911F4">
        <w:rPr>
          <w:i/>
          <w:iCs/>
          <w:lang w:val="sv-SE"/>
          <w:rPrChange w:id="35" w:author="Anna Gårdmark" w:date="2021-01-12T09:15:00Z">
            <w:rPr>
              <w:i/>
              <w:iCs/>
            </w:rPr>
          </w:rPrChange>
        </w:rPr>
        <w:t>et al.</w:t>
      </w:r>
      <w:r w:rsidRPr="005911F4">
        <w:rPr>
          <w:lang w:val="sv-SE"/>
          <w:rPrChange w:id="36" w:author="Anna Gårdmark" w:date="2021-01-12T09:15:00Z">
            <w:rPr/>
          </w:rPrChange>
        </w:rPr>
        <w:t xml:space="preserve"> 2011; Baudron </w:t>
      </w:r>
      <w:r w:rsidRPr="005911F4">
        <w:rPr>
          <w:i/>
          <w:iCs/>
          <w:lang w:val="sv-SE"/>
          <w:rPrChange w:id="37" w:author="Anna Gårdmark" w:date="2021-01-12T09:15:00Z">
            <w:rPr>
              <w:i/>
              <w:iCs/>
            </w:rPr>
          </w:rPrChange>
        </w:rPr>
        <w:t>et al.</w:t>
      </w:r>
      <w:r w:rsidRPr="005911F4">
        <w:rPr>
          <w:lang w:val="sv-SE"/>
          <w:rPrChange w:id="38" w:author="Anna Gårdmark" w:date="2021-01-12T09:15:00Z">
            <w:rPr/>
          </w:rPrChange>
        </w:rPr>
        <w:t xml:space="preserve"> 2014; Huss </w:t>
      </w:r>
      <w:r w:rsidRPr="005911F4">
        <w:rPr>
          <w:i/>
          <w:iCs/>
          <w:lang w:val="sv-SE"/>
          <w:rPrChange w:id="39" w:author="Anna Gårdmark" w:date="2021-01-12T09:15:00Z">
            <w:rPr>
              <w:i/>
              <w:iCs/>
            </w:rPr>
          </w:rPrChange>
        </w:rPr>
        <w:t>et al.</w:t>
      </w:r>
      <w:r w:rsidRPr="005911F4">
        <w:rPr>
          <w:lang w:val="sv-SE"/>
          <w:rPrChange w:id="40" w:author="Anna Gårdmark" w:date="2021-01-12T09:15:00Z">
            <w:rPr/>
          </w:rPrChange>
        </w:rPr>
        <w:t xml:space="preserve"> 2019)</w:t>
      </w:r>
      <w:r w:rsidRPr="0001320D">
        <w:rPr>
          <w:rFonts w:eastAsiaTheme="minorEastAsia" w:cstheme="minorHAnsi"/>
        </w:rPr>
        <w:fldChar w:fldCharType="end"/>
      </w:r>
      <w:r w:rsidRPr="005911F4">
        <w:rPr>
          <w:rFonts w:eastAsiaTheme="minorEastAsia" w:cstheme="minorHAnsi"/>
          <w:lang w:val="sv-SE"/>
          <w:rPrChange w:id="41" w:author="Anna Gårdmark" w:date="2021-01-12T09:15:00Z">
            <w:rPr>
              <w:rFonts w:eastAsiaTheme="minorEastAsia" w:cstheme="minorHAnsi"/>
            </w:rPr>
          </w:rPrChange>
        </w:rPr>
        <w:t xml:space="preserve">. </w:t>
      </w:r>
      <w:r w:rsidRPr="00B37A74">
        <w:rPr>
          <w:rFonts w:eastAsiaTheme="minorEastAsia" w:cstheme="minorHAnsi"/>
        </w:rPr>
        <w:t xml:space="preserve">However, whether the positive effect of warming on growth is indeed limited to small individuals within a species, as predicted by the temperature size-rule, </w:t>
      </w:r>
      <w:r>
        <w:rPr>
          <w:rFonts w:eastAsiaTheme="minorEastAsia" w:cstheme="minorHAnsi"/>
        </w:rPr>
        <w:t>is</w:t>
      </w:r>
      <w:r w:rsidRPr="00B37A74">
        <w:rPr>
          <w:rFonts w:eastAsiaTheme="minorEastAsia" w:cstheme="minorHAnsi"/>
        </w:rPr>
        <w:t xml:space="preserve"> </w:t>
      </w:r>
      <w:r>
        <w:rPr>
          <w:rFonts w:eastAsiaTheme="minorEastAsia" w:cstheme="minorHAnsi"/>
        </w:rPr>
        <w:t>less clear</w:t>
      </w:r>
      <w:r w:rsidRPr="00B37A74">
        <w:rPr>
          <w:rFonts w:eastAsiaTheme="minorEastAsia" w:cstheme="minorHAnsi"/>
        </w:rPr>
        <w:t>.</w:t>
      </w:r>
      <w:r w:rsidRPr="00B37A74">
        <w:t xml:space="preserve"> Negative correlations between maximum</w:t>
      </w:r>
      <w:r>
        <w:t xml:space="preserve"> size,</w:t>
      </w:r>
      <w:r w:rsidRPr="00B37A74">
        <w:t xml:space="preserve"> </w:t>
      </w:r>
      <w:del w:id="42" w:author="Anna Gårdmark" w:date="2021-01-12T09:22:00Z">
        <w:r w:rsidRPr="00B37A74" w:rsidDel="005911F4">
          <w:delText xml:space="preserve"> </w:delText>
        </w:r>
      </w:del>
      <w:r w:rsidRPr="00B37A74">
        <w:t>asymptotic size</w:t>
      </w:r>
      <w:r>
        <w:t xml:space="preserve"> or size-at-age of old fish</w:t>
      </w:r>
      <w:r w:rsidRPr="00B37A74">
        <w:t xml:space="preserve"> and temperature have been found in commercially exploited fish species </w:t>
      </w:r>
      <w:commentRangeStart w:id="43"/>
      <w:r w:rsidRPr="0001320D">
        <w:rPr>
          <w:rFonts w:eastAsiaTheme="minorEastAsia" w:cstheme="minorHAnsi"/>
        </w:rPr>
        <w:fldChar w:fldCharType="begin"/>
      </w:r>
      <w:r>
        <w:rPr>
          <w:rFonts w:eastAsiaTheme="minorEastAsia" w:cstheme="minorHAnsi"/>
        </w:rPr>
        <w:instrText xml:space="preserve"> ADDIN ZOTERO_ITEM CSL_CITATION {"citationID":"EeHrKXza","properties":{"formattedCitation":"(Ikpewe {\\i{}et al.} n.d.; Baudron {\\i{}et al.} 2014; van Rijn {\\i{}et al.} 2017)","plainCitation":"(Ikpewe et al. n.d.; Baudron et al. 2014; van Rijn et al. 2017)","noteIndex":0},"citationItems":[{"id":2504,"uris":["http://zotero.org/users/6116610/items/6SNS68MD"],"uri":["http://zotero.org/users/6116610/items/6SNS68MD"],"itemData":{"id":2504,"type":"article-journal","abstract":"Increasing sea temperatures are predicted to decrease body size of marine ectotherms based on the temperature size rule. This will impact fisheries yields, but empirical evidence of the process is still limited. We used fishery-independent bottom trawl survey data from 1970 to 2017 to examine the trends of length-at-age of four commercially important demersal fish species (cod, haddock, whiting and saithe) in two study areas facing increasing sea temperatures: the West of Scotland and the North Sea. We then compared the trends of length-at-age with annual bottom sea temperatures. The mean length-at-age of adults declined over the study period, in all species and in both areas, except for cod in the West of Scotland. A common trend of decline in adult length was inversely correlated with bottom sea temperatures. Correlations with temperature at seven yearly time-lags were significant and negative in the North Sea. Correlations were only significant at lags of 1 and 2 years in the west of Scotland, where sea temperature warming was twice as slow. The mean length-at-age of juveniles concurrently increased, which has not hitherto been reported. This trend, shared by all species and both regions, correlated positively with rising temperature, suggesting that our study species have a faster growth rate due to increased temperatures. Synthesis and applications. We examined the body size of a range of commercially exploited fish species, at different age groups, from two management regions. We found that juvenile fish have been getting bigger and adults smaller in both regions. These changes were correlated with rising sea temperatures, providing empirical evidence that global warming is affecting the size of commercial fish species. The effects of these changes on productivity of fish populations and fisheries yield now require investigation. Temperature changes should, therefore, be included into forecasts used in fisheries science in order to mitigate the impact of global warming and maximise sustainable yields.","container-title":"Journal of Applied Ecology","DOI":"https://doi.org/10.1111/1365-2664.13807","ISSN":"1365-2664","issue":"n/a","language":"en","note":"_eprint: https://besjournals.onlinelibrary.wiley.com/doi/pdf/10.1111/1365-2664.13807","source":"Wiley Online Library","title":"Bigger juveniles and smaller adults: Changes in fish size correlate with warming seas","title-short":"Bigger juveniles and smaller adults","URL":"https://besjournals.onlinelibrary.wiley.com/doi/abs/10.1111/1365-2664.13807","volume":"n/a","author":[{"family":"Ikpewe","given":"Idongesit E."},{"family":"Baudron","given":"Alan R."},{"family":"Ponchon","given":"Aurore"},{"family":"Fernandes","given":"Paul G."}],"accessed":{"date-parts":[["2020",12,22]]}}},{"id":301,"uris":["http://zotero.org/users/6116610/items/576ZCBBY"],"uri":["http://zotero.org/users/6116610/items/576ZCBBY"],"itemData":{"id":301,"type":"article-journal","abstract":"Decreasing body size has been proposed as a universal response to increasing temperatures. The physiology behind the response is well established for ectotherms inhabiting aquatic environments: as higher temperatures decrease the aerobic capacity, individuals with smaller body sizes have a reduced risk of oxygen deprivation. However, empirical evidence of this response at the scale of communities and ecosystems is lacking for marine fish species. Here, we show that over a 40-year period six of eight commercial fish species in the North Sea examined underwent concomitant reductions in asymptotic body size with the synchronous component of the total variability coinciding with a 1-2 degrees C increase in water temperature. Smaller body sizes decreased the yield-per-recruit of these stocks by an average of 23%. Although it is not possible to ascribe these phenotypic changes unequivocally to temperature, four aspects support this interpretation: (i) the synchronous trend was detected across species varying in their life history and life style; (ii) the decrease coincided with the period of increasing temperature; (iii) the direction of the phenotypic change is consistent with physiological knowledge; and (iv) no cross-species synchrony was detected in other species-specific factors potentially impacting growth. Our findings support a recent model-derived prediction that fish size will shrink in response to climate-induced changes in temperature and oxygen. The smaller body sizes being projected for the future are already detectable in the North Sea.","container-title":"Global Change Biology","DOI":"10.1111/gcb.12514","issue":"4","note":"PMID: 24375891","page":"1023–1031","title":"Warming temperatures and smaller body sizes: synchronous changes in growth of North Sea fishes","volume":"20","author":[{"family":"Baudron","given":"A R"},{"family":"Needle","given":"C L"},{"family":"Rijnsdorp","given":"A D"},{"family":"Marshall","given":"C T"}],"issued":{"date-parts":[["2014"]]}}},{"id":627,"uris":["http://zotero.org/users/6116610/items/FQKN7VRM"],"uri":["http://zotero.org/users/6116610/items/FQKN7VRM"],"itemData":{"id":627,"type":"article-journal","abstract":"Ectotherms often attain smaller body sizes when they develop at higher temperatures. This phenomenon, known as the temperature–size rule, has important consequences for global fisheries, whereby ocean warming is predicted to result in smaller fish and reduced biomass. However, the generality of this phenomenon and the mechanisms that drive it in natura</w:instrText>
      </w:r>
      <w:r w:rsidRPr="005911F4">
        <w:rPr>
          <w:rFonts w:eastAsiaTheme="minorEastAsia" w:cstheme="minorHAnsi"/>
          <w:lang w:val="sv-SE"/>
          <w:rPrChange w:id="44" w:author="Anna Gårdmark" w:date="2021-01-12T09:15:00Z">
            <w:rPr>
              <w:rFonts w:eastAsiaTheme="minorEastAsia" w:cstheme="minorHAnsi"/>
            </w:rPr>
          </w:rPrChange>
        </w:rPr>
        <w:instrText xml:space="preserve">l populations remain unresolved. In this study, we document the maximal size of 74 fish species along a steep temperature gradient in the Mediterranean Sea and find strong support for the temperature–size rule. Importantly, we additionally find that size reduction in active fish species is dramatically larger than for more sedentary species. As the temperature dependence of oxygen consumption depends on activity levels, these findings are consistent with the hypothesis that oxygen is a limiting factor shaping the temperature–size rule in fishes. These results suggest that ocean warming will result in a sharp, but uneven, reduction in fish size that will cause major shifts in size-dependent interactions. Moreover, warming will have major implications for fisheries as the main species targeted for harvesting will show the most substantial declines in biomass.","container-title":"Global Change Biology","DOI":"10.1111/gcb.13688","ISSN":"13541013","issue":"9","language":"en","page":"3667-3674","source":"CrossRef","title":"Large but uneven reduction in fish size across species in relation to changing sea temperatures","volume":"23","author":[{"family":"Rijn","given":"Itai","non-dropping-particle":"van"},{"family":"Buba","given":"Yehezkel"},{"family":"DeLong","given":"John"},{"family":"Kiflawi","given":"Moshe"},{"family":"Belmaker","given":"Jonathan"}],"issued":{"date-parts":[["2017",9]]}}}],"schema":"https://github.com/citation-style-language/schema/raw/master/csl-citation.json"} </w:instrText>
      </w:r>
      <w:r w:rsidRPr="0001320D">
        <w:rPr>
          <w:rFonts w:eastAsiaTheme="minorEastAsia" w:cstheme="minorHAnsi"/>
        </w:rPr>
        <w:fldChar w:fldCharType="separate"/>
      </w:r>
      <w:r w:rsidRPr="005911F4">
        <w:rPr>
          <w:lang w:val="sv-SE"/>
          <w:rPrChange w:id="45" w:author="Anna Gårdmark" w:date="2021-01-12T09:15:00Z">
            <w:rPr>
              <w:lang w:val="en-GB"/>
            </w:rPr>
          </w:rPrChange>
        </w:rPr>
        <w:t xml:space="preserve">(Ikpewe </w:t>
      </w:r>
      <w:r w:rsidRPr="005911F4">
        <w:rPr>
          <w:i/>
          <w:iCs/>
          <w:lang w:val="sv-SE"/>
          <w:rPrChange w:id="46" w:author="Anna Gårdmark" w:date="2021-01-12T09:15:00Z">
            <w:rPr>
              <w:i/>
              <w:iCs/>
              <w:lang w:val="en-GB"/>
            </w:rPr>
          </w:rPrChange>
        </w:rPr>
        <w:t>et al.</w:t>
      </w:r>
      <w:r w:rsidRPr="005911F4">
        <w:rPr>
          <w:lang w:val="sv-SE"/>
          <w:rPrChange w:id="47" w:author="Anna Gårdmark" w:date="2021-01-12T09:15:00Z">
            <w:rPr>
              <w:lang w:val="en-GB"/>
            </w:rPr>
          </w:rPrChange>
        </w:rPr>
        <w:t xml:space="preserve"> n.d.; Baudron </w:t>
      </w:r>
      <w:r w:rsidRPr="005911F4">
        <w:rPr>
          <w:i/>
          <w:iCs/>
          <w:lang w:val="sv-SE"/>
          <w:rPrChange w:id="48" w:author="Anna Gårdmark" w:date="2021-01-12T09:15:00Z">
            <w:rPr>
              <w:i/>
              <w:iCs/>
              <w:lang w:val="en-GB"/>
            </w:rPr>
          </w:rPrChange>
        </w:rPr>
        <w:lastRenderedPageBreak/>
        <w:t>et al.</w:t>
      </w:r>
      <w:r w:rsidRPr="005911F4">
        <w:rPr>
          <w:lang w:val="sv-SE"/>
          <w:rPrChange w:id="49" w:author="Anna Gårdmark" w:date="2021-01-12T09:15:00Z">
            <w:rPr>
              <w:lang w:val="en-GB"/>
            </w:rPr>
          </w:rPrChange>
        </w:rPr>
        <w:t xml:space="preserve"> 2014; van Rijn </w:t>
      </w:r>
      <w:r w:rsidRPr="005911F4">
        <w:rPr>
          <w:i/>
          <w:iCs/>
          <w:lang w:val="sv-SE"/>
          <w:rPrChange w:id="50" w:author="Anna Gårdmark" w:date="2021-01-12T09:15:00Z">
            <w:rPr>
              <w:i/>
              <w:iCs/>
              <w:lang w:val="en-GB"/>
            </w:rPr>
          </w:rPrChange>
        </w:rPr>
        <w:t>et al.</w:t>
      </w:r>
      <w:r w:rsidRPr="005911F4">
        <w:rPr>
          <w:lang w:val="sv-SE"/>
          <w:rPrChange w:id="51" w:author="Anna Gårdmark" w:date="2021-01-12T09:15:00Z">
            <w:rPr>
              <w:lang w:val="en-GB"/>
            </w:rPr>
          </w:rPrChange>
        </w:rPr>
        <w:t xml:space="preserve"> 2017)</w:t>
      </w:r>
      <w:r w:rsidRPr="0001320D">
        <w:rPr>
          <w:rFonts w:eastAsiaTheme="minorEastAsia" w:cstheme="minorHAnsi"/>
        </w:rPr>
        <w:fldChar w:fldCharType="end"/>
      </w:r>
      <w:commentRangeEnd w:id="43"/>
      <w:r>
        <w:rPr>
          <w:rStyle w:val="Kommentarsreferens"/>
        </w:rPr>
        <w:commentReference w:id="43"/>
      </w:r>
      <w:r w:rsidRPr="005911F4">
        <w:rPr>
          <w:lang w:val="sv-SE"/>
          <w:rPrChange w:id="52" w:author="Anna Gårdmark" w:date="2021-01-12T09:15:00Z">
            <w:rPr/>
          </w:rPrChange>
        </w:rPr>
        <w:t xml:space="preserve">. </w:t>
      </w:r>
      <w:r w:rsidRPr="00B37A74">
        <w:t xml:space="preserve">However, other studies, including large scale experiments, controlled experiments and latitudinal studies, have failed to find negative relationships between maximum size or growth of old fish and temperature </w:t>
      </w:r>
      <w:r w:rsidRPr="00B37A74">
        <w:fldChar w:fldCharType="begin"/>
      </w:r>
      <w:r w:rsidRPr="00B37A74">
        <w:instrText xml:space="preserve"> ADDIN ZOTERO_ITEM CSL_CITATION {"citationID":"atdogm412b","properties":{"formattedCitation":"(Barneche {\\i{}et al.} 2019; Huss {\\i{}et al.} 2019; van Dorst {\\i{}et al.} 2019; Denderen {\\i{}et al.} 2020)","plainCitation":"(Barneche et al. 2019; Huss et al. 2019; van Dorst et al. 2019; Denderen et al. 2020)","noteIndex":0},"citationItems":[{"id":2333,"uris":["http://zotero.org/users/6116610/items/UJ46S5D7"],"uri":["http://zotero.org/users/6116610/items/UJ46S5D7"],"itemData":{"id":2333,"type":"article-journal","abstract":"Aim Higher temperatures increase the metabolic rate of ectothermic organisms up to a certain level and make them grow faster. This temperature-sensitivity of growth is frequently used to predict the long-term effects of climate warming on ectotherms. Yet, realized growth also depends on ecological factors and evolutionary adaptation. Here we study whether faster growth is observed along temperature clines within and between marine fish species from polar to tropical regions. Location Global. Time period The sampling or publication year is for 718 observations before 1980, 1,073 observations between 1980 and 2000, and 390 observations after 2000 (for 336 observations no year was recorded). Major taxa studied Marine teleost fish and elasmobranchs. Methods The effects of temperature on fish growth are studied using 2,517 growth observations, representing 771 species in 165 marine ecoregions. The effects of temperature are presented with a Q10, describing relative increase in the rate of growth for each 10 °C increase. Results We find weak within- and between-species effects of temperature on growth. The typical within-species effect of temperature has a Q10 of 1.1. The between-species effect is a little higher (Q10 = 1.4, or Q10 = 1.2 when corrected for phylogenetic relationships). When analysed per fish guild, growth responses vary from nearly independent of temperature in large demersals (Q10 = 1.1) to positive in small pelagics (Q10 = 1.6) and elasmobranchs (Q10 = 2.3). Average growth is higher in ecoregions with high primary production. Main conclusion The change in average growth along temperature clines is weaker than predicted by metabolic theory, suggesting that the metabolic predictions are not sustainable in an ecosystem context. The long-term response of fish to the increase in temperature associated with climate change may hence be shaped more by local environmental and ecological dynamics than by the physiological temperature response of the species currently present.","container-title":"Global Ecology and Biogeography","DOI":"10.1111/geb.13189","ISSN":"1466-8238","issue":"12","language":"en","note":"_eprint: https://onlinelibrary.wiley.com/doi/pdf/10.1111/geb.13189","page":"2203-2213","source":"Wiley Online Library","title":"Global analysis of fish growth rates shows weaker responses to temperature than metabolic predictions","volume":"29","author":[{"family":"Denderen","given":"Daniël","dropping-particle":"van"},{"family":"Gislason","given":"Henrik"},{"family":"Heuvel","given":"Joost","dropping-particle":"van den"},{"family":"Andersen","given":"Ken H."}],"issued":{"date-parts":[["2020"]]}}},{"id":819,"uris":["http://zotero.org/users/6116610/items/Y392ZER2"],"uri":["http://zotero.org/users/6116610/items/Y392ZER2"],"itemData":{"id":819,"type":"article-journal","container-title":"Functional Ecology","DOI":"10.1111/1365-2435.13348","ISSN":"0269-8463, 1365-2435","issue":"7","language":"en","page":"1256-1266","source":"Crossref","title":"Warming increases the cost of growth in a model vertebrate","volume":"33","author":[{"family":"Barneche","given":"Diego R."},{"family":"Jahn","given":"Miki"},{"family":"Seebacher","given":"Frank"}],"editor":[{"family":"Smallegange","given":"Isabel"}],"issued":{"date-parts":[["2019",5,18]]}}},{"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warming","volume":"25","author":[{"family":"Huss","given":"Magnus"},{"family":"Lindmark","given":"Max"},{"family":"Jacobson","given":"Philip"},{"family":"Dorst","given":"Renee M.","non-dropping-particle":"van"},{"family":"Gårdmark","given":"Anna"}],"issued":{"date-parts":[["2019"]]}}},{"id":757,"uris":["http://zotero.org/users/6116610/items/KVZ97R8F"],"uri":["http://zotero.org/users/6116610/items/KVZ97R8F"],"itemData":{"id":757,"type":"article-journal","abstract":"Climate change studies have long focused on effects of increasing temperatures, often without considering other simultaneously occurring environmental changes, such as browning of waters. Resolving how the combination of warming and browning of aquatic ecosystems affects fish biomass production is essential for future ecosystem functioning, fisheries, and food security. In this study, we analyzed individual- and population-level fish data from 52 temperate and boreal lakes in Northern Europe, covering large gradients in water temperature and color (absorbance, 420 nm). We show that fish (Eurasian perch, Perca fluviatilis) biomass production decreased with both high water temperatures and brown water color, being lowest in warm and brown lakes. However, while both high temperature and brown water decreased fish biomass production, the mechanisms behind the decrease differed: temperature affected the fish biomass production mainly through a decrease in population standing stock biomass, and through shifts in size- and age-distributions toward a higher proportion of young and small individuals in warm lakes; brown water color, on the other hand, mainly influenced fish biomass production through negative effects on individual body growth and length-at-age. In addition to these findings, we observed that the effects of temperature and brown water color on individual-level processes varied over ontogeny. Body growth only responded positively to higher temperatures among young perch, and brown water color had a stronger negative effect on body growth of old than on young individuals. Thus, to better understand and predict future fish biomass production, it is necessary to integrate both individual- and population-level responses and to acknowledge within-species variation. Our results suggest that global climate change, leading to browner and warmer waters, may negatively affect fish biomass production, and this effect may be stronger than caused by increased temperature or water color alone.","container-title":"Global Change Biology","DOI":"10.1111/gcb.14551","ISSN":"1365-2486","issue":"4","language":"en","page":"1395-1408","source":"Wiley Online Library","title":"Warmer and browner waters decrease fish biomass production","volume":"25","author":[{"family":"Dorst","given":"Renee M.","non-dropping-particle":"van"},{"family":"Gårdmark","given":"Anna"},{"family":"Svanbäck","given":"Richard"},{"family":"Beier","given":"Ulrika"},{"family":"Weyhenmeyer","given":"Gesa A."},{"family":"Huss","given":"Magnus"}],"issued":{"date-parts":[["2019"]]}}}],"schema":"https://github.com/citation-style-language/schema/raw/master/csl-citation.json"} </w:instrText>
      </w:r>
      <w:r w:rsidRPr="00B37A74">
        <w:fldChar w:fldCharType="separate"/>
      </w:r>
      <w:r w:rsidRPr="00B37A74">
        <w:t xml:space="preserve">(Barneche </w:t>
      </w:r>
      <w:r w:rsidRPr="00B37A74">
        <w:rPr>
          <w:i/>
          <w:iCs/>
        </w:rPr>
        <w:t>et al.</w:t>
      </w:r>
      <w:r w:rsidRPr="00B37A74">
        <w:t xml:space="preserve"> 2019; Huss </w:t>
      </w:r>
      <w:r w:rsidRPr="00B37A74">
        <w:rPr>
          <w:i/>
          <w:iCs/>
        </w:rPr>
        <w:t>et al.</w:t>
      </w:r>
      <w:r w:rsidRPr="00B37A74">
        <w:t xml:space="preserve"> 2019; van Dorst </w:t>
      </w:r>
      <w:r w:rsidRPr="00B37A74">
        <w:rPr>
          <w:i/>
          <w:iCs/>
        </w:rPr>
        <w:t>et al.</w:t>
      </w:r>
      <w:r w:rsidRPr="00B37A74">
        <w:t xml:space="preserve"> 2019; Denderen </w:t>
      </w:r>
      <w:r w:rsidRPr="00B37A74">
        <w:rPr>
          <w:i/>
          <w:iCs/>
        </w:rPr>
        <w:t>et al.</w:t>
      </w:r>
      <w:r w:rsidRPr="00B37A74">
        <w:t xml:space="preserve"> 2020)</w:t>
      </w:r>
      <w:r w:rsidRPr="00B37A74">
        <w:fldChar w:fldCharType="end"/>
      </w:r>
      <w:r w:rsidRPr="00B37A74">
        <w:t xml:space="preserve"> and differences between species may be related to life history traits and depend on local environmental conditions </w:t>
      </w:r>
      <w:r w:rsidRPr="0001320D">
        <w:fldChar w:fldCharType="begin"/>
      </w:r>
      <w:r w:rsidRPr="00B37A74">
        <w:instrText xml:space="preserve"> ADDIN ZOTERO_ITEM CSL_CITATION {"citationID":"a1lcv8c2mco","properties":{"formattedCitation":"(Denderen {\\i{}et al.} 2020; Wang {\\i{}et al.} 2020)","plainCitation":"(Denderen et al. 2020; Wang et al. 2020)","noteIndex":0},"citationItems":[{"id":2333,"uris":["http://zotero.org/users/6116610/items/UJ46S5D7"],"uri":["http://zotero.org/users/6116610/items/UJ46S5D7"],"itemData":{"id":2333,"type":"article-journal","abstract":"Aim Higher temperatures increase the metabolic rate of ectothermic organisms up to a certain level and make them grow faster. This temperature-sensitivity of growth is frequently used to predict the long-term effects of climate warming on ectotherms. Yet, realized growth also depends on ecological factors and evolutionary adaptation. Here we study whether faster growth is observed along temperature clines within and between marine fish species from polar to tropical regions. Location Global. Time period The sampling or publication year is for 718 observations before 1980, 1,073 observations between 1980 and 2000, and 390 observations after 2000 (for 336 observations no year was recorded). Major taxa studied Marine teleost fish and elasmobranchs. Methods The effects of temperature on fish growth are studied using 2,517 growth observations, representing 771 species in 165 marine ecoregions. The effects of temperature are presented with a Q10, describing relative increase in the rate of growth for each 10 °C increase. Results We find weak within- and between-species effects of temperature on growth. The typical within-species effect of temperature has a Q10 of 1.1. The between-species effect is a little higher (Q10 = 1.4, or Q10 = 1.2 when corrected for phylogenetic relationships). When analysed per fish guild, growth responses vary from nearly independent of temperature in large demersals (Q10 = 1.1) to positive in small pelagics (Q10 = 1.6) and elasmobranchs (Q10 = 2.3). Average growth is higher in ecoregions with high primary production. Main conclusion The change in average growth along temperature clines is weaker than predicted by metabolic theory, suggesting that the metabolic predictions are not sustainable in an ecosystem context. The long-term response of fish to the increase in temperature associated with climate change may hence be shaped more by local environmental and ecological dynamics than by the physiological temperature response of the species currently present.","container-title":"Global Ecology and Biogeography","DOI":"10.1111/geb.13189","ISSN":"1466-8238","issue":"12","language":"en","note":"_eprint: https://onlinelibrary.wiley.com/doi/pdf/10.1111/geb.13189","page":"2203-2213","source":"Wiley Online Library","title":"Global analysis of fish growth rates shows weaker responses to temperature than metabolic predictions","volume":"29","author":[{"family":"Denderen","given":"Daniël","dropping-particle":"van"},{"family":"Gislason","given":"Henrik"},{"family":"Heuvel","given":"Joost","dropping-particle":"van den"},{"family":"Andersen","given":"Ken H."}],"issued":{"date-parts":[["2020"]]}}},{"id":2004,"uris":["http://zotero.org/users/6116610/items/XE4GHEZ9"],"uri":["http://zotero.org/users/6116610/items/XE4GHEZ9"],"itemData":{"id":2004,"type":"article-journal","abstract":"Most marine fish species express life-history changes across temperature gradients, such as faster growth, earlier maturation, and higher mortality at higher temperature. However, such climate-driven effects on life histories and population dynamics remain unassessed for most fishes. For 332 Indo-Pacific fishes, we show positive effects of temperature on body growth (but with decreasing asymptotic length), reproductive rates (including earlier age-at-maturation), and natural mortality for all species, with the effect strength varying among habitat-related species groups. Reef and demersal fishes are more sensitive to temperature changes than pelagic and bathydemersal fishes. Using a life table, we show that the combined changes of life histories upon increasing temperature tend to facilitate population growth for slow life-history populations, but reduce it for fast life-history ones. Within our data, lower proportions (25–30%) of slow life-history fishes but greater proportions of fast life-history fishes (42–60%) show declined population growth rates under 1 °C warming. Together, these findings suggest prioritizing sustainable management for fast life-history species.","container-title":"Nature Communications","DOI":"10.1038/s41467-020-17937-4","ISSN":"2041-1723","issue":"1","language":"en","note":"number: 1\npublisher: Nature Publishing Group","page":"4088","source":"www.nature.com","title":"Life histories determine divergent population trends for fishes under climate warming","volume":"11","author":[{"family":"Wang","given":"Hui-Yu"},{"family":"Shen","given":"Sheng-Feng"},{"family":"Chen","given":"Ying-Shiuan"},{"family":"Kiang","given":"Yun-Kae"},{"family":"Heino","given":"Mikko"}],"issued":{"date-parts":[["2020",8,14]]}}}],"schema":"https://github.com/citation-style-language/schema/raw/master/csl-citation.json"} </w:instrText>
      </w:r>
      <w:r w:rsidRPr="0001320D">
        <w:fldChar w:fldCharType="separate"/>
      </w:r>
      <w:r w:rsidRPr="00B37A74">
        <w:t xml:space="preserve">(Denderen </w:t>
      </w:r>
      <w:r w:rsidRPr="00B37A74">
        <w:rPr>
          <w:i/>
          <w:iCs/>
        </w:rPr>
        <w:t>et al.</w:t>
      </w:r>
      <w:r w:rsidRPr="00B37A74">
        <w:t xml:space="preserve"> 2020; Wang </w:t>
      </w:r>
      <w:r w:rsidRPr="00B37A74">
        <w:rPr>
          <w:i/>
          <w:iCs/>
        </w:rPr>
        <w:t>et al.</w:t>
      </w:r>
      <w:r w:rsidRPr="00B37A74">
        <w:t xml:space="preserve"> 2020)</w:t>
      </w:r>
      <w:r w:rsidRPr="0001320D">
        <w:fldChar w:fldCharType="end"/>
      </w:r>
      <w:r w:rsidRPr="00B37A74">
        <w:rPr>
          <w:rFonts w:eastAsiaTheme="minorEastAsia" w:cstheme="minorHAnsi"/>
        </w:rPr>
        <w:t xml:space="preserve">. </w:t>
      </w:r>
    </w:p>
    <w:p w14:paraId="1E9C8E14" w14:textId="77777777" w:rsidR="00FF0C73" w:rsidRPr="00B37A74" w:rsidRDefault="00FF0C73" w:rsidP="00FF0C73">
      <w:pPr>
        <w:spacing w:line="480" w:lineRule="auto"/>
        <w:ind w:firstLine="284"/>
        <w:contextualSpacing/>
        <w:jc w:val="both"/>
        <w:rPr>
          <w:rFonts w:eastAsiaTheme="minorEastAsia"/>
        </w:rPr>
      </w:pPr>
      <w:r w:rsidRPr="00C232CF">
        <w:rPr>
          <w:rFonts w:eastAsiaTheme="minorEastAsia" w:cstheme="minorHAnsi"/>
        </w:rPr>
        <w:t>While</w:t>
      </w:r>
      <w:r w:rsidRPr="00B37A74">
        <w:rPr>
          <w:rFonts w:eastAsiaTheme="minorEastAsia" w:cstheme="minorHAnsi"/>
        </w:rPr>
        <w:t xml:space="preserve"> the support for TSR is mixed, and the underlying mechanisms are not well understood </w:t>
      </w:r>
      <w:r w:rsidRPr="0001320D">
        <w:rPr>
          <w:rFonts w:eastAsiaTheme="minorEastAsia"/>
        </w:rPr>
        <w:fldChar w:fldCharType="begin"/>
      </w:r>
      <w:r w:rsidRPr="00B37A74">
        <w:rPr>
          <w:rFonts w:eastAsiaTheme="minorEastAsia"/>
        </w:rPr>
        <w:instrText xml:space="preserve"> ADDIN ZOTERO_ITEM CSL_CITATION {"citationID":"Q6C728q6","properties":{"formattedCitation":"(Ohlberger 2013; Audzijonyte {\\i{}et al.} 2018; Neubauer &amp; Andersen 2019)","plainCitation":"(Ohlberger 2013; Audzijonyte et al. 2018; Neubauer &amp; Andersen 2019)","noteIndex":0},"citationItems":[{"id":807,"uris":["http://zotero.org/users/6116610/items/Z98IGZ3S"],"uri":["http://zotero.org/users/6116610/items/Z98IGZ3S"],"itemData":{"id":807,"type":"article-journal","abstract":"Accumulating evidence suggests that the average body size of many organisms is declining in response to climate warming. This phenomenon has been suggested to represent a universal response to warming that may impose significant adverse effects on ecosystem functioning and services. However, we do not have a thorough understanding of why body sizes are commonly declining, and why some organisms show the opposite response. Because ectotherms constitute the vast majority of organism biomass and about 99% of species worldwide, it is particularly important to understand how ectotherms respond to a warming climate. This review discusses the underlying physiological mechanisms of changes in ectotherm body size and addresses observed responses within a broad ecological context at different levels of organization, from individuals to communities, particularly in aquatic systems. Warming-induced responses in average body size are not only determined by changes in rates of individual growth and development, but also mediated through size-dependent feedbacks at the population level, as well as competitive and predatory interactions within the community. Emergent properties at higher organizational levels have already been observed in both experimental and natural systems. Various approaches will be required for enhancing our knowledge about the importance of such processes in natural systems. These include controlled semi-natural experiments and phylogenetic comparisons as well as statistical models of time-series data and theoretical models linking climate effects at the individual, population and community levels. Understanding causes of observed changes in organism body sizes and how these depend on the ecological context is essential for improving our predictions and the management of ecosystems in the face of a warming climate.","container-title":"Functional Ecology","DOI":"10.1111/1365-2435.12098","ISSN":"1365-2435","issue":"4","language":"en","page":"991-1001","source":"Wiley Online Library","title":"Climate warming and ectotherm body size – from individual physiology to community ecology","volume":"27","author":[{"family":"Ohlberger","given":"Jan"}],"issued":{"date-parts":[["2013"]]}}},{"id":26,"uris":["http://zotero.org/users/6116610/items/TB97CD53"],"uri":["http://zotero.org/users/6116610/items/TB97CD53"],"itemData":{"id":26,"type":"article-journal","abstract":"Aim: The negative correlation between temperature and body size of ectothermic animals (broadly known as the temperature‐size rule or TSR) is a widely observed pattern, especially in aquatic organisms. Studies have claimed that the TSR arises due to decreased oxygen solubility and increasing metabolic costs at warmer temperatures, whereby oxygen supply to a large body becomes increasingly difficult. However, mixed empirical evidence has led to a controversy about the mechanisms affecting species’ size and performance under different temperatures. We review the main competing genetic, physiological and ecological explanations for the TSR and suggest a roadmap to move the field forward.","container-title":"Global Ecology and Biogeography","DOI":"10.1111/geb.12847","ISSN":"1466822X","language":"en","source":"Crossref","title":"Is oxygen limitation in warming waters a valid mechanism to explain decreased body sizes in aquatic ectotherms?","URL":"http://doi.wiley.com/10.1111/geb.12847","author":[{"family":"Audzijonyte","given":"Asta"},{"family":"Barneche","given":"Diego R."},{"family":"Baudron","given":"Alan R."},{"family":"Belmaker","given":"Jonathan"},{"family":"Clark","given":"Timothy D."},{"family":"Marshall","given":"C. Tara"},{"family":"Morrongiello","given":"John R."},{"family":"Rijn","given":"Itai","non-dropping-particle":"van"}],"accessed":{"date-parts":[["2018",12,14]]},"issued":{"date-parts":[["2018",11,16]]}}},{"id":968,"uris":["http://zotero.org/users/6116610/items/2KIM9KT7"],"uri":["http://zotero.org/users/6116610/items/2KIM9KT7"],"itemData":{"id":968,"type":"article-journal","abstract":"Although a number of theories exist, there is currently little consensus on drivers of thermal performance in ectotherms, and fish in particular. We present a g","container-title":"Conservation Physiology","DOI":"10.1093/conphys/coz025","issue":"1","journalAbbreviation":"Conserv Physiol","language":"en","source":"academic.oup.com","title":"Thermal performance of fish is explained by an interplay between physiology, behaviour and ecology","URL":"https://academic.oup.com/conphys/article/7/1/coz025/5512702","volume":"7","author":[{"family":"Neubauer","given":"Philipp"},{"family":"Andersen","given":"Ken H."}],"accessed":{"date-parts":[["2019",12,20]]},"issued":{"date-parts":[["2019",1,1]]}}}],"schema":"https://github.com/citation-style-language/schema/raw/master/csl-citation.json"} </w:instrText>
      </w:r>
      <w:r w:rsidRPr="0001320D">
        <w:rPr>
          <w:rFonts w:eastAsiaTheme="minorEastAsia"/>
        </w:rPr>
        <w:fldChar w:fldCharType="separate"/>
      </w:r>
      <w:r w:rsidRPr="00B37A74">
        <w:t xml:space="preserve">(Ohlberger 2013; Audzijonyte </w:t>
      </w:r>
      <w:r w:rsidRPr="00B37A74">
        <w:rPr>
          <w:i/>
          <w:iCs/>
        </w:rPr>
        <w:t>et al.</w:t>
      </w:r>
      <w:r w:rsidRPr="00B37A74">
        <w:t xml:space="preserve"> 2018; Neubauer &amp; Andersen 2019)</w:t>
      </w:r>
      <w:r w:rsidRPr="0001320D">
        <w:rPr>
          <w:rFonts w:eastAsiaTheme="minorEastAsia"/>
        </w:rPr>
        <w:fldChar w:fldCharType="end"/>
      </w:r>
      <w:r w:rsidRPr="00B37A74">
        <w:rPr>
          <w:rFonts w:eastAsiaTheme="minorEastAsia"/>
        </w:rPr>
        <w:t xml:space="preserve">, theoretical growth models, such as </w:t>
      </w:r>
      <w:proofErr w:type="spellStart"/>
      <w:r w:rsidRPr="00B37A74">
        <w:rPr>
          <w:rFonts w:eastAsiaTheme="minorEastAsia"/>
        </w:rPr>
        <w:t>Pütter</w:t>
      </w:r>
      <w:proofErr w:type="spellEnd"/>
      <w:r w:rsidRPr="00B37A74">
        <w:rPr>
          <w:rFonts w:eastAsiaTheme="minorEastAsia"/>
        </w:rPr>
        <w:t xml:space="preserve"> growth models </w:t>
      </w:r>
      <w:r w:rsidRPr="00B37A74">
        <w:rPr>
          <w:rFonts w:eastAsiaTheme="minorEastAsia"/>
        </w:rPr>
        <w:fldChar w:fldCharType="begin"/>
      </w:r>
      <w:r w:rsidRPr="00B37A74">
        <w:rPr>
          <w:rFonts w:eastAsiaTheme="minorEastAsia"/>
        </w:rPr>
        <w:instrText xml:space="preserve"> ADDIN ZOTERO_ITEM CSL_CITATION {"citationID":"a1ec33dmjl4","properties":{"formattedCitation":"(P\\uc0\\u252{}tter 1920)","plainCitation":"(Pütter 1920)","noteIndex":0},"citationItems":[{"id":943,"uris":["http://zotero.org/users/6116610/items/563CFA8V"],"uri":["http://zotero.org/users/6116610/items/563CFA8V"],"itemData":{"id":943,"type":"article-journal","container-title":"Pflüger's Archiv für die gesamte Physiologie des Menschen und der Tiere","DOI":"10.1007/BF01755094","ISSN":"1432-2013","issue":"1","journalAbbreviation":"Pflügers Arch.","language":"de","page":"298-340","source":"Springer Link","title":"Studien über physiologische Ähnlichkeit VI. Wachstumsähnlichkeiten","volume":"180","author":[{"family":"Pütter","given":"August"}],"issued":{"date-parts":[["1920",12,1]]}}}],"schema":"https://github.com/citation-style-language/schema/raw/master/csl-citation.json"} </w:instrText>
      </w:r>
      <w:r w:rsidRPr="00B37A74">
        <w:rPr>
          <w:rFonts w:eastAsiaTheme="minorEastAsia"/>
        </w:rPr>
        <w:fldChar w:fldCharType="separate"/>
      </w:r>
      <w:r w:rsidRPr="00B37A74">
        <w:t>(Pütter 1920)</w:t>
      </w:r>
      <w:r w:rsidRPr="00B37A74">
        <w:rPr>
          <w:rFonts w:eastAsiaTheme="minorEastAsia"/>
        </w:rPr>
        <w:fldChar w:fldCharType="end"/>
      </w:r>
      <w:r w:rsidRPr="00B37A74">
        <w:rPr>
          <w:rFonts w:eastAsiaTheme="minorEastAsia"/>
        </w:rPr>
        <w:t xml:space="preserve">, including </w:t>
      </w:r>
      <w:r w:rsidRPr="00B37A74">
        <w:rPr>
          <w:rFonts w:eastAsiaTheme="minorEastAsia" w:cstheme="minorHAnsi"/>
        </w:rPr>
        <w:t xml:space="preserve">the von Bertalanffy growth model (VBGM) </w:t>
      </w:r>
      <w:r w:rsidRPr="0001320D">
        <w:rPr>
          <w:rFonts w:eastAsiaTheme="minorEastAsia" w:cstheme="minorHAnsi"/>
        </w:rPr>
        <w:fldChar w:fldCharType="begin"/>
      </w:r>
      <w:r w:rsidRPr="00B37A74">
        <w:rPr>
          <w:rFonts w:eastAsiaTheme="minorEastAsia" w:cstheme="minorHAnsi"/>
        </w:rPr>
        <w:instrText xml:space="preserve"> ADDIN ZOTERO_ITEM CSL_CITATION {"citationID":"a1p79l52h45","properties":{"formattedCitation":"(von Bertalanffy 1957)","plainCitation":"(von Bertalanffy 1957)","noteIndex":0},"citationItems":[{"id":436,"uris":["http://zotero.org/users/6116610/items/95Y5YZXG"],"uri":["http://zotero.org/users/6116610/items/95Y5YZXG"],"itemData":{"id":436,"type":"article-journal","container-title":"The quarterly review of biology","issue":"3","page":"217–231","title":"Laws in metabolism and growth","volume":"32","author":[{"family":"Bertalanffy","given":"L","non-dropping-particle":"von"}],"issued":{"date-parts":[["1957"]]}}}],"schema":"https://github.com/citation-style-language/schema/raw/master/csl-citation.json"} </w:instrText>
      </w:r>
      <w:r w:rsidRPr="0001320D">
        <w:rPr>
          <w:rFonts w:eastAsiaTheme="minorEastAsia" w:cstheme="minorHAnsi"/>
        </w:rPr>
        <w:fldChar w:fldCharType="separate"/>
      </w:r>
      <w:r w:rsidRPr="00B37A74">
        <w:t>(von Bertalanffy 1957)</w:t>
      </w:r>
      <w:r w:rsidRPr="0001320D">
        <w:rPr>
          <w:rFonts w:eastAsiaTheme="minorEastAsia" w:cstheme="minorHAnsi"/>
        </w:rPr>
        <w:fldChar w:fldCharType="end"/>
      </w:r>
      <w:r w:rsidRPr="00B37A74">
        <w:rPr>
          <w:rFonts w:eastAsiaTheme="minorEastAsia" w:cstheme="minorHAnsi"/>
        </w:rPr>
        <w:t xml:space="preserve">, </w:t>
      </w:r>
      <w:commentRangeStart w:id="53"/>
      <w:commentRangeStart w:id="54"/>
      <w:r>
        <w:rPr>
          <w:rFonts w:eastAsiaTheme="minorEastAsia" w:cstheme="minorHAnsi"/>
        </w:rPr>
        <w:t>tend to</w:t>
      </w:r>
      <w:commentRangeEnd w:id="53"/>
      <w:r>
        <w:rPr>
          <w:rStyle w:val="Kommentarsreferens"/>
        </w:rPr>
        <w:commentReference w:id="53"/>
      </w:r>
      <w:commentRangeEnd w:id="54"/>
      <w:r w:rsidR="005911F4">
        <w:rPr>
          <w:rStyle w:val="Kommentarsreferens"/>
        </w:rPr>
        <w:commentReference w:id="54"/>
      </w:r>
      <w:r>
        <w:rPr>
          <w:rFonts w:eastAsiaTheme="minorEastAsia" w:cstheme="minorHAnsi"/>
        </w:rPr>
        <w:t xml:space="preserve"> </w:t>
      </w:r>
      <w:r w:rsidRPr="00B37A74">
        <w:rPr>
          <w:rFonts w:eastAsiaTheme="minorEastAsia"/>
        </w:rPr>
        <w:t xml:space="preserve">predict </w:t>
      </w:r>
      <w:r w:rsidRPr="00B37A74">
        <w:rPr>
          <w:rFonts w:eastAsiaTheme="minorEastAsia" w:cstheme="minorHAnsi"/>
        </w:rPr>
        <w:t xml:space="preserve">declines in asymptotic body mass with temperature and declines in optimum growth temperature with body mass, </w:t>
      </w:r>
      <w:r w:rsidRPr="00B37A74">
        <w:rPr>
          <w:rFonts w:eastAsiaTheme="minorEastAsia"/>
        </w:rPr>
        <w:t>in line with the TSR</w:t>
      </w:r>
      <w:r w:rsidRPr="00B37A74">
        <w:rPr>
          <w:rFonts w:eastAsiaTheme="minorEastAsia" w:cstheme="minorHAnsi"/>
        </w:rPr>
        <w:t xml:space="preserve"> </w:t>
      </w:r>
      <w:r w:rsidRPr="0001320D">
        <w:rPr>
          <w:rFonts w:eastAsiaTheme="minorEastAsia" w:cstheme="minorHAnsi"/>
        </w:rPr>
        <w:fldChar w:fldCharType="begin"/>
      </w:r>
      <w:r w:rsidRPr="00B37A74">
        <w:rPr>
          <w:rFonts w:eastAsiaTheme="minorEastAsia" w:cstheme="minorHAnsi"/>
        </w:rPr>
        <w:instrText xml:space="preserve"> ADDIN ZOTERO_ITEM CSL_CITATION {"citationID":"a18ju3i136g","properties":{"formattedCitation":"(Morita {\\i{}et al.} 2010; Pauly &amp; Cheung 2018b)","plainCitation":"(Morita et al. 2010; Pauly &amp; Cheung 2018b)","noteIndex":0},"citationItems":[{"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id":18,"uris":["http://zotero.org/users/6116610/items/4VSDHP9D"],"uri":["http://zotero.org/users/6116610/items/4VSDHP9D"],"itemData":{"id":18,"type":"article-journal","abstract":"One of the main expected responses of marine fishes to ocean warming is decrease in body size, as supported by evidence from empirical data and theoretical modeling. The theoretical underpinning for fish shrinking is that the oxygen supply to large fish size cannot be met by their gills, whose surface area cannot keep up with the oxygen demand by their three-dimensional bodies. However, Lefevre et al. (Global Change Biology, 2017, 23, 3449–3459) argue against such theory. Here, we reassert, with the Gill-Oxygen Limitation Theory (GOLT), that gills, which must retain the properties of open surfaces because their growth, even while hyperallometric, cannot keep up with the demand of growing three-dimensional bodies. Also, we show that a wide range of biological features of fish and other water-breathing organisms can be understood when gill area limitation is used as an explanation. We also note that an alternative to GOLT, offering a more parsimonious explanation for these features of water-breathers has not been proposed. Available empirical evidence corroborates predictions of decrease in body sizes under ocean warming based on GOLT, with the magnitude of the predicted change increases when using more species-specific parameter values of metabolic scaling.","container-title":"Global Change Biology","DOI":"10.1111/gcb.13831","ISSN":"13541013","issue":"1","language":"en","page":"e15-e26","source":"Crossref","title":"Sound physiological knowledge and principles in modeling shrinking of fishes under climate change","volume":"24","author":[{"family":"Pauly","given":"Daniel"},{"family":"Cheung","given":"William W. L."}],"issued":{"date-parts":[["2018",1]]}}}],"schema":"https://github.com/citation-style-language/schema/raw/master/csl-citation.json"} </w:instrText>
      </w:r>
      <w:r w:rsidRPr="0001320D">
        <w:rPr>
          <w:rFonts w:eastAsiaTheme="minorEastAsia" w:cstheme="minorHAnsi"/>
        </w:rPr>
        <w:fldChar w:fldCharType="separate"/>
      </w:r>
      <w:r w:rsidRPr="00B37A74">
        <w:t xml:space="preserve">(Morita </w:t>
      </w:r>
      <w:r w:rsidRPr="00B37A74">
        <w:rPr>
          <w:i/>
          <w:iCs/>
        </w:rPr>
        <w:t>et al.</w:t>
      </w:r>
      <w:r w:rsidRPr="00B37A74">
        <w:t xml:space="preserve"> 2010; Pauly &amp; Cheung 2018b)</w:t>
      </w:r>
      <w:r w:rsidRPr="0001320D">
        <w:rPr>
          <w:rFonts w:eastAsiaTheme="minorEastAsia" w:cstheme="minorHAnsi"/>
        </w:rPr>
        <w:fldChar w:fldCharType="end"/>
      </w:r>
      <w:commentRangeStart w:id="55"/>
      <w:commentRangeStart w:id="56"/>
      <w:r w:rsidRPr="00B37A74">
        <w:rPr>
          <w:rFonts w:eastAsiaTheme="minorEastAsia" w:cstheme="minorHAnsi"/>
        </w:rPr>
        <w:t xml:space="preserve">. </w:t>
      </w:r>
      <w:commentRangeEnd w:id="55"/>
      <w:r w:rsidRPr="00695900">
        <w:rPr>
          <w:rStyle w:val="Kommentarsreferens"/>
        </w:rPr>
        <w:commentReference w:id="55"/>
      </w:r>
      <w:commentRangeEnd w:id="56"/>
      <w:r>
        <w:rPr>
          <w:rStyle w:val="Kommentarsreferens"/>
        </w:rPr>
        <w:commentReference w:id="56"/>
      </w:r>
      <w:r w:rsidRPr="00B37A74">
        <w:rPr>
          <w:rFonts w:eastAsiaTheme="minorEastAsia" w:cstheme="minorHAnsi"/>
        </w:rPr>
        <w:t xml:space="preserve">Yet, the </w:t>
      </w:r>
      <w:r w:rsidRPr="00DD6F08">
        <w:rPr>
          <w:rFonts w:eastAsiaTheme="minorEastAsia" w:cstheme="minorHAnsi"/>
        </w:rPr>
        <w:t>physiological</w:t>
      </w:r>
      <w:r w:rsidRPr="00B37A74">
        <w:rPr>
          <w:rFonts w:eastAsiaTheme="minorEastAsia" w:cstheme="minorHAnsi"/>
        </w:rPr>
        <w:t xml:space="preserve"> basis of these models has been questioned, as the commonly applied scaling parameters (mass exponents) tend to differ from empirical estimates </w:t>
      </w:r>
      <w:r w:rsidRPr="00B37A74">
        <w:fldChar w:fldCharType="begin"/>
      </w:r>
      <w:r w:rsidRPr="00B37A74">
        <w:instrText xml:space="preserve"> ADDIN ZOTERO_ITEM CSL_CITATION {"citationID":"a2esn0h1bl","properties":{"formattedCitation":"(Lefevre {\\i{}et al.} 2017a; Marshall &amp; White 2019a, b)","plainCitation":"(Lefevre et al. 2017a; Marshall &amp; White 2019a, b)","noteIndex":0},"citationItems":[{"id":845,"uris":["http://zotero.org/users/6116610/items/ZL6K8JKB"],"uri":["http://zotero.org/users/6116610/items/ZL6K8JKB"],"itemData":{"id":845,"type":"article-journal","abstract":"Some recent modelling papers projecting smaller ﬁsh sizes and catches in a warmer future are based on erroneous assumptions regarding (i) the scaling of gills with body mass and (ii) the energetic cost of ‘maintenance’. Assumption (i) posits that insurmountable geometric constraints prevent respiratory surface areas from growing as fast as body volume. It is argued that these constraints explain allometric scaling of energy metabolism, whereby larger ﬁshes have relatively lower mass-speciﬁc metabolic rates. Assumption (ii) concludes that when ﬁshes reach a certain size, basal oxygen demands will not be met, because of assumption (i). We here demonstrate unequivocally, by applying accepted physiological principles with reference to the existing literature, that these assumptions are not valid. Gills are folded surfaces, where the scaling of surface area to volume is not constrained by spherical geometry. The gill surface area can, in fact, increase linearly in proportion to gill volume and body mass. We cite the large body of evidence demonstrating that respiratory surface areas in ﬁshes reﬂect metabolic needs, not vice versa, which explains the large interspeciﬁc variation in scaling of gill surface areas. Finally, we point out that future studies basing their predictions on models should incorporate factors for scaling of metabolic rate and for temperature effects on metabolism, which agree with measured values, and should account for interspeciﬁc variation in scaling and temperature effects. It is possible that some ﬁshes will become smaller in the future, but to make reliable predictions the underlying mechanisms need to be identiﬁed and sought elsewhere than in geometric constraints on gill surface area. Furthermore, to ensure that useful information is conveyed to the public and policymakers about the possible effects of climate change, it is necessary to improve communication and congruity between ﬁsh physiologists and ﬁsheries scientists.","container-title":"Global Change Biology","DOI":"10.1111/gcb.13652","ISSN":"1354-1013, 1365-2486","issue":"9","language":"en","page":"3449-3459","source":"Crossref","title":"Models projecting the fate of fish populations under climate change need to be based on valid physiological mechanisms","volume":"23","author":[{"family":"Lefevre","given":"Sjannie"},{"family":"McKenzie","given":"David J."},{"family":"Nilsson","given":"Göran E."}],"issued":{"date-parts":[["2017",9]]}}},{"id":11,"uris":["http://zotero.org/users/6116610/items/NKLD927I"],"uri":["http://zotero.org/users/6116610/items/NKLD927I"],"itemData":{"id":11,"type":"article-journal","container-title":"Trends in Ecology &amp; Evolution","DOI":"10.1016/j.tree.2018.12.015","ISSN":"01695347","issue":"3","language":"en","page":"182-184","source":"Crossref","title":"Aquatic Life History Trajectories Are Shaped by Selection, Not Oxygen Limitation","volume":"34","author":[{"family":"Marshall","given":"Dustin J."},{"family":"White","given":"Craig R."}],"issued":{"date-parts":[["2019",1]]}}},{"id":12,"uris":["http://zotero.org/users/6116610/items/I2ZFE658"],"uri":["http://zotero.org/users/6116610/items/I2ZFE658"],"itemData":{"id":12,"type":"article-journal","container-title":"Trends in Ecology &amp; Evolution","DOI":"10.1016/j.tree.2018.10.005","ISSN":"01695347","issue":"2","language":"en","page":"102-111","source":"Crossref","title":"Have We Outgrown the Existing Models of Growth?","volume":"34","author":[{"family":"Marshall","given":"Dustin J."},{"family":"White","given":"Craig R."}],"issued":{"date-parts":[["2019",2]]}}}],"schema":"https://github.com/citation-style-language/schema/raw/master/csl-citation.json"} </w:instrText>
      </w:r>
      <w:r w:rsidRPr="00B37A74">
        <w:fldChar w:fldCharType="separate"/>
      </w:r>
      <w:r w:rsidRPr="00B37A74">
        <w:t xml:space="preserve">(Lefevre </w:t>
      </w:r>
      <w:r w:rsidRPr="00B37A74">
        <w:rPr>
          <w:i/>
          <w:iCs/>
        </w:rPr>
        <w:t>et al.</w:t>
      </w:r>
      <w:r w:rsidRPr="00B37A74">
        <w:t xml:space="preserve"> 2017a; Marshall &amp; White 2019a, b)</w:t>
      </w:r>
      <w:r w:rsidRPr="00B37A74">
        <w:fldChar w:fldCharType="end"/>
      </w:r>
      <w:r w:rsidRPr="00B37A74">
        <w:rPr>
          <w:rFonts w:eastAsiaTheme="minorEastAsia"/>
        </w:rPr>
        <w:t xml:space="preserve">. Hence, despite attempting to describe growth from first principles, </w:t>
      </w:r>
      <w:proofErr w:type="spellStart"/>
      <w:r w:rsidRPr="00B37A74">
        <w:rPr>
          <w:rFonts w:eastAsiaTheme="minorEastAsia"/>
        </w:rPr>
        <w:t>Pütter</w:t>
      </w:r>
      <w:proofErr w:type="spellEnd"/>
      <w:r w:rsidRPr="00B37A74">
        <w:rPr>
          <w:rFonts w:eastAsiaTheme="minorEastAsia"/>
        </w:rPr>
        <w:t xml:space="preserve"> growth models can also be viewed as phenomenological. In more mechanistic growth models, the difference between energy gain and expenditure is partitioned between somatic growth and gonads </w:t>
      </w:r>
      <w:r w:rsidRPr="0001320D">
        <w:rPr>
          <w:rFonts w:eastAsiaTheme="minorEastAsia"/>
        </w:rPr>
        <w:fldChar w:fldCharType="begin"/>
      </w:r>
      <w:r w:rsidRPr="00B37A74">
        <w:rPr>
          <w:rFonts w:eastAsiaTheme="minorEastAsia"/>
        </w:rPr>
        <w:instrText xml:space="preserve"> ADDIN ZOTERO_ITEM CSL_CITATION {"citationID":"aqpecugma4","properties":{"formattedCitation":"(Ursin 1967; Kitchell {\\i{}et al.} 1977; Jobling 1997; Essington {\\i{}et al.} 2001)","plainCitation":"(Ursin 1967; Kitchell et al. 1977; Jobling 1997; Essington et al. 2001)","noteIndex":0},"citationItems":[{"id":895,"uris":["http://zotero.org/users/6116610/items/5G6C5LEF"],"uri":["http://zotero.org/users/6116610/items/5G6C5LEF"],"itemData":{"id":895,"type":"article-journal","container-title":"Journal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id":177,"uris":["http://zotero.org/users/6116610/items/4RNEVDMA"],"uri":["http://zotero.org/users/6116610/items/4RNEVDMA"],"itemData":{"id":177,"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J"},{"family":"Weininger","given":"David"}],"issued":{"date-parts":[["1977"]]}}},{"id":506,"uris":["http://zotero.org/users/6116610/items/AQWW4RPV"],"uri":["http://zotero.org/users/6116610/items/AQWW4RPV"],"itemData":{"id":506,"type":"chapter","container-title":"Global Warming: Implications for Freshwater and Marine Fish","event-place":"Cambridge","ISBN":"0309-6831","page":"225–254","publisher":"Cambridge University Press","publisher-place":"Cambridge","title":"Temperature and growth: modulation of growth rate via temperature change","volume":"61","author":[{"family":"Jobling","given":"M"}],"editor":[{"family":"Wood","given":"C M"},{"family":"McDonald","given":"D G"}],"issued":{"date-parts":[["1997"]]}}},{"id":893,"uris":["http://zotero.org/users/6116610/items/5KJ5HF4D"],"uri":["http://zotero.org/users/6116610/items/5KJ5HF4D"],"itemData":{"id":893,"type":"article-journal","abstract":"The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J."}],"issued":{"date-parts":[["2001"]]}}}],"schema":"https://github.com/citation-style-language/schema/raw/master/csl-citation.json"} </w:instrText>
      </w:r>
      <w:r w:rsidRPr="0001320D">
        <w:rPr>
          <w:rFonts w:eastAsiaTheme="minorEastAsia"/>
        </w:rPr>
        <w:fldChar w:fldCharType="separate"/>
      </w:r>
      <w:r w:rsidRPr="00B37A74">
        <w:t xml:space="preserve">(Ursin 1967; Kitchell </w:t>
      </w:r>
      <w:r w:rsidRPr="00B37A74">
        <w:rPr>
          <w:i/>
          <w:iCs/>
        </w:rPr>
        <w:t>et al.</w:t>
      </w:r>
      <w:r w:rsidRPr="00B37A74">
        <w:t xml:space="preserve"> 1977; Jobling 1997; Essington </w:t>
      </w:r>
      <w:r w:rsidRPr="00B37A74">
        <w:rPr>
          <w:i/>
          <w:iCs/>
        </w:rPr>
        <w:t>et al.</w:t>
      </w:r>
      <w:r w:rsidRPr="00B37A74">
        <w:t xml:space="preserve"> 2001)</w:t>
      </w:r>
      <w:r w:rsidRPr="0001320D">
        <w:rPr>
          <w:rFonts w:eastAsiaTheme="minorEastAsia"/>
        </w:rPr>
        <w:fldChar w:fldCharType="end"/>
      </w:r>
      <w:r w:rsidRPr="00B37A74">
        <w:rPr>
          <w:rFonts w:eastAsiaTheme="minorEastAsia"/>
        </w:rPr>
        <w:t xml:space="preserve">. Energy gain is normally the amount of energy extracted from consumed food and expenditure is defined as maintenance, activity and feeding metabolism. These components of the energetics of growth are found in dynamic energy budget models </w:t>
      </w:r>
      <w:r w:rsidRPr="0001320D">
        <w:rPr>
          <w:rFonts w:eastAsiaTheme="minorEastAsia"/>
        </w:rPr>
        <w:fldChar w:fldCharType="begin"/>
      </w:r>
      <w:r w:rsidRPr="00B37A74">
        <w:rPr>
          <w:rFonts w:eastAsiaTheme="minorEastAsia"/>
        </w:rPr>
        <w:instrText xml:space="preserve"> ADDIN ZOTERO_ITEM CSL_CITATION {"citationID":"a22p22f7fqi","properties":{"formattedCitation":"(Kitchell {\\i{}et al.} 1977; Kooijman 1993; Kearney 2019)","plainCitation":"(Kitchell et al. 1977; Kooijman 1993; Kearney 2019)","noteIndex":0},"citationItems":[{"id":177,"uris":["http://zotero.org/users/6116610/items/4RNEVDMA"],"uri":["http://zotero.org/users/6116610/items/4RNEVDMA"],"itemData":{"id":177,"type":"article-journal","container-title":"Journal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668,"uris":["http://zotero.org/users/6116610/items/8BWJYUP7"],"uri":["http://zotero.org/users/6116610/items/8BWJYUP7"],"itemData":{"id":668,"type":"book","ISBN":"0-521-45223-6","publisher":"Cambridge University Press","title":"Dynamic energy budgets in biological systems","author":[{"family":"Kooijman","given":"Sebastiaan Adriaan Louis Maria"}],"issued":{"date-parts":[["1993"]]}}},{"id":861,"uris":["http://zotero.org/users/6116610/items/8KB4FFVS"],"uri":["http://zotero.org/users/6116610/items/8KB4FFVS"],"itemData":{"id":861,"type":"article-journal","container-title":"Trends in Ecology &amp; Evolution","DOI":"10.1016/j.tree.2018.12.006","ISSN":"01695347","issue":"4","language":"en","page":"275-276","source":"Crossref","title":"Reproductive Hyperallometry Does Not Challenge Mechanistic Growth Models","volume":"34","author":[{"family":"Kearney","given":"Michael"}],"issued":{"date-parts":[["2019",4]]}}}],"schema":"https://github.com/citation-style-language/schema/raw/master/csl-citation.json"} </w:instrText>
      </w:r>
      <w:r w:rsidRPr="0001320D">
        <w:rPr>
          <w:rFonts w:eastAsiaTheme="minorEastAsia"/>
        </w:rPr>
        <w:fldChar w:fldCharType="separate"/>
      </w:r>
      <w:r w:rsidRPr="00B37A74">
        <w:t xml:space="preserve">(Kitchell </w:t>
      </w:r>
      <w:r w:rsidRPr="00B37A74">
        <w:rPr>
          <w:i/>
          <w:iCs/>
        </w:rPr>
        <w:t>et al.</w:t>
      </w:r>
      <w:r w:rsidRPr="00B37A74">
        <w:t xml:space="preserve"> 1977; Kooijman 1993; Kearney 2019)</w:t>
      </w:r>
      <w:r w:rsidRPr="0001320D">
        <w:rPr>
          <w:rFonts w:eastAsiaTheme="minorEastAsia"/>
        </w:rPr>
        <w:fldChar w:fldCharType="end"/>
      </w:r>
      <w:r w:rsidRPr="00B37A74">
        <w:rPr>
          <w:rFonts w:eastAsiaTheme="minorEastAsia"/>
        </w:rPr>
        <w:t xml:space="preserve">, including physiologically structured population models (PSPMs) </w:t>
      </w:r>
      <w:r w:rsidRPr="0001320D">
        <w:rPr>
          <w:rFonts w:eastAsiaTheme="minorEastAsia"/>
        </w:rPr>
        <w:fldChar w:fldCharType="begin"/>
      </w:r>
      <w:r w:rsidRPr="00B37A74">
        <w:rPr>
          <w:rFonts w:eastAsiaTheme="minorEastAsia"/>
        </w:rPr>
        <w:instrText xml:space="preserve"> ADDIN ZOTERO_ITEM CSL_CITATION {"citationID":"YD2Z7X2y","properties":{"formattedCitation":"(de Roos &amp; Persson 2001)","plainCitation":"(de Roos &amp; Persson 2001)","noteIndex":0},"citationItems":[{"id":769,"uris":["http://zotero.org/users/6116610/items/HDUAKQZR"],"uri":["http://zotero.org/users/6116610/items/HDUAKQZR"],"itemData":{"id":769,"type":"article-journal","abstract":"A ubiquitous feature of natural communities is the variation in size that can be observed between organisms, a variation that to a substantial degree is intraspecific. Size variation within species by necessity implies that ecological interactions vary both in intensity and type over the life cycle of an individual. Physiologically structured population models (PSPMs) constitute a modelling approach especially designed to analyse these size-dependent interactions as they explicitly link individual level processes such as consumption and growth to population dynamics. We discuss two cases where PSPMs have been used to analyse the dynamics of size-structured populations. In the first case, a model of a size-structured consumer population feeding on a non-structured prey was successful in predicting both qualitative (mechanisms) and quantitative (individual growth, survival, cycle amplitude) aspects of the population dynamics of a planktivorous fish population. We conclude that single generation cycles as a result of intercohort competition is a general outcome of size-structured consumer–resource interactions. In the second case, involving both cohort competition and cannibalism, we show that PSPMs may predict double asymptotic growth trajectories with individuals ending up as giants. These growth trajectories, which have also been observed in field data, could not be predicted from individual level information, but are emergent properties of the population feedback on individual processes. In contrast to the size-structured consumer–resource model, the dynamics in this case cannot be reduced to simpler lumped stage-based models, but can only be analysed within the domain of PSPMs. Parameter values used in PSPMs adhere to the individual level and are derived independently from the system at focus, whereas model predictions involve both population level processes and individual level processes under conditions of population feedback. This leads to an increased ability to test model predictions but also to a larger set of variables that is predicted at both the individual and population level. The results turn out to be relatively robust to specific model assumptions and thus render a higher degree of generality than purely individual-based models. At the same time, PSPMs offer a much higher degree of realism, precision and testing ability than lumped stage-based or non-structured models. The results of our analyses so far suggest that also in more complex species configurations only a limited set of mechanisms determines the dynamics of PSPMs. We therefore conclude that there is a high potential for developing an individual-based, size-dependent community theory using PSPMs.","container-title":"Oikos","DOI":"10.1034/j.1600-0706.2001.11313.x","ISSN":"1600-0706","issue":"1","language":"en","page":"51-71","source":"Wiley Online Library","title":"Physiologically structured models – from versatile technique to ecological theory","volume":"94","author":[{"family":"Roos","given":"André M.","non-dropping-particle":"de"},{"family":"Persson","given":"Lennart"}],"issued":{"date-parts":[["2001"]]}}}],"schema":"https://github.com/citation-style-language/schema/raw/master/csl-citation.json"} </w:instrText>
      </w:r>
      <w:r w:rsidRPr="0001320D">
        <w:rPr>
          <w:rFonts w:eastAsiaTheme="minorEastAsia"/>
        </w:rPr>
        <w:fldChar w:fldCharType="separate"/>
      </w:r>
      <w:r w:rsidRPr="0001320D">
        <w:rPr>
          <w:rFonts w:eastAsiaTheme="minorEastAsia"/>
          <w:noProof/>
        </w:rPr>
        <w:t>(de Roos &amp; Persson 2001)</w:t>
      </w:r>
      <w:r w:rsidRPr="0001320D">
        <w:rPr>
          <w:rFonts w:eastAsiaTheme="minorEastAsia"/>
        </w:rPr>
        <w:fldChar w:fldCharType="end"/>
      </w:r>
      <w:r w:rsidRPr="00695900">
        <w:rPr>
          <w:rFonts w:eastAsiaTheme="minorEastAsia"/>
        </w:rPr>
        <w:t>,</w:t>
      </w:r>
      <w:r w:rsidRPr="0001320D">
        <w:rPr>
          <w:rFonts w:eastAsiaTheme="minorEastAsia"/>
        </w:rPr>
        <w:t xml:space="preserve"> and size-spectrum models </w:t>
      </w:r>
      <w:r w:rsidRPr="0001320D">
        <w:rPr>
          <w:rFonts w:eastAsiaTheme="minorEastAsia"/>
        </w:rPr>
        <w:fldChar w:fldCharType="begin"/>
      </w:r>
      <w:r w:rsidRPr="00695900">
        <w:rPr>
          <w:rFonts w:eastAsiaTheme="minorEastAsia"/>
        </w:rPr>
        <w:instrText xml:space="preserve"> ADDIN ZOTERO_ITEM CSL_CITATION {"citationID":"CXHy4Ayv","properties":{"formattedCitation":"(Hartvig {\\i{}et al.} 2011; Maury &amp; Poggiale 2013; Blanchard {\\i{}et al.} 2017)","plainCitation":"(Hartvig et al. 2011; Maury &amp; Poggiale 2013; Blanchard et al. 2017)","noteIndex":0},"citationItems":[{"id":46,"uris":["http://zotero.org/users/6116610/items/DI6PRUI4"],"uri":["http://zotero.org/users/6116610/items/DI6PRUI4"],"itemData":{"id":46,"type":"article-journal","abstract":"We synthesise traditional unstructured food webs, allometric body size scaling, trait-based modelling, and physiologically structured modelling to provide a novel and ecologically relevant tool for sizestructured food webs. The framework allows food web models to include ontogenetic growth and life-history omnivory at the individual level by resolving the population structure of each species as a sizespectrum. Each species is characterised by the trait ‘size at maturation’, and all model parameters are made species independent through scaling with individual body size and size at maturation. Parameter values are determined from cross-species analysis of ﬁsh communities as life-history omnivory is widespread in aquatic systems, but may be reparameterised for other systems. An ensemble of food webs is generated and the resulting communities are analysed at four levels of organisation: community level, species level, trait level, and individual level. The model may be solved analytically by assuming that the community spectrum follows a power law. The analytical solution provides a baseline expectation of the results of complex food web simulations, and agrees well with the predictions of the full model on biomass distribution as a function of individual size, biomass distribution as a function of size at maturation, and relation between predator–prey mass ratio of preferred and eaten food. The full model additionally predicts the diversity distribution as a function of size at maturation.","container-title":"Journal of Theoretical Biology","DOI":"10.1016/j.jtbi.2010.12.006","ISSN":"00225193","issue":"1","language":"en","page":"113-122","source":"Crossref","title":"Food web framework for size-structured populations","volume":"272","author":[{"family":"Hartvig","given":"Martin"},{"family":"Andersen","given":"Ken H."},{"family":"Beyer","given":"Jan E."}],"issued":{"date-parts":[["2011",3]]}}},{"id":954,"uris":["http://zotero.org/users/6116610/items/ZNLN5ZMY"],"uri":["http://zotero.org/users/6116610/items/ZNLN5ZMY"],"itemData":{"id":954,"type":"article-journal","abstract":"Individual metabolism, predator–prey relationships, and the role of biodiversity are major factors underlying the dynamics of food webs and their response to environmental variability. Despite their crucial, complementary and interacting influences, they are usually not considered simultaneously in current marine ecosystem models. In an attempt to fill this gap and determine if these factors and their interaction are sufficient to allow realistic community structure and dynamics to emerge, we formulate a mathematical model of the size-structured dynamics of marine communities which integrates mechanistically individual, population and community levels. The model represents the transfer of energy generated in both time and size by an infinite number of interacting fish species spanning from very small to very large species. It is based on standard individual level assumptions of the Dynamic Energy Budget theory (DEB) as well as important ecological processes such as opportunistic size-based predation and competition for food. Resting on the inter-specific body-size scaling relationships of the DEB theory, the diversity of life-history traits (i.e. biodiversity) is explicitly integrated. The stationary solutions of the model as well as the transient solutions arising when environmental signals (e.g. variability of primary production and temperature) propagate through the ecosystem are studied using numerical simulations. It is shown that in the absence of density-dependent feedback processes, the model exhibits unstable oscillations. Density-dependent schooling probability and schooling-dependent predatory and disease mortalities are proposed to be important stabilizing factors allowing stationary solutions to be reached. At the community level, the shape and slope of the obtained quasi-linear stationary spectrum matches well with empirical studies. When oscillations of primary production are simulated, the model predicts that the variability propagates along the spectrum in a given frequency-dependent size range before decreasing for larger sizes. At the species level, the simulations show that small and large species dominate the community successively (small species being more abundant at small sizes and large species being more abundant at large sizes) and that the total biomass of a species decreases with its maximal size which again corroborates empirical studies. Our results indicate that the simultaneous consideration of individual growth and reproduction, size-structured trophic interactions, the diversity of life-history traits and a density-dependent stabilizing process allow realistic community structure and dynamics to emerge without any arbitrary prescription. As a logical consequence of our model construction and a basis for future studies, we define the function Φ as the relative contribution of each species to the total biomass of the ecosystem, for any given size. We argue that this function is a measure of the functional role of biodiversity characterizing the impact of the structure of the community (its species composition) on its function (the relative proportions of losses, dissipation and biological work).","container-title":"Journal of Theoretical Biology","DOI":"10.1016/j.jtbi.2013.01.018","ISSN":"0022-5193","journalAbbreviation":"Journal of Theoretical Biology","language":"en","page":"52-71","source":"ScienceDirect","title":"From individuals to populations to communities: A dynamic energy budget model of marine ecosystem size-spectrum including life history diversity","title-short":"From individuals to populations to communities","volume":"324","author":[{"family":"Maury","given":"Olivier"},{"family":"Poggiale","given":"Jean-Christophe"}],"issued":{"date-parts":[["2013",5,7]]}}},{"id":977,"uris":["http://zotero.org/users/6116610/items/QYPPUEVK"],"uri":["http://zotero.org/users/6116610/items/QYPPUEVK"],"itemData":{"id":977,"type":"article-journal","container-title":"Trends in Ecology &amp; Evolution","DOI":"10.1016/j.tree.2016.12.003","ISSN":"01695347","issue":"3","journalAbbreviation":"Trends in Ecology &amp; Evolution","language":"en","page":"174-186","source":"DOI.org (Crossref)","title":"From Bacteria to Whales: Using Functional Size Spectra to Model Marine Ecosystems","title-short":"From Bacteria to Whales","volume":"32","author":[{"family":"Blanchard","given":"Julia L."},{"family":"Heneghan","given":"Ryan F."},{"family":"Everett","given":"Jason D."},{"family":"Trebilco","given":"Rowan"},{"family":"Richardson","given":"Anthony J."}],"issued":{"date-parts":[["2017",3]]}}}],"schema":"https://github.com/citation-style-language/schema/raw/master/csl-citation.json"} </w:instrText>
      </w:r>
      <w:r w:rsidRPr="0001320D">
        <w:rPr>
          <w:rFonts w:eastAsiaTheme="minorEastAsia"/>
        </w:rPr>
        <w:fldChar w:fldCharType="separate"/>
      </w:r>
      <w:r w:rsidRPr="00B37A74">
        <w:t xml:space="preserve">(Hartvig </w:t>
      </w:r>
      <w:r w:rsidRPr="00B37A74">
        <w:rPr>
          <w:i/>
          <w:iCs/>
        </w:rPr>
        <w:t>et al.</w:t>
      </w:r>
      <w:r w:rsidRPr="00B37A74">
        <w:t xml:space="preserve"> 2011; Maury &amp; Poggiale 2013; Blanchard </w:t>
      </w:r>
      <w:r w:rsidRPr="00B37A74">
        <w:rPr>
          <w:i/>
          <w:iCs/>
        </w:rPr>
        <w:t>et al.</w:t>
      </w:r>
      <w:r w:rsidRPr="00B37A74">
        <w:t xml:space="preserve"> 2017)</w:t>
      </w:r>
      <w:r w:rsidRPr="0001320D">
        <w:rPr>
          <w:rFonts w:eastAsiaTheme="minorEastAsia"/>
        </w:rPr>
        <w:fldChar w:fldCharType="end"/>
      </w:r>
      <w:r w:rsidRPr="00B37A74">
        <w:rPr>
          <w:rFonts w:eastAsiaTheme="minorEastAsia"/>
        </w:rPr>
        <w:t xml:space="preserve">. Therefore, it is important to understand how consumption </w:t>
      </w:r>
      <w:r w:rsidRPr="00B37A74">
        <w:rPr>
          <w:rFonts w:eastAsiaTheme="minorEastAsia"/>
        </w:rPr>
        <w:lastRenderedPageBreak/>
        <w:t xml:space="preserve">and metabolism rates scale with body mass and temperature in order to understand if and how growth of large fish within populations is limited by temperature, and to evaluate the physiological basis of growth models. </w:t>
      </w:r>
    </w:p>
    <w:p w14:paraId="77035ED8" w14:textId="77777777" w:rsidR="00FF0C73" w:rsidRPr="00B37A74" w:rsidRDefault="00FF0C73" w:rsidP="00FF0C73">
      <w:pPr>
        <w:spacing w:line="480" w:lineRule="auto"/>
        <w:ind w:firstLine="284"/>
        <w:contextualSpacing/>
        <w:jc w:val="both"/>
        <w:rPr>
          <w:rFonts w:cstheme="minorHAnsi"/>
        </w:rPr>
      </w:pPr>
      <w:r w:rsidRPr="00B37A74">
        <w:rPr>
          <w:rFonts w:eastAsiaTheme="minorEastAsia"/>
        </w:rPr>
        <w:t>Moreover</w:t>
      </w:r>
      <w:r>
        <w:rPr>
          <w:rFonts w:eastAsiaTheme="minorEastAsia"/>
        </w:rPr>
        <w:t xml:space="preserve"> </w:t>
      </w:r>
      <w:r w:rsidRPr="00B37A74">
        <w:rPr>
          <w:rFonts w:eastAsiaTheme="minorEastAsia"/>
        </w:rPr>
        <w:t>the effect of body mass and temperature on growth dynamics should be evaluated over ontogeny</w:t>
      </w:r>
      <w:commentRangeStart w:id="57"/>
      <w:commentRangeStart w:id="58"/>
      <w:commentRangeStart w:id="59"/>
      <w:commentRangeStart w:id="60"/>
      <w:r w:rsidRPr="00B37A74">
        <w:rPr>
          <w:rFonts w:eastAsiaTheme="minorEastAsia"/>
        </w:rPr>
        <w:t xml:space="preserve"> </w:t>
      </w:r>
      <w:commentRangeEnd w:id="57"/>
      <w:r w:rsidRPr="00695900">
        <w:rPr>
          <w:rStyle w:val="Kommentarsreferens"/>
        </w:rPr>
        <w:commentReference w:id="57"/>
      </w:r>
      <w:commentRangeEnd w:id="58"/>
      <w:r>
        <w:rPr>
          <w:rStyle w:val="Kommentarsreferens"/>
        </w:rPr>
        <w:commentReference w:id="58"/>
      </w:r>
      <w:commentRangeEnd w:id="59"/>
      <w:r w:rsidR="00F4251D">
        <w:rPr>
          <w:rStyle w:val="Kommentarsreferens"/>
        </w:rPr>
        <w:commentReference w:id="59"/>
      </w:r>
      <w:commentRangeEnd w:id="60"/>
      <w:r w:rsidR="00794EC7">
        <w:rPr>
          <w:rStyle w:val="Kommentarsreferens"/>
        </w:rPr>
        <w:commentReference w:id="60"/>
      </w:r>
      <w:r w:rsidRPr="00B37A74">
        <w:rPr>
          <w:rFonts w:eastAsiaTheme="minorEastAsia"/>
        </w:rPr>
        <w:t xml:space="preserve">at the intraspecific level (within species), which better represents the underlying process than interspecific data (among species) </w:t>
      </w:r>
      <w:r w:rsidRPr="00B37A74">
        <w:rPr>
          <w:rFonts w:eastAsiaTheme="minorEastAsia"/>
        </w:rPr>
        <w:fldChar w:fldCharType="begin"/>
      </w:r>
      <w:r w:rsidRPr="00B37A74">
        <w:rPr>
          <w:rFonts w:eastAsiaTheme="minorEastAsia"/>
        </w:rPr>
        <w:instrText xml:space="preserve"> ADDIN ZOTERO_ITEM CSL_CITATION {"citationID":"a252pqsm22l","properties":{"formattedCitation":"(Marshall &amp; White 2019b)","plainCitation":"(Marshall &amp; White 2019b)","noteIndex":0},"citationItems":[{"id":12,"uris":["http://zotero.org/users/6116610/items/I2ZFE658"],"uri":["http://zotero.org/users/6116610/items/I2ZFE658"],"itemData":{"id":12,"type":"article-journal","container-title":"Trends in Ecology &amp; Evolution","DOI":"10.1016/j.tree.2018.10.005","ISSN":"01695347","issue":"2","language":"en","page":"102-111","source":"Crossref","title":"Have We Outgrown the Existing Models of Growth?","volume":"34","author":[{"family":"Marshall","given":"Dustin J."},{"family":"White","given":"Craig R."}],"issued":{"date-parts":[["2019",2]]}}}],"schema":"https://github.com/citation-style-language/schema/raw/master/csl-citation.json"} </w:instrText>
      </w:r>
      <w:r w:rsidRPr="00B37A74">
        <w:rPr>
          <w:rFonts w:eastAsiaTheme="minorEastAsia"/>
        </w:rPr>
        <w:fldChar w:fldCharType="separate"/>
      </w:r>
      <w:r w:rsidRPr="00B37A74">
        <w:t>(Marshall &amp; White 2019b)</w:t>
      </w:r>
      <w:r w:rsidRPr="00B37A74">
        <w:rPr>
          <w:rFonts w:eastAsiaTheme="minorEastAsia"/>
        </w:rPr>
        <w:fldChar w:fldCharType="end"/>
      </w:r>
      <w:r w:rsidRPr="00B37A74">
        <w:rPr>
          <w:rFonts w:eastAsiaTheme="minorEastAsia"/>
        </w:rPr>
        <w:t xml:space="preserve">. Despite this, intraspecific body mass- and temperature scaling is often inferred from interspecific data, possibly because we know surprisingly little about </w:t>
      </w:r>
      <w:r>
        <w:rPr>
          <w:rFonts w:eastAsiaTheme="minorEastAsia"/>
        </w:rPr>
        <w:t>average</w:t>
      </w:r>
      <w:r w:rsidRPr="00B37A74">
        <w:rPr>
          <w:rFonts w:eastAsiaTheme="minorEastAsia"/>
        </w:rPr>
        <w:t xml:space="preserve"> relationship between consumption and metabolic exponents within species </w:t>
      </w:r>
      <w:r w:rsidRPr="00B37A74">
        <w:rPr>
          <w:rFonts w:eastAsiaTheme="minorEastAsia"/>
        </w:rPr>
        <w:fldChar w:fldCharType="begin"/>
      </w:r>
      <w:r w:rsidRPr="00B37A74">
        <w:rPr>
          <w:rFonts w:eastAsiaTheme="minorEastAsia"/>
        </w:rPr>
        <w:instrText xml:space="preserve"> ADDIN ZOTERO_ITEM CSL_CITATION {"citationID":"a7p21tfn32","properties":{"formattedCitation":"(Marshall &amp; White 2019b)","plainCitation":"(Marshall &amp; White 2019b)","noteIndex":0},"citationItems":[{"id":12,"uris":["http://zotero.org/users/6116610/items/I2ZFE658"],"uri":["http://zotero.org/users/6116610/items/I2ZFE658"],"itemData":{"id":12,"type":"article-journal","container-title":"Trends in Ecology &amp; Evolution","DOI":"10.1016/j.tree.2018.10.005","ISSN":"01695347","issue":"2","language":"en","page":"102-111","source":"Crossref","title":"Have We Outgrown the Existing Models of Growth?","volume":"34","author":[{"family":"Marshall","given":"Dustin J."},{"family":"White","given":"Craig R."}],"issued":{"date-parts":[["2019",2]]}}}],"schema":"https://github.com/citation-style-language/schema/raw/master/csl-citation.json"} </w:instrText>
      </w:r>
      <w:r w:rsidRPr="00B37A74">
        <w:rPr>
          <w:rFonts w:eastAsiaTheme="minorEastAsia"/>
        </w:rPr>
        <w:fldChar w:fldCharType="separate"/>
      </w:r>
      <w:r w:rsidRPr="00B37A74">
        <w:t>(Marshall &amp; White 2019b)</w:t>
      </w:r>
      <w:r w:rsidRPr="00B37A74">
        <w:rPr>
          <w:rFonts w:eastAsiaTheme="minorEastAsia"/>
        </w:rPr>
        <w:fldChar w:fldCharType="end"/>
      </w:r>
      <w:r w:rsidRPr="00B37A74">
        <w:rPr>
          <w:rFonts w:cstheme="minorHAnsi"/>
        </w:rPr>
        <w:t>.</w:t>
      </w:r>
      <w:r w:rsidRPr="00B37A74">
        <w:rPr>
          <w:rFonts w:eastAsiaTheme="minorEastAsia"/>
        </w:rPr>
        <w:t xml:space="preserve"> Yet, how physiological rates depend on mass and temperature within species can differ from the same relationships across species </w:t>
      </w:r>
      <w:r w:rsidRPr="0001320D">
        <w:rPr>
          <w:rFonts w:eastAsiaTheme="minorEastAsia"/>
        </w:rPr>
        <w:fldChar w:fldCharType="begin"/>
      </w:r>
      <w:r w:rsidRPr="00B37A74">
        <w:rPr>
          <w:rFonts w:eastAsiaTheme="minorEastAsia"/>
        </w:rPr>
        <w:instrText xml:space="preserve"> ADDIN ZOTERO_ITEM CSL_CITATION {"citationID":"ak6r101b8m","properties":{"formattedCitation":"(Glazier 2005; Rall {\\i{}et al.} 2012; Jerde {\\i{}et al.} 2019)","plainCitation":"(Glazier 2005; Rall et al. 2012; Jerde et al. 2019)","noteIndex":0},"citationItems":[{"id":565,"uris":["http://zotero.org/users/6116610/items/N9ER7BYE"],"uri":["http://zotero.org/users/6116610/items/N9ER7BYE"],"itemData":{"id":565,"type":"article-journal","abstract":"In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(b\\textless1); Type II: linear, isometric (b=1); Type III: nonlinear, ontogenetic shift from isometric (b=1), or nearly isometric, to negatively allometric (b\\textless1); and Type IV: nonlinear, ontogenetic shift from positively allometric (b\\textgreater1) to one or two later phases of negative allometry (b\\textless1).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 of the Cambridge Philosophical Society","DOI":"10.1017/S1464793105006834","issue":"4","note":"PMID: 16221332","page":"611–662","title":"Beyond the '3/4-power law': variation in the intra- and interspecific scaling of metabolic rate in animals","volume":"80","author":[{"family":"Glazier","given":"D S"}],"issued":{"date-parts":[["2005"]]}}},{"id":680,"uris":["http://zotero.org/users/6116610/items/JM55X7VJ"],"uri":["http://zotero.org/users/6116610/items/JM55X7VJ"],"itemData":{"id":680,"type":"article-journal","abstract":"Knowledge of feeding rates is the basis to understand interaction strength and subsequently the stability of ecosystems and biodiversity. Feeding rates, as all biological rates, depend on consumer and resource body masses and environmental temperature. Despite five decades of research on functional responses as quantitative models of feeding rates, a unifying framework of how they scale with body masses and temperature is still lacking. This is perplexing, considering that the strength of functional responses (i.e. interaction strengths) is crucially important for the stability of simple consumer-resource systems and the persistence, sustainability and biodiversity of complex communities. Here, we present the largest currently available database on functional response parameters and their scaling with body mass and temperature. Moreover, these data are integrated across ecosystems and metabolic types of species. Surprisingly, we found general temperature dependencies that differed from the Arrhenius terms predicted by metabolic models. Additionally, the body-mass-scaling relationships were more complex than expected and differed across ecosystems and metabolic types. At local scales (taxonomically narrow groups of consumer-resource pairs), we found hump-shaped deviations from the temperature and body-mass-scaling relationships. Despite the complexity of our results, these body-mass- and temperature-scaling models remain useful as a mechanistic basis for predicting the consequences of warming for interaction strengths, population dynamics and network stability across communities differing in their size structure.","container-title":"Philosophical Transactions of the Royal Society of London, Series B: Biological Sciences","DOI":"10.1098/rstb.2012.0242","issue":"1605","note":"PMID: 23007080","page":"2923–2934","title":"Universal temperature and body-mass scaling of feeding rates","volume":"367","author":[{"family":"Rall","given":"Björn C"},{"family":"Brose","given":"U"},{"family":"Hartvig","given":"M"},{"family":"Kalinkat","given":"G"},{"family":"Schwarzmuller","given":"F"},{"family":"Vucic-Pestic","given":"O"},{"family":"Petchey","given":"O L"}],"issued":{"date-parts":[["2012"]]}}},{"id":801,"uris":["http://zotero.org/users/6116610/items/72LJKITA"],"uri":["http://zotero.org/users/6116610/items/72LJKITA"],"itemData":{"id":801,"type":"article-journal","abstract":"As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L."}],"issued":{"date-parts":[["2019",9,20]]}}}],"schema":"https://github.com/citation-style-language/schema/raw/master/csl-citation.json"} </w:instrText>
      </w:r>
      <w:r w:rsidRPr="0001320D">
        <w:rPr>
          <w:rFonts w:eastAsiaTheme="minorEastAsia"/>
        </w:rPr>
        <w:fldChar w:fldCharType="separate"/>
      </w:r>
      <w:r w:rsidRPr="00B37A74">
        <w:t xml:space="preserve">(Glazier 2005; Rall </w:t>
      </w:r>
      <w:r w:rsidRPr="00B37A74">
        <w:rPr>
          <w:i/>
          <w:iCs/>
        </w:rPr>
        <w:t>et al.</w:t>
      </w:r>
      <w:r w:rsidRPr="00B37A74">
        <w:t xml:space="preserve"> 2012; Jerde </w:t>
      </w:r>
      <w:r w:rsidRPr="00B37A74">
        <w:rPr>
          <w:i/>
          <w:iCs/>
        </w:rPr>
        <w:t>et al.</w:t>
      </w:r>
      <w:r w:rsidRPr="00B37A74">
        <w:t xml:space="preserve"> 2019)</w:t>
      </w:r>
      <w:r w:rsidRPr="0001320D">
        <w:rPr>
          <w:rFonts w:eastAsiaTheme="minorEastAsia"/>
        </w:rPr>
        <w:fldChar w:fldCharType="end"/>
      </w:r>
      <w:r w:rsidRPr="00B37A74">
        <w:rPr>
          <w:rFonts w:eastAsiaTheme="minorEastAsia"/>
        </w:rPr>
        <w:t xml:space="preserve">. Across species, rates are often assumed (and found) to scale as power functions of mass with exponents of 3/4 for whole organism rates (-1/4 for mass-specific rates), exponentially with temperature, and with independent mass and temperature effects (e.g., in the Arrhenius fractal supply model (AFS) applied in the metabolic theory of ecology, MTE </w:t>
      </w:r>
      <w:r w:rsidRPr="0001320D">
        <w:rPr>
          <w:rFonts w:eastAsiaTheme="minorEastAsia"/>
        </w:rPr>
        <w:fldChar w:fldCharType="begin"/>
      </w:r>
      <w:r w:rsidRPr="00B37A74">
        <w:rPr>
          <w:rFonts w:eastAsiaTheme="minorEastAsia"/>
        </w:rPr>
        <w:instrText xml:space="preserve"> ADDIN ZOTERO_ITEM CSL_CITATION {"citationID":"a2hoh6khnhp","properties":{"formattedCitation":"(Gillooly {\\i{}et al.} 2001; Brown {\\i{}et al.} 2004; Downs {\\i{}et al.} 2008)","plainCitation":"(Gillooly et al. 2001; Brown et al. 2004; Downs et al. 2008)","noteIndex":0},"citationItems":[{"id":226,"uris":["http://zotero.org/users/6116610/items/AQW7VR9T"],"uri":["http://zotero.org/users/6116610/items/AQW7VR9T"],"itemData":{"id":226,"type":"article-journal","container-title":"Science","issue":"293.5538","page":"2248–2251.","title":"Effects of size and temperature on metabolic rate","author":[{"family":"Gillooly","given":"J F"},{"family":"Brown","given":"J H"},{"family":"West","given":"G B"},{"family":"Savage","given":"V M"},{"family":"Charnov","given":"E L"}],"issued":{"date-parts":[["2001"]]}}},{"id":914,"uris":["http://zotero.org/users/6116610/items/D84IXDI8"],"uri":["http://zotero.org/users/6116610/items/D84IXDI8"],"itemData":{"id":914,"type":"article-journal","abstract":"Metabolism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B."}],"issued":{"date-parts":[["2004",7]]}}},{"id":395,"uris":["http://zotero.org/users/6116610/items/P4FF6SQE"],"uri":["http://zotero.org/users/6116610/items/P4FF6SQE"],"itemData":{"id":395,"type":"article-journal","abstract":"1. How body mass and body temperature influence metabolic rate has been of interest for decades. Today that interest can be seen in the form of debates over the proper scaling coefficients, and the mechanistic underpinnings of allometric models for metabolic rate in relation to body mass and body temperature. We tested explicit assumptions built into what we term the Arrhenius fractal supply (AFS) model of these relationships. This model, and its assumptions, is foundational to the controversial Metabolic Theory of Ecology. 2. In addition to predicting that the scaling exponent for body mass is 3/4, the AFS model originally predicted that metabolic responses to body temperature, measured as activation energies, should fall between 0.2 and 1.2 eV. More recently, the latter range was narrowed to 0.6 and 0.7 eV. 3. To test the AFS's predictions, we used multiple regression of ln(metabolic rate) as a function of ln(body mass) and 1/(body temperature) to fit the best scaling exponent for body mass to nine data sets of many diverse species. 4. For the majority of the data sets, in addition to not supporting a scaling exponent of 3/4, the analyses indicated that effects of body temperature sometimes fell outside the range of 0.6-0.7 eV, indicating that the predictions of the AFS model do not hold universally. 5. Effects of body temperature, however, did fall within the range of 0.2-1.2 eV. To aid interpretation of these results, we transformed activation energies into Q(10)s. At ecologically realistic temperatures, the values of Q(10) that approximate activation energies of 0.2-1.2 eV ranged from c. 1.4 to 6.1 (where 6.1 is clearly unreasonably high). Hence, any model that predicts activation energies between 0.2 and 1.2 eV does not appear to be an informative scaling model at the organismal level. 6. The AFS model is foundational for the Metabolic Theory of Ecology. While we commend the attempt to incorporate scaling of metabolism into ecological theory, and the research it has inspired, we caution against using untested, and likely incorrect, assumptions as a foundation to a general theory of ecology. We recommend that scientists allow the data to determine the best model for incorporating energetics into ecological theory.","container-title":"Functional Ecology","DOI":"10.1111/j.1365-2435.2007.01371.x","ISSN":"02698463","issue":"2","note":"PMID: 254191700006","page":"239–244","title":"Scaling metabolic rate with body mass and inverse body temperature: A test of the Arrhenius fractal supply model","volume":"22","author":[{"family":"Downs","given":"C. J."},{"family":"Hayes","given":"J. P."},{"family":"Tracy","given":"C. R."}],"issued":{"date-parts":[["2008"]]}}}],"schema":"https://github.com/citation-style-language/schema/raw/master/csl-citation.json"} </w:instrText>
      </w:r>
      <w:r w:rsidRPr="0001320D">
        <w:rPr>
          <w:rFonts w:eastAsiaTheme="minorEastAsia"/>
        </w:rPr>
        <w:fldChar w:fldCharType="separate"/>
      </w:r>
      <w:r w:rsidRPr="00B37A74">
        <w:t xml:space="preserve">(Gillooly </w:t>
      </w:r>
      <w:r w:rsidRPr="00B37A74">
        <w:rPr>
          <w:i/>
          <w:iCs/>
        </w:rPr>
        <w:t>et al.</w:t>
      </w:r>
      <w:r w:rsidRPr="00B37A74">
        <w:t xml:space="preserve"> 2001; Brown </w:t>
      </w:r>
      <w:r w:rsidRPr="00B37A74">
        <w:rPr>
          <w:i/>
          <w:iCs/>
        </w:rPr>
        <w:t>et al.</w:t>
      </w:r>
      <w:r w:rsidRPr="00B37A74">
        <w:t xml:space="preserve"> 2004; Downs </w:t>
      </w:r>
      <w:r w:rsidRPr="00B37A74">
        <w:rPr>
          <w:i/>
          <w:iCs/>
        </w:rPr>
        <w:t>et al.</w:t>
      </w:r>
      <w:r w:rsidRPr="00B37A74">
        <w:t xml:space="preserve"> 2008)</w:t>
      </w:r>
      <w:r w:rsidRPr="0001320D">
        <w:rPr>
          <w:rFonts w:eastAsiaTheme="minorEastAsia"/>
        </w:rPr>
        <w:fldChar w:fldCharType="end"/>
      </w:r>
      <w:r w:rsidRPr="00B37A74">
        <w:rPr>
          <w:rFonts w:eastAsiaTheme="minorEastAsia"/>
        </w:rPr>
        <w:t xml:space="preserve">). In contrast, within species </w:t>
      </w:r>
      <w:r w:rsidRPr="00B37A74">
        <w:rPr>
          <w:rFonts w:cstheme="minorHAnsi"/>
        </w:rPr>
        <w:t xml:space="preserve">deviations from a general 3/4 mass exponent are common </w:t>
      </w:r>
      <w:r w:rsidRPr="0001320D">
        <w:rPr>
          <w:rFonts w:cstheme="minorHAnsi"/>
        </w:rPr>
        <w:fldChar w:fldCharType="begin"/>
      </w:r>
      <w:r w:rsidRPr="00B37A74">
        <w:rPr>
          <w:rFonts w:cstheme="minorHAnsi"/>
        </w:rPr>
        <w:instrText xml:space="preserve"> ADDIN ZOTERO_ITEM CSL_CITATION {"citationID":"08XsdlXm","properties":{"formattedCitation":"(Clarke &amp; Johnston 1999; Bokma 2004; Jerde {\\i{}et al.} 2019)","plainCitation":"(Clarke &amp; Johnston 1999; Bokma 2004; Jerde et al. 2019)","noteIndex":0},"citationItems":[{"id":486,"uris":["http://zotero.org/users/6116610/items/6S42PU4A"],"uri":["http://zotero.org/users/6116610/items/6S42PU4A"],"itemData":{"id":486,"type":"article-journal","container-title":"Journal of Animal Ecology","page":"893–905","title":"Scaling of metabolic rate with body mass and temperature in teleost fish","volume":"68","author":[{"family":"Clarke","given":"A"},{"family":"Johnston","given":"N M"}],"issued":{"date-parts":[["1999"]]}}},{"id":679,"uris":["http://zotero.org/users/6116610/items/968SQBW8"],"uri":["http://zotero.org/users/6116610/items/968SQBW8"],"itemData":{"id":679,"type":"article-journal","container-title":"Functional Ecology","issue":"2","page":"184–187","title":"Evidence against universal metabolic allometry","volume":"18","author":[{"family":"Bokma","given":"Folmer"}],"issued":{"date-parts":[["2004"]]}}},{"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L."}],"issued":{"date-parts":[["2019",9,20]]}}}],"schema":"https://github.com/citation-style-language/schema/raw/master/csl-citation.json"} </w:instrText>
      </w:r>
      <w:r w:rsidRPr="0001320D">
        <w:rPr>
          <w:rFonts w:cstheme="minorHAnsi"/>
        </w:rPr>
        <w:fldChar w:fldCharType="separate"/>
      </w:r>
      <w:r w:rsidRPr="00B37A74">
        <w:t xml:space="preserve">(Clarke &amp; Johnston 1999; Bokma 2004; Jerde </w:t>
      </w:r>
      <w:r w:rsidRPr="00B37A74">
        <w:rPr>
          <w:i/>
          <w:iCs/>
        </w:rPr>
        <w:t>et al.</w:t>
      </w:r>
      <w:r w:rsidRPr="00B37A74">
        <w:t xml:space="preserve"> 2019)</w:t>
      </w:r>
      <w:r w:rsidRPr="0001320D">
        <w:rPr>
          <w:rFonts w:cstheme="minorHAnsi"/>
        </w:rPr>
        <w:fldChar w:fldCharType="end"/>
      </w:r>
      <w:r w:rsidRPr="00B37A74">
        <w:rPr>
          <w:rFonts w:cstheme="minorHAnsi"/>
        </w:rPr>
        <w:t xml:space="preserve">, rates are typically unimodal </w:t>
      </w:r>
      <w:r w:rsidRPr="0001320D">
        <w:rPr>
          <w:rFonts w:eastAsiaTheme="minorEastAsia"/>
        </w:rPr>
        <w:fldChar w:fldCharType="begin"/>
      </w:r>
      <w:r w:rsidRPr="00B37A74">
        <w:rPr>
          <w:rFonts w:eastAsiaTheme="minorEastAsia"/>
        </w:rPr>
        <w:instrText xml:space="preserve"> ADDIN ZOTERO_ITEM CSL_CITATION {"citationID":"a1h34ogh0jf","properties":{"formattedCitation":"(Dell {\\i{}et al.} 2011; Englund {\\i{}et al.} 2011; Rall {\\i{}et al.} 2012; Uiterwaal &amp; DeLong 2020)","plainCitation":"(Dell et al. 2011; Englund et al. 2011; Rall et al. 2012; Uiterwaal &amp; DeLong 2020)","noteIndex":0},"citationItems":[{"id":998,"uris":["http://zotero.org/users/6116610/items/BWZZIL6R"],"uri":["http://zotero.org/users/6116610/items/BWZZIL6R"],"itemData":{"id":998,"type":"article-journal","container-title":"Proceedings of the National Academy of Sciences","DOI":"10.1073/pnas.1015178108","ISSN":"0027-8424, 1091-6490","issue":"26","journalAbbreviation":"Proceedings of the National Academy of Sciences","language":"en","page":"10591-10596","source":"DOI.org (Crossref)","title":"Systematic variation in the temperature dependence of physiological and ecological traits","volume":"108","author":[{"family":"Dell","given":"A. I."},{"family":"Pawar","given":"S."},{"family":"Savage","given":"V. M."}],"issued":{"date-parts":[["2011",6,28]]}}},{"id":805,"uris":["http://zotero.org/users/6116610/items/VX2UYM3J"],"uri":["http://zotero.org/users/6116610/items/VX2UYM3J"],"itemData":{"id":805,"type":"article-journal","abstract":"Ecology letters (2011) 14: 914–921 Abstract The Arrhenius equation has emerged as the favoured model for describing the temperature dependence of consumption in predator–prey models. To examine the relevance of this equation, we undertook a meta-analysis of published relationships between functional response parameters and temperature. We show that, when plotted in lin-log space, temperature dependence of both attack rate and maximal ingestion rate exhibits a hump-shaped relationship and not a linear one as predicted by the Arrhenius equation. The relationship remains significantly downward concave even when data from temperatures above the peak of the hump are discarded. Temperature dependence is stronger for attack rate than for maximal ingestion rate, but the thermal optima are not different. We conclude that the use of the Arrhenius equation to describe consumption in predator–prey models requires the assumption that temperatures above thermal optima are unimportant for population and community dynamics, an assumption that is untenable given the available data.","container-title":"Ecology Letters","DOI":"10.1111/j.1461-0248.2011.01661.x","ISSN":"1461-0248","issue":"9","language":"en","page":"914-921","source":"Wiley Online Library","title":"Temperature dependence of the functional response","volume":"14","author":[{"family":"Englund","given":"Göran"},{"family":"Öhlund","given":"Gunnar"},{"family":"Hein","given":"Catherine L."},{"family":"Diehl","given":"Sebastian"}],"issued":{"date-parts":[["2011"]]}}},{"id":680,"uris":["http://zotero.org/users/6116610/items/JM55X7VJ"],"uri":["http://zotero.org/users/6116610/items/JM55X7VJ"],"itemData":{"id":680,"type":"article-journal","abstract":"Knowledge of feeding rates is the basis to understand interaction strength and subsequently the stability of ecosystems and biodiversity. Feeding rates, as all biological rates, depend on consumer and resource body masses and environmental temperature. Despite five decades of research on functional responses as quantitative models of feeding rates, a unifying framework of how they scale with body masses and temperature is still lacking. This is perplexing, considering that the strength of functional responses (i.e. interaction strengths) is crucially important for the stability of simple consumer-resource systems and the persistence, sustainability and biodiversity of complex communities. Here, we present the largest currently available database on functional response parameters and their scaling with body mass and temperature. Moreover, these data are integrated across ecosystems and metabolic types of species. Surprisingly, we found general temperature dependencies that differed from the Arrhenius terms predicted by metabolic models. Additionally, the body-mass-scaling relationships were more complex than expected and differed across ecosystems and metabolic types. At local scales (taxonomically narrow groups of consumer-resource pairs), we found hump-shaped deviations from the temperature and body-mass-scaling relationships. Despite the complexity of our results, these body-mass- and temperature-scaling models remain useful as a mechanistic basis for predicting the consequences of warming for interaction strengths, population dynamics and network stability across communities differing in their size structure.","container-title":"Philosophical Transactions of the Royal Society of London, Series B: Biological Sciences","DOI":"10.1098/rstb.2012.0242","issue":"1605","note":"PMID: 23007080","page":"2923–2934","title":"Universal temperature and body-mass scaling of feeding rates","volume":"367","author":[{"family":"Rall","given":"Björn C"},{"family":"Brose","given":"U"},{"family":"Hartvig","given":"M"},{"family":"Kalinkat","given":"G"},{"family":"Schwarzmuller","given":"F"},{"family":"Vucic-Pestic","given":"O"},{"family":"Petchey","given":"O L"}],"issued":{"date-parts":[["2012"]]}}},{"id":785,"uris":["http://zotero.org/users/6116610/items/Y6H474BP"],"uri":["http://zotero.org/users/6116610/items/Y6H474BP"],"itemData":{"id":785,"type":"article-journal","abstract":"Functional responses describe how consumer foraging rates change with resource density. Despite extensive research looking at the factors underlying foraging interactions, there remains ongoing controversy about how temperature and body size control the functional response parameters space clearance (or attack) rate and handling time. Here, we investigate the effects of temperature, consumer mass, and resource mass using the largest compilation of functional responses yet assembled. This compilation contains 2,083 functional response curves covering a wide range of foragers and prey types, environmental conditions, and habitats. After accounting for experimental arena size, dimensionality of the foraging interaction, and consumer taxon, we find that both space clearance rate and handling time are optimized at intermediate temperatures (a unimodal rather than monotonic response), suggesting that the response to global climate change depends on the location of the consumer's current temperature relative to the optimum. We further confirm that functional responses are higher and steeper for large consumers and small resources, and models using consumer and resource masses separately outperformed models using consumer:resource mass ratios, suggesting that consumer and resource body mass act independently to set interaction strengths. Lastly, we show that the extent to which foraging is affected by temperature or mass depends on the taxonomic identity of the consumer and the dimensionality of the consumer-resource interaction. We thus argue that although overall body size and temperature effects can be identified, they are not universal, and therefore food web and community modeling approaches could be improved by considering taxonomic identity along with body size and unimodal temperature effects.","container-title":"Ecology","DOI":"10.1002/ecy.2975","ISSN":"1939-9170","issue":"n/a","language":"en","source":"Wiley Online Library","title":"Functional responses are maximized at intermediate temperatures","URL":"https://esajournals.onlinelibrary.wiley.com/doi/abs/10.1002/ecy.2975","volume":"n/a","author":[{"family":"Uiterwaal","given":"Stella F."},{"family":"DeLong","given":"John P."}],"accessed":{"date-parts":[["2020",1,20]]},"issued":{"date-parts":[["2020"]]}}}],"schema":"https://github.com/citation-style-language/schema/raw/master/csl-citation.json"} </w:instrText>
      </w:r>
      <w:r w:rsidRPr="0001320D">
        <w:rPr>
          <w:rFonts w:eastAsiaTheme="minorEastAsia"/>
        </w:rPr>
        <w:fldChar w:fldCharType="separate"/>
      </w:r>
      <w:r w:rsidRPr="00B37A74">
        <w:t xml:space="preserve">(Dell </w:t>
      </w:r>
      <w:r w:rsidRPr="00B37A74">
        <w:rPr>
          <w:i/>
          <w:iCs/>
        </w:rPr>
        <w:t>et al.</w:t>
      </w:r>
      <w:r w:rsidRPr="00B37A74">
        <w:t xml:space="preserve"> 2011; Englund </w:t>
      </w:r>
      <w:r w:rsidRPr="00B37A74">
        <w:rPr>
          <w:i/>
          <w:iCs/>
        </w:rPr>
        <w:t>et al.</w:t>
      </w:r>
      <w:r w:rsidRPr="00B37A74">
        <w:t xml:space="preserve"> 2011; Rall </w:t>
      </w:r>
      <w:r w:rsidRPr="00B37A74">
        <w:rPr>
          <w:i/>
          <w:iCs/>
        </w:rPr>
        <w:t>et al.</w:t>
      </w:r>
      <w:r w:rsidRPr="00B37A74">
        <w:t xml:space="preserve"> 2012; Uiterwaal &amp; DeLong 2020)</w:t>
      </w:r>
      <w:r w:rsidRPr="0001320D">
        <w:rPr>
          <w:rFonts w:eastAsiaTheme="minorEastAsia"/>
        </w:rPr>
        <w:fldChar w:fldCharType="end"/>
      </w:r>
      <w:r w:rsidRPr="00B37A74">
        <w:rPr>
          <w:rFonts w:cstheme="minorHAnsi"/>
        </w:rPr>
        <w:t xml:space="preserve"> and the effects of mass and temperature can be interactive </w:t>
      </w:r>
      <w:r w:rsidRPr="0001320D">
        <w:rPr>
          <w:rFonts w:cstheme="minorHAnsi"/>
        </w:rPr>
        <w:fldChar w:fldCharType="begin"/>
      </w:r>
      <w:r w:rsidRPr="00B37A74">
        <w:rPr>
          <w:rFonts w:cstheme="minorHAnsi"/>
        </w:rPr>
        <w:instrText xml:space="preserve"> ADDIN ZOTERO_ITEM CSL_CITATION {"citationID":"a2ds6oeno86","properties":{"formattedCitation":"(Xie &amp; Sun 1990; Glazier 2005; Garc\\uc0\\u237{}a Garc\\uc0\\u237{}a {\\i{}et al.} 2011; Ohlberger {\\i{}et al.} 2012; Lindmark {\\i{}et al.} 2018)","plainCitation":"(Xie &amp; Sun 1990; Glazier 2005; García García et al. 2011; Ohlberger et al. 2012; Lindmark et al. 2018)","noteIndex":0},"citationItems":[{"id":456,"uris":["http://zotero.org/users/6116610/items/PPCB4FWS"],"uri":["http://zotero.org/users/6116610/items/PPCB4FWS"],"itemData":{"id":456,"type":"article-journal","container-title":"Physiological Zoology","issue":"6","page":"1181–1195","title":"The Bioenergetics of the Southern Catfish (Silurus meridionalis Chen). I. Resting Metabolic Rate as a Function of Body Weight and Temperature","volume":"63","author":[{"family":"Xie","given":"Xiaojun."},{"family":"Sun","given":"Ruyung."}],"issued":{"date-parts":[["1990"]]}}},{"id":565,"uris":["http://zotero.org/users/6116610/items/N9ER7BYE"],"uri":["http://zotero.org/users/6116610/items/N9ER7BYE"],"itemData":{"id":565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(b\\textless1); Type II: linear, isometric (b=1); Type III: nonlinear, ontogenetic shift from isometric (b=1), or nearly isometric, to negatively allometric (b\\textless1); and Type IV: nonlinear, ontogenetic shift from positively allometric (b\\textgreater1) to one or two later phases of negative allometry (b\\textless1).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 of the Cambridge Philosophical Society","DOI":"10.1017/S1464793105006834","issue":"4","note":"PMID: 16221332","page":"611–662","title":"Beyond the '3/4-power law': variation in the intra- and interspecific scaling of metabolic rate in animals","volume":"80","author":[{"family":"Glazier","given":"D S"}],"issued":{"date-parts":[["2005"]]}}},{"id":829,"uris":["http://zotero.org/users/6116610/items/25QXCI7N"],"uri":["http://zotero.org/users/6116610/items/25QXCI7N"],"itemData":{"id":829,"type":"article-journal","abstract":"In experimental culture conditions in tanks, the effect of weight (W: 11–452 g) and temperature (T: 14–29°C) on the growth rate (SGR, % bw day-1) and maximum daily food intake (SFR, % bw day-1) in sharpsnout sea bream (Diplodus puntazzo) was studied. The possible combined effect of both independent variables (W and T) was also analyzed by multiple regression analysis, ﬁtting the data to the equation Ln Y = Ln a ? b Ln W ? cT ? dT2 ? eT Ln W. Both SGR and SFR, and therefore feed efﬁciency (FE = SGR/SFR), were signiﬁcantly inﬂuenced by the interaction between temperature and weight and may be expressed by means of the following equations: Ln SGR = -6.1705 ? 0.5809T - 0.0087T2 - 0.0249T Ln W (R2adj = 0.949; ANOVA P \\ 0.0001); Ln SFR = -4.8257 ? 0.4425T - 0.0063T2 - 0.0163T Ln W (R2adj = 0.964; ANOVA P \\ 0.0001).The results suggest that the optimum temperature for SGR and FE (TSGRopt and TFEopt), and the temperature at which the maximum SFR (TSFRmax) is reached, decreases with body weight, in accordance with the equations: TSGRopt = 33.297 - 1.435 Ln W; TFEopt = 29.332 - 1.890 Ln W; and TSFRmax = 34.941 - 1.304 Ln W, respectively. In this way, TSGRopt is 28.4, 26.7, and 24.7°C; TSFRmax is 30.5, 28.9, and 27.1°C and TFEopt is 22.9, 20.6, and 18°C for 30, 100 and 400 g body weight, respectively.","container-title":"Aquaculture International","DOI":"10.1007/s10499-010-9347-2","ISSN":"0967-6120, 1573-143X","issue":"1","language":"en","page":"131-141","source":"Crossref","title":"Effect of the interaction between body weight and temperature on growth and maximum daily food intake in sharpsnout sea bream (Diplodus puntazzo)","volume":"19","author":[{"family":"García García","given":"Benjamín"},{"family":"Cerezo Valverde","given":"Jesús"},{"family":"Aguado-Giménez","given":"Felipe"},{"family":"García García","given":"José"},{"family":"Hernández","given":"María D."}],"issued":{"date-parts":[["2011",2]]}}},{"id":573,"uris":["http://zotero.org/users/6116610/items/CW95JZUI"],"uri":["http://zotero.org/users/6116610/items/CW95JZUI"],"itemData":{"id":573,"type":"article-journal","container-title":"Oikos","DOI":"10.1111/j.1600-0706.2011.19882.x","issue":"2","page":"245–251","title":"Intraspecific temperature dependence of the scaling of metabolic rate with body mass in fishes and its ecological implications","volume":"121","author":[{"family":"Ohlberger","given":"J"},{"family":"Mehner","given":"Thomas."},{"family":"Staaks","given":"Georg."},{"family":"Hölker","given":"Franz."}],"issued":{"date-parts":[["2012"]]}}},{"id":633,"uris":["http://zotero.org/users/6116610/items/JADSVJDA"],"uri":["http://zotero.org/users/6116610/items/JADSVJDA"],"itemData":{"id":633,"type":"article-journal","abstract":"Current understanding of animal population responses to rising temperatures is based on the assumption that biological rates such as metabolism, which governs fundamental ecological processes, scale independently with body size and temperature, despite empirical evidence for interactive effects. Here, we investigate the consequences of interactive temperature- and size scaling of vital rates for the dynamics of populations experiencing warming using a stage-structured consumer-resource model. We show that interactive scaling alters population and stage-specific responses to rising temperatures, such that warming can induce shifts in population regulation and stage-structure, influence community structure and govern population responses to mortality. Analysing experimental data for 20 fish species, we found size-temperature interactions in intraspecific scaling of metabolic rate to be common. Given the evidence for size-temperature interactions and the ubiquity of size structure in animal populations, we argue that accounting for size-specific temperature effects is pivotal for understanding how warming affects animal populations and communities.","container-title":"Ecology Letters","DOI":"10.1111/ele.12880","ISSN":"14610248","issue":"2","note":"PMID: 29161762","page":"181–189","title":"Temperature-dependent body size effects determine population responses to climate warming","volume":"21","author":[{"family":"Lindmark","given":"Max"},{"family":"Huss","given":"Magnus"},{"family":"Ohlberger","given":"Jan"},{"family":"Gårdmark","given":"Anna"}],"issued":{"date-parts":[["2018"]]}}}],"schema":"https://github.com/citation-style-language/schema/raw/master/csl-citation.json"} </w:instrText>
      </w:r>
      <w:r w:rsidRPr="0001320D">
        <w:rPr>
          <w:rFonts w:cstheme="minorHAnsi"/>
        </w:rPr>
        <w:fldChar w:fldCharType="separate"/>
      </w:r>
      <w:r w:rsidRPr="00B37A74">
        <w:t xml:space="preserve">(Xie &amp; Sun 1990; Glazier 2005; García García </w:t>
      </w:r>
      <w:r w:rsidRPr="00B37A74">
        <w:rPr>
          <w:i/>
          <w:iCs/>
        </w:rPr>
        <w:t>et al.</w:t>
      </w:r>
      <w:r w:rsidRPr="00B37A74">
        <w:t xml:space="preserve"> 2011; Ohlberger </w:t>
      </w:r>
      <w:r w:rsidRPr="00B37A74">
        <w:rPr>
          <w:i/>
          <w:iCs/>
        </w:rPr>
        <w:t>et al.</w:t>
      </w:r>
      <w:r w:rsidRPr="00B37A74">
        <w:t xml:space="preserve"> 2012; Lindmark </w:t>
      </w:r>
      <w:r w:rsidRPr="00B37A74">
        <w:rPr>
          <w:i/>
          <w:iCs/>
        </w:rPr>
        <w:t>et al.</w:t>
      </w:r>
      <w:r w:rsidRPr="00B37A74">
        <w:t xml:space="preserve"> 2018)</w:t>
      </w:r>
      <w:r w:rsidRPr="0001320D">
        <w:rPr>
          <w:rFonts w:cstheme="minorHAnsi"/>
        </w:rPr>
        <w:fldChar w:fldCharType="end"/>
      </w:r>
      <w:r w:rsidRPr="00B37A74">
        <w:rPr>
          <w:rFonts w:cstheme="minorHAnsi"/>
        </w:rPr>
        <w:t xml:space="preserve"> (but see </w:t>
      </w:r>
      <w:proofErr w:type="spellStart"/>
      <w:r w:rsidRPr="00B37A74">
        <w:rPr>
          <w:rFonts w:cstheme="minorHAnsi"/>
        </w:rPr>
        <w:t>Jerde</w:t>
      </w:r>
      <w:proofErr w:type="spellEnd"/>
      <w:r w:rsidRPr="00B37A74">
        <w:rPr>
          <w:rFonts w:cstheme="minorHAnsi"/>
        </w:rPr>
        <w:t xml:space="preserve"> </w:t>
      </w:r>
      <w:r w:rsidRPr="00B37A74">
        <w:rPr>
          <w:rFonts w:cstheme="minorHAnsi"/>
          <w:i/>
          <w:iCs/>
        </w:rPr>
        <w:t>et al</w:t>
      </w:r>
      <w:r w:rsidRPr="00B37A74">
        <w:rPr>
          <w:rFonts w:cstheme="minorHAnsi"/>
        </w:rPr>
        <w:t xml:space="preserve">. </w:t>
      </w:r>
      <w:r w:rsidRPr="0001320D">
        <w:rPr>
          <w:rFonts w:cstheme="minorHAnsi"/>
        </w:rPr>
        <w:fldChar w:fldCharType="begin"/>
      </w:r>
      <w:r w:rsidRPr="00B37A74">
        <w:rPr>
          <w:rFonts w:cstheme="minorHAnsi"/>
        </w:rPr>
        <w:instrText xml:space="preserve"> ADDIN ZOTERO_ITEM CSL_CITATION {"citationID":"a9rtddnkms","properties":{"formattedCitation":"(2019)","plainCitation":"(2019)","noteIndex":0},"citationItems":[{"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w:instrText>
      </w:r>
      <w:r w:rsidRPr="00695900">
        <w:rPr>
          <w:rFonts w:cstheme="minorHAnsi"/>
        </w:rPr>
        <w:instrText>ﬁ</w:instrText>
      </w:r>
      <w:r w:rsidRPr="00B37A74">
        <w:rPr>
          <w:rFonts w:cstheme="minorHAnsi"/>
        </w:rPr>
        <w:instrText xml:space="preserve">sh as our study taxa, we curated 25 studies with measurements of standard metabolic rate, temperature, and mass, with 55 independent trials and across 16 </w:instrText>
      </w:r>
      <w:r w:rsidRPr="00695900">
        <w:rPr>
          <w:rFonts w:cstheme="minorHAnsi"/>
        </w:rPr>
        <w:instrText>ﬁ</w:instrText>
      </w:r>
      <w:r w:rsidRPr="00B37A74">
        <w:rPr>
          <w:rFonts w:cstheme="minorHAnsi"/>
        </w:rPr>
        <w:instrText xml:space="preserve">sh species and confronted this data with </w:instrText>
      </w:r>
      <w:r w:rsidRPr="00695900">
        <w:rPr>
          <w:rFonts w:cstheme="minorHAnsi"/>
        </w:rPr>
        <w:instrText>ﬂ</w:instrText>
      </w:r>
      <w:r w:rsidRPr="00B37A74">
        <w:rPr>
          <w:rFonts w:cstheme="minorHAnsi"/>
        </w:rPr>
        <w:instrText>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w:instrText>
      </w:r>
      <w:r w:rsidRPr="00695900">
        <w:rPr>
          <w:rFonts w:cstheme="minorHAnsi"/>
        </w:rPr>
        <w:instrText>ﬁ</w:instrText>
      </w:r>
      <w:r w:rsidRPr="00B37A74">
        <w:rPr>
          <w:rFonts w:cstheme="minorHAnsi"/>
        </w:rPr>
        <w:instrText>cient of 0.89 with a SIC interval spanning 0.82 to 0.99, implying that mechanistically derived coef</w:instrText>
      </w:r>
      <w:r w:rsidRPr="00695900">
        <w:rPr>
          <w:rFonts w:cstheme="minorHAnsi"/>
        </w:rPr>
        <w:instrText>ﬁ</w:instrText>
      </w:r>
      <w:r w:rsidRPr="00B37A74">
        <w:rPr>
          <w:rFonts w:cstheme="minorHAnsi"/>
        </w:rPr>
        <w:instrText>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w:instrText>
      </w:r>
      <w:r w:rsidRPr="00695900">
        <w:rPr>
          <w:rFonts w:cstheme="minorHAnsi"/>
        </w:rPr>
        <w:instrText>ﬁ</w:instrText>
      </w:r>
      <w:r w:rsidRPr="00B37A74">
        <w:rPr>
          <w:rFonts w:cstheme="minorHAnsi"/>
        </w:rPr>
        <w:instrText xml:space="preserve">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L."}],"issued":{"date-parts":[["2019",9,20]]}},"suppress-author":true}],"schema":"https://github.com/citation-style-language/schema/raw/master/csl-citation.json"} </w:instrText>
      </w:r>
      <w:r w:rsidRPr="0001320D">
        <w:rPr>
          <w:rFonts w:cstheme="minorHAnsi"/>
        </w:rPr>
        <w:fldChar w:fldCharType="separate"/>
      </w:r>
      <w:r w:rsidRPr="00B37A74">
        <w:t>(2019)</w:t>
      </w:r>
      <w:r w:rsidRPr="0001320D">
        <w:rPr>
          <w:rFonts w:cstheme="minorHAnsi"/>
        </w:rPr>
        <w:fldChar w:fldCharType="end"/>
      </w:r>
      <w:r w:rsidRPr="00B37A74">
        <w:rPr>
          <w:rFonts w:cstheme="minorHAnsi"/>
        </w:rPr>
        <w:t xml:space="preserve">). Alternative approaches that overcome these obstacles include fitting multiple regression models where coefficients for mass and temperature are estimated jointly </w:t>
      </w:r>
      <w:r w:rsidRPr="0001320D">
        <w:rPr>
          <w:rFonts w:cstheme="minorHAnsi"/>
        </w:rPr>
        <w:fldChar w:fldCharType="begin"/>
      </w:r>
      <w:r w:rsidRPr="00B37A74">
        <w:rPr>
          <w:rFonts w:cstheme="minorHAnsi"/>
        </w:rPr>
        <w:instrText xml:space="preserve"> ADDIN ZOTERO_ITEM CSL_CITATION {"citationID":"a2fdbvuik6j","properties":{"formattedCitation":"(Downs {\\i{}et al.} 2008)","plainCitation":"(Downs et al. 2008)","noteIndex":0},"citationItems":[{"id":395,"uris":["http://zotero.org/users/6116610/items/P4FF6SQE"],"uri":["http://zotero.org/users/6116610/items/P4FF6SQE"],"itemData":{"id":395,"type":"article-journal","abstract":"1. How body mass and body temperature influence metabolic rate has been of interest for decades. Today that interest can be seen in the form of debates over the proper scaling coefficients, and the mechanistic underpinnings of allometric models for metabolic rate in relation to body mass and body temperature. We tested explicit assumptions built into what we term the Arrhenius fractal supply (AFS) model of these relationships. This model, and its assumptions, is foundational to the controversial Metabolic Theory of Ecology. 2. In addition to predicting that the scaling exponent for body mass is 3/4, the AFS model originally predicted that metabolic responses to body temperature, measured as activation energies, should fall between 0.2 and 1.2 eV. More recently, the latter range was narrowed to 0.6 and 0.7 eV. 3. To test the AFS's predictions, we used multiple regression of ln(metabolic rate) as a function of ln(body mass) and 1/(body temperature) to fit the best scaling exponent for body mass to nine data sets of many diverse species. 4. For the majority of the data sets, in addition to not supporting a scaling exponent of 3/4, the analyses indicated that effects of body temperature sometimes fell outside the range of 0.6-0.7 eV, indicating that the predictions of the AFS model do not hold universally. 5. Effects of body temperature, however, did fall within the range of 0.2-1.2 eV. To aid interpretation of these results, we transformed activation energies into Q(10)s. At ecologically realistic temperatures, the values of Q(10) that approximate activation energies of 0.2-1.2 eV ranged from c. 1.4 to 6.1 (where 6.1 is clearly unreasonably high). Hence, any model that predicts activation energies between 0.2 and 1.2 eV does not appear to be an informative scaling model at the organismal level. 6. The AFS model is foundational for the Metabolic Theory of Ecology. While we commend the attempt to incorporate scaling of metabolism into ecological theory, and the research it has inspired, we caution against using untested, and likely incorrect, assumptions as a foundation to a general theory of ecology. We recommend that scientists allow the data to determine the best model for incorporating energetics into ecological theory.","container-title":"Functional Ecology","DOI":"10.1111/j.1365-2435.2007.01371.x","ISSN":"02698463","issue":"2","note":"PMID: 254191700006","page":"239–244","title":"Scaling metabolic rate with body mass and inverse body temperature: A test of the Arrhenius fractal supply model","volume":"22","author":[{"family":"Downs","given":"C. J."},{"family":"Hayes","given":"J. P."},{"family":"Tracy","given":"C. R."}],"issued":{"date-parts":[["2008"]]}}}],"schema":"https://github.com/citation-style-language/schema/raw/master/csl-citation.json"} </w:instrText>
      </w:r>
      <w:r w:rsidRPr="0001320D">
        <w:rPr>
          <w:rFonts w:cstheme="minorHAnsi"/>
        </w:rPr>
        <w:fldChar w:fldCharType="separate"/>
      </w:r>
      <w:r w:rsidRPr="00B37A74">
        <w:t xml:space="preserve">(Downs </w:t>
      </w:r>
      <w:r w:rsidRPr="00B37A74">
        <w:rPr>
          <w:i/>
          <w:iCs/>
        </w:rPr>
        <w:t>et al.</w:t>
      </w:r>
      <w:r w:rsidRPr="00B37A74">
        <w:t xml:space="preserve"> 2008)</w:t>
      </w:r>
      <w:r w:rsidRPr="0001320D">
        <w:rPr>
          <w:rFonts w:cstheme="minorHAnsi"/>
        </w:rPr>
        <w:fldChar w:fldCharType="end"/>
      </w:r>
      <w:r w:rsidRPr="00B37A74">
        <w:rPr>
          <w:rFonts w:cstheme="minorHAnsi"/>
        </w:rPr>
        <w:t xml:space="preserve">, as well as fitting non-linear or polynomial models that can capture the de-activation of biological rates at higher temperatures </w:t>
      </w:r>
      <w:r w:rsidRPr="0001320D">
        <w:rPr>
          <w:rFonts w:cstheme="minorHAnsi"/>
        </w:rPr>
        <w:fldChar w:fldCharType="begin"/>
      </w:r>
      <w:r w:rsidRPr="00B37A74">
        <w:rPr>
          <w:rFonts w:cstheme="minorHAnsi"/>
        </w:rPr>
        <w:instrText xml:space="preserve"> ADDIN ZOTERO_ITEM CSL_CITATION {"citationID":"aevhktmqu","properties":{"formattedCitation":"(Schoolfield {\\i{}et al.} 1981; Dell {\\i{}et al.} 2011; Englund {\\i{}et al.} 2011)","plainCitation":"(Schoolfield et al. 1981; Dell et al. 2011; Englund et al. 2011)","noteIndex":0},"citationItems":[{"id":28,"uris":["http://zotero.org/users/6116610/items/UVZQASGV"],"uri":["http://zotero.org/users/6116610/items/UVZQASGV"],"itemData":{"id":28,"type":"article-journal","container-title":"Journal of Theoretical Biology","DOI":"10.1016/0022-5193(81)90246-0","ISSN":"00225193","issue":"4","language":"en","page":"719-731","source":"Crossref","title":"Non-linear regression of biological temperature-dependent rate models based on absolute reaction-rate theory","volume":"88","author":[{"family":"Schoolfield","given":"R.M."},{"family":"Sharpe","given":"P.J.H."},{"family":"Magnuson","given":"C.E."}],"issued":{"date-parts":[["1981",2]]}}},{"id":998,"uris":["http://zotero.org/users/6116610/items/BWZZIL6R"],"uri":["http://zotero.org/users/6116610/items/BWZZIL6R"],"itemData":{"id":998,"type":"article-journal","container-title":"Proceedings of the National Academy of Sciences","DOI":"10.1073/pnas.1015178108","ISSN":"0027-8424, 1091-6490","issue":"26","journalAbbreviation":"Proceedings of the National Academy of Sciences","language":"en","page":"10591-10596","source":"DOI.org (Crossref)","title":"Systematic variation in the temperature dependence of physiological and ecological traits","volume":"108","author":[{"family":"Dell","given":"A. I."},{"family":"Pawar","given":"S."},{"family":"Savage","given":"V. M."}],"issued":{"date-parts":[["2011",6,28]]}}},{"id":805,"uris":["http://zotero.org/users/6116610/items/VX2UYM3J"],"uri":["http://zotero.org/users/6116610/items/VX2UYM3J"],"itemData":{"id":805,"type":"article-journal","abstract":"Ecology letters (2011) 14: 914–921 Abstract The Arrhenius equation has emerged as the favoured model for describing the temperature dependence of consumption in predator–prey models. To examine the relevance of this equation, we undertook a meta-analysis of published relationships between functional response parameters and temperature. We show that, when plotted in lin-log space, temperature dependence of both attack rate and maximal ingestion rate exhibits a hump-shaped relationship and not a linear one as predicted by the Arrhenius equation. The relationship remains significantly downward concave even when data from temperatures above the peak of the hump are discarded. Temperature dependence is stronger for attack rate than for maximal ingestion rate, but the thermal optima are not different. We conclude that the use of the Arrhenius equation to describe consumption in predator–prey models requires the assumption that temperatures above thermal optima are unimportant for population and community dynamics, an assumption that is untenable given the available data.","container-title":"Ecology Letters","DOI":"10.1111/j.1461-0248.2011.01661.x","ISSN":"1461-0248","issue":"9","language":"en","page":"914-921","source":"Wiley Online Library","title":"Temperature dependence of the functional response","volume":"14","author":[{"family":"Englund","given":"Göran"},{"family":"Öhlund","given":"Gunnar"},{"family":"Hein","given":"Catherine L."},{"family":"Diehl","given":"Sebastian"}],"issued":{"date-parts":[["2011"]]}}}],"schema":"https://github.com/citation-style-language/schema/raw/master/csl-citation.json"} </w:instrText>
      </w:r>
      <w:r w:rsidRPr="0001320D">
        <w:rPr>
          <w:rFonts w:cstheme="minorHAnsi"/>
        </w:rPr>
        <w:fldChar w:fldCharType="separate"/>
      </w:r>
      <w:r w:rsidRPr="00B37A74">
        <w:t xml:space="preserve">(Schoolfield </w:t>
      </w:r>
      <w:r w:rsidRPr="00B37A74">
        <w:rPr>
          <w:i/>
          <w:iCs/>
        </w:rPr>
        <w:t>et al.</w:t>
      </w:r>
      <w:r w:rsidRPr="00B37A74">
        <w:t xml:space="preserve"> 1981; </w:t>
      </w:r>
      <w:r w:rsidRPr="00B37A74">
        <w:lastRenderedPageBreak/>
        <w:t xml:space="preserve">Dell </w:t>
      </w:r>
      <w:r w:rsidRPr="00B37A74">
        <w:rPr>
          <w:i/>
          <w:iCs/>
        </w:rPr>
        <w:t>et al.</w:t>
      </w:r>
      <w:r w:rsidRPr="00B37A74">
        <w:t xml:space="preserve"> 2011; Englund </w:t>
      </w:r>
      <w:r w:rsidRPr="00B37A74">
        <w:rPr>
          <w:i/>
          <w:iCs/>
        </w:rPr>
        <w:t>et al.</w:t>
      </w:r>
      <w:r w:rsidRPr="00B37A74">
        <w:t xml:space="preserve"> 2011)</w:t>
      </w:r>
      <w:r w:rsidRPr="0001320D">
        <w:rPr>
          <w:rFonts w:cstheme="minorHAnsi"/>
        </w:rPr>
        <w:fldChar w:fldCharType="end"/>
      </w:r>
      <w:r w:rsidRPr="00B37A74">
        <w:rPr>
          <w:rFonts w:cstheme="minorHAnsi"/>
        </w:rPr>
        <w:t>. This requires intraspecific data with variation in both mass and temperature.</w:t>
      </w:r>
    </w:p>
    <w:p w14:paraId="575A6C8B" w14:textId="09483839" w:rsidR="00FF0C73" w:rsidRPr="00B37A74" w:rsidRDefault="00FF0C73" w:rsidP="00FF0C73">
      <w:pPr>
        <w:spacing w:line="480" w:lineRule="auto"/>
        <w:ind w:firstLine="284"/>
        <w:contextualSpacing/>
        <w:jc w:val="both"/>
        <w:rPr>
          <w:rFonts w:eastAsiaTheme="minorEastAsia"/>
        </w:rPr>
      </w:pPr>
      <w:r w:rsidRPr="00B37A74">
        <w:rPr>
          <w:rFonts w:cstheme="minorHAnsi"/>
          <w:bCs/>
        </w:rPr>
        <w:t>In this</w:t>
      </w:r>
      <w:r w:rsidRPr="00B37A74">
        <w:rPr>
          <w:rFonts w:cstheme="minorHAnsi"/>
        </w:rPr>
        <w:t xml:space="preserve"> study, we analyze how maximum consumption, metabolism and growth rate of fish scale intraspecifically with mass and temperature. W</w:t>
      </w:r>
      <w:r w:rsidRPr="00B37A74">
        <w:rPr>
          <w:rFonts w:eastAsiaTheme="minorEastAsia"/>
        </w:rPr>
        <w:t xml:space="preserve">e performed a systematic literature review by searching the </w:t>
      </w:r>
      <w:r w:rsidRPr="00B37A74">
        <w:rPr>
          <w:rFonts w:cstheme="minorHAnsi"/>
        </w:rPr>
        <w:t xml:space="preserve">Web of Science Core Collection to </w:t>
      </w:r>
      <w:r w:rsidRPr="00B37A74">
        <w:rPr>
          <w:rFonts w:eastAsiaTheme="minorEastAsia"/>
        </w:rPr>
        <w:t>compile datasets on individual</w:t>
      </w:r>
      <w:r>
        <w:rPr>
          <w:rFonts w:eastAsiaTheme="minorEastAsia"/>
        </w:rPr>
        <w:t xml:space="preserve">-level </w:t>
      </w:r>
      <w:r w:rsidRPr="00B37A74">
        <w:rPr>
          <w:rFonts w:eastAsiaTheme="minorEastAsia"/>
        </w:rPr>
        <w:t>maximum consumption</w:t>
      </w:r>
      <w:r>
        <w:rPr>
          <w:rFonts w:eastAsiaTheme="minorEastAsia"/>
        </w:rPr>
        <w:t xml:space="preserve">, </w:t>
      </w:r>
      <w:r w:rsidRPr="00B37A74">
        <w:rPr>
          <w:rFonts w:eastAsiaTheme="minorEastAsia"/>
        </w:rPr>
        <w:t>metaboli</w:t>
      </w:r>
      <w:r>
        <w:rPr>
          <w:rFonts w:eastAsiaTheme="minorEastAsia"/>
        </w:rPr>
        <w:t xml:space="preserve">sm and </w:t>
      </w:r>
      <w:r w:rsidRPr="00B37A74">
        <w:rPr>
          <w:rFonts w:eastAsiaTheme="minorEastAsia"/>
        </w:rPr>
        <w:t>growth</w:t>
      </w:r>
      <w:r>
        <w:rPr>
          <w:rFonts w:eastAsiaTheme="minorEastAsia"/>
        </w:rPr>
        <w:t xml:space="preserve"> </w:t>
      </w:r>
      <w:r w:rsidRPr="00B37A74">
        <w:rPr>
          <w:rFonts w:eastAsiaTheme="minorEastAsia"/>
        </w:rPr>
        <w:t>rates of fish from experiments in which the effect of fish body mass is replicated across multiple temperatures within species (total n=3672, with data from 13, 20 and 34 species for each rate, respectively). We then fit hierarchical Bayesian models to estimate general intraspecific scaling parameters while accounting for variation between species. The estimated mass dependence and temperature sensitivity of mass-specific consumption</w:t>
      </w:r>
      <w:ins w:id="61" w:author="Anna Gårdmark" w:date="2021-01-12T09:28:00Z">
        <w:r w:rsidR="00794EC7">
          <w:rPr>
            <w:rFonts w:eastAsiaTheme="minorEastAsia"/>
          </w:rPr>
          <w:t xml:space="preserve"> and</w:t>
        </w:r>
      </w:ins>
      <w:del w:id="62" w:author="Anna Gårdmark" w:date="2021-01-12T09:28:00Z">
        <w:r w:rsidRPr="00B37A74" w:rsidDel="00794EC7">
          <w:rPr>
            <w:rFonts w:eastAsiaTheme="minorEastAsia"/>
          </w:rPr>
          <w:delText>,</w:delText>
        </w:r>
      </w:del>
      <w:r>
        <w:rPr>
          <w:rFonts w:eastAsiaTheme="minorEastAsia"/>
        </w:rPr>
        <w:t xml:space="preserve"> </w:t>
      </w:r>
      <w:r w:rsidRPr="00B37A74">
        <w:rPr>
          <w:rFonts w:eastAsiaTheme="minorEastAsia"/>
        </w:rPr>
        <w:t xml:space="preserve">metabolism </w:t>
      </w:r>
      <w:commentRangeStart w:id="63"/>
      <w:del w:id="64" w:author="Anna Gårdmark" w:date="2021-01-12T09:28:00Z">
        <w:r w:rsidDel="00794EC7">
          <w:rPr>
            <w:rFonts w:eastAsiaTheme="minorEastAsia"/>
          </w:rPr>
          <w:delText xml:space="preserve">and </w:delText>
        </w:r>
        <w:r w:rsidRPr="00B37A74" w:rsidDel="00794EC7">
          <w:rPr>
            <w:rFonts w:eastAsiaTheme="minorEastAsia"/>
          </w:rPr>
          <w:delText xml:space="preserve">growth </w:delText>
        </w:r>
      </w:del>
      <w:commentRangeEnd w:id="63"/>
      <w:r w:rsidR="00794EC7">
        <w:rPr>
          <w:rStyle w:val="Kommentarsreferens"/>
        </w:rPr>
        <w:commentReference w:id="63"/>
      </w:r>
      <w:r w:rsidRPr="00B37A74">
        <w:rPr>
          <w:rFonts w:eastAsiaTheme="minorEastAsia"/>
        </w:rPr>
        <w:t xml:space="preserve">are used to quantify average changes in net energy gain </w:t>
      </w:r>
      <w:commentRangeStart w:id="65"/>
      <w:r w:rsidRPr="00B37A74">
        <w:rPr>
          <w:rFonts w:eastAsiaTheme="minorEastAsia"/>
        </w:rPr>
        <w:t>(</w:t>
      </w:r>
      <w:ins w:id="66" w:author="Anna Gårdmark" w:date="2021-01-12T09:30:00Z">
        <w:r w:rsidR="00794EC7">
          <w:rPr>
            <w:rFonts w:eastAsiaTheme="minorEastAsia"/>
          </w:rPr>
          <w:t xml:space="preserve">and </w:t>
        </w:r>
      </w:ins>
      <w:ins w:id="67" w:author="Anna Gårdmark" w:date="2021-01-12T09:31:00Z">
        <w:r w:rsidR="00794EC7">
          <w:rPr>
            <w:rFonts w:eastAsiaTheme="minorEastAsia"/>
          </w:rPr>
          <w:t xml:space="preserve">hence, </w:t>
        </w:r>
      </w:ins>
      <w:ins w:id="68" w:author="Anna Gårdmark" w:date="2021-01-12T09:30:00Z">
        <w:r w:rsidR="00794EC7">
          <w:rPr>
            <w:rFonts w:eastAsiaTheme="minorEastAsia"/>
          </w:rPr>
          <w:t xml:space="preserve">growth, </w:t>
        </w:r>
      </w:ins>
      <w:r>
        <w:rPr>
          <w:rFonts w:eastAsiaTheme="minorEastAsia"/>
        </w:rPr>
        <w:t xml:space="preserve">assumed proportional to </w:t>
      </w:r>
      <w:ins w:id="69" w:author="Anna Gårdmark" w:date="2021-01-12T09:30:00Z">
        <w:r w:rsidR="00794EC7">
          <w:rPr>
            <w:rFonts w:eastAsiaTheme="minorEastAsia"/>
          </w:rPr>
          <w:t>net energy gain</w:t>
        </w:r>
      </w:ins>
      <w:del w:id="70" w:author="Anna Gårdmark" w:date="2021-01-12T09:30:00Z">
        <w:r w:rsidRPr="00B37A74" w:rsidDel="00794EC7">
          <w:rPr>
            <w:rFonts w:eastAsiaTheme="minorEastAsia"/>
          </w:rPr>
          <w:delText>growth</w:delText>
        </w:r>
      </w:del>
      <w:r w:rsidRPr="00B37A74">
        <w:rPr>
          <w:rFonts w:eastAsiaTheme="minorEastAsia"/>
        </w:rPr>
        <w:t>)</w:t>
      </w:r>
      <w:commentRangeEnd w:id="65"/>
      <w:r w:rsidR="00794EC7">
        <w:rPr>
          <w:rStyle w:val="Kommentarsreferens"/>
        </w:rPr>
        <w:commentReference w:id="65"/>
      </w:r>
      <w:r w:rsidRPr="00B37A74">
        <w:rPr>
          <w:rFonts w:eastAsiaTheme="minorEastAsia"/>
        </w:rPr>
        <w:t xml:space="preserve"> over temperature and body mass. Lastly, we compare our predicted changes in </w:t>
      </w:r>
      <w:r w:rsidRPr="00B37A74">
        <w:rPr>
          <w:rFonts w:eastAsiaTheme="minorEastAsia" w:cstheme="minorHAnsi"/>
        </w:rPr>
        <w:t xml:space="preserve">optimum growth temperature over body mass with </w:t>
      </w:r>
      <w:r w:rsidRPr="00B37A74">
        <w:rPr>
          <w:rFonts w:eastAsiaTheme="minorEastAsia"/>
        </w:rPr>
        <w:t xml:space="preserve">an independently compiled experimental data set on optimum growth temperatures across individuals of different sizes within species. </w:t>
      </w:r>
    </w:p>
    <w:p w14:paraId="4302F5E0" w14:textId="77777777" w:rsidR="00FF0C73" w:rsidRPr="00B37A74" w:rsidRDefault="00FF0C73" w:rsidP="00FF0C73">
      <w:pPr>
        <w:spacing w:line="480" w:lineRule="auto"/>
        <w:contextualSpacing/>
        <w:jc w:val="both"/>
        <w:rPr>
          <w:rFonts w:eastAsiaTheme="minorEastAsia"/>
        </w:rPr>
      </w:pPr>
    </w:p>
    <w:p w14:paraId="639F62FF"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Results</w:t>
      </w:r>
    </w:p>
    <w:p w14:paraId="74A5BB8E" w14:textId="32A1A5FE" w:rsidR="00FF0C73" w:rsidRDefault="00FF0C73" w:rsidP="00FF0C73">
      <w:pPr>
        <w:spacing w:line="480" w:lineRule="auto"/>
        <w:contextualSpacing/>
        <w:jc w:val="both"/>
        <w:rPr>
          <w:rFonts w:eastAsiaTheme="minorEastAsia" w:cstheme="minorHAnsi"/>
        </w:rPr>
      </w:pPr>
      <w:r w:rsidRPr="00B37A74">
        <w:rPr>
          <w:rFonts w:cstheme="minorHAnsi"/>
          <w:bCs/>
        </w:rPr>
        <w:t>We identifi</w:t>
      </w:r>
      <w:commentRangeStart w:id="71"/>
      <w:commentRangeStart w:id="72"/>
      <w:commentRangeStart w:id="73"/>
      <w:r w:rsidRPr="00B37A74">
        <w:rPr>
          <w:rFonts w:cstheme="minorHAnsi"/>
          <w:bCs/>
        </w:rPr>
        <w:t>ed</w:t>
      </w:r>
      <w:commentRangeEnd w:id="71"/>
      <w:r w:rsidRPr="00695900">
        <w:rPr>
          <w:rStyle w:val="Kommentarsreferens"/>
        </w:rPr>
        <w:commentReference w:id="71"/>
      </w:r>
      <w:commentRangeEnd w:id="72"/>
      <w:r>
        <w:rPr>
          <w:rStyle w:val="Kommentarsreferens"/>
        </w:rPr>
        <w:commentReference w:id="72"/>
      </w:r>
      <w:commentRangeEnd w:id="73"/>
      <w:r w:rsidR="00FF78EA">
        <w:rPr>
          <w:rStyle w:val="Kommentarsreferens"/>
        </w:rPr>
        <w:commentReference w:id="73"/>
      </w:r>
      <w:r w:rsidRPr="00B37A74">
        <w:rPr>
          <w:rFonts w:cstheme="minorHAnsi"/>
          <w:bCs/>
        </w:rPr>
        <w:t xml:space="preserve"> that </w:t>
      </w:r>
      <w:r w:rsidRPr="00B37A74">
        <w:rPr>
          <w:rFonts w:eastAsiaTheme="minorEastAsia" w:cstheme="minorHAnsi"/>
        </w:rPr>
        <w:t xml:space="preserve">within species of fish, mass-specific metabolic rates increase faster with body mass than maximum consumption rates, and neither of these rates conform to the commonly predicted -1/4 scaling with body mass (Fig. 1). We also quantified the unimodal relationship of consumption rate over the full temperature range (Fig. 2). Combined, these scaling relationships lead to the prediction, based on </w:t>
      </w:r>
      <w:proofErr w:type="spellStart"/>
      <w:r w:rsidRPr="00B37A74">
        <w:rPr>
          <w:rFonts w:eastAsiaTheme="minorEastAsia"/>
        </w:rPr>
        <w:t>Pütter</w:t>
      </w:r>
      <w:proofErr w:type="spellEnd"/>
      <w:r w:rsidRPr="00B37A74">
        <w:rPr>
          <w:rFonts w:eastAsiaTheme="minorEastAsia"/>
        </w:rPr>
        <w:t>-type</w:t>
      </w:r>
      <w:r w:rsidRPr="00B37A74">
        <w:rPr>
          <w:rFonts w:eastAsiaTheme="minorEastAsia" w:cstheme="minorHAnsi"/>
        </w:rPr>
        <w:t xml:space="preserve"> growth models, </w:t>
      </w:r>
      <w:del w:id="74" w:author="Anna Gårdmark" w:date="2021-01-12T09:32:00Z">
        <w:r w:rsidRPr="00B37A74" w:rsidDel="00794EC7">
          <w:rPr>
            <w:rFonts w:eastAsiaTheme="minorEastAsia" w:cstheme="minorHAnsi"/>
          </w:rPr>
          <w:delText xml:space="preserve"> </w:delText>
        </w:r>
      </w:del>
      <w:r w:rsidRPr="00B37A74">
        <w:rPr>
          <w:rFonts w:eastAsiaTheme="minorEastAsia" w:cstheme="minorHAnsi"/>
        </w:rPr>
        <w:t xml:space="preserve">that optimum growth temperature declines with body size (Fig. 3) </w:t>
      </w:r>
      <w:r w:rsidRPr="00B37A74">
        <w:rPr>
          <w:rFonts w:eastAsiaTheme="minorEastAsia" w:cstheme="minorHAnsi"/>
        </w:rPr>
        <w:fldChar w:fldCharType="begin"/>
      </w:r>
      <w:r w:rsidRPr="00B37A74">
        <w:rPr>
          <w:rFonts w:eastAsiaTheme="minorEastAsia" w:cstheme="minorHAnsi"/>
        </w:rPr>
        <w:instrText xml:space="preserve"> ADDIN ZOTERO_ITEM CSL_CITATION {"citationID":"ah5g0u4ocv","properties":{"formattedCitation":"(Morita {\\i{}et al.} 2010)","plainCitation":"(Morita et al. 2010)","noteIndex":0},"citationItems":[{"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schema":"https://github.com/citation-style-language/schema/raw/master/csl-citation.json"} </w:instrText>
      </w:r>
      <w:r w:rsidRPr="00B37A74">
        <w:rPr>
          <w:rFonts w:eastAsiaTheme="minorEastAsia" w:cstheme="minorHAnsi"/>
        </w:rPr>
        <w:fldChar w:fldCharType="separate"/>
      </w:r>
      <w:r w:rsidRPr="00B37A74">
        <w:t xml:space="preserve">(Morita </w:t>
      </w:r>
      <w:r w:rsidRPr="00B37A74">
        <w:rPr>
          <w:i/>
          <w:iCs/>
        </w:rPr>
        <w:t>et al.</w:t>
      </w:r>
      <w:r w:rsidRPr="00B37A74">
        <w:t xml:space="preserve"> 2010)</w:t>
      </w:r>
      <w:r w:rsidRPr="00B37A74">
        <w:rPr>
          <w:rFonts w:eastAsiaTheme="minorEastAsia" w:cstheme="minorHAnsi"/>
        </w:rPr>
        <w:fldChar w:fldCharType="end"/>
      </w:r>
      <w:r w:rsidRPr="00B37A74">
        <w:rPr>
          <w:rFonts w:eastAsiaTheme="minorEastAsia" w:cstheme="minorHAnsi"/>
        </w:rPr>
        <w:t>. The prediction of declining optimum</w:t>
      </w:r>
      <w:r w:rsidRPr="00B37A74" w:rsidDel="007D714A">
        <w:rPr>
          <w:rFonts w:eastAsiaTheme="minorEastAsia" w:cstheme="minorHAnsi"/>
        </w:rPr>
        <w:t xml:space="preserve"> </w:t>
      </w:r>
      <w:r w:rsidRPr="00B37A74">
        <w:rPr>
          <w:rFonts w:eastAsiaTheme="minorEastAsia" w:cstheme="minorHAnsi"/>
        </w:rPr>
        <w:t xml:space="preserve">growth </w:t>
      </w:r>
      <w:r w:rsidRPr="00B37A74">
        <w:rPr>
          <w:rFonts w:eastAsiaTheme="minorEastAsia" w:cstheme="minorHAnsi"/>
        </w:rPr>
        <w:lastRenderedPageBreak/>
        <w:t xml:space="preserve">temperatures with size was confirmed by our analysis of independent experimental growth rate data. We find that within species the optimum growth temperature </w:t>
      </w:r>
      <w:r w:rsidRPr="00B37A74">
        <w:rPr>
          <w:rFonts w:cstheme="minorHAnsi"/>
        </w:rPr>
        <w:t xml:space="preserve">declines with body size by </w:t>
      </w:r>
      <w:r w:rsidRPr="00B37A74">
        <w:rPr>
          <w:rFonts w:eastAsiaTheme="minorEastAsia" w:cstheme="minorHAnsi"/>
        </w:rPr>
        <w:t>0.31</w:t>
      </w:r>
      <m:oMath>
        <m:r>
          <m:rPr>
            <m:sty m:val="p"/>
          </m:rPr>
          <w:rPr>
            <w:rFonts w:ascii="Cambria Math" w:hAnsi="Cambria Math" w:cstheme="minorHAnsi"/>
          </w:rPr>
          <m:t>℃</m:t>
        </m:r>
      </m:oMath>
      <w:r w:rsidRPr="00B37A74">
        <w:rPr>
          <w:rFonts w:eastAsiaTheme="minorEastAsia" w:cstheme="minorHAnsi"/>
        </w:rPr>
        <w:t xml:space="preserve"> per unit increase in the natural log of relative body mass (Fig. 4). Below we present the underlying results in more detail. </w:t>
      </w:r>
    </w:p>
    <w:p w14:paraId="15193E82" w14:textId="1FF870D5" w:rsidR="00FF0C73" w:rsidRPr="00B37A74" w:rsidRDefault="00FF0C73" w:rsidP="00FF0C73">
      <w:pPr>
        <w:spacing w:line="480" w:lineRule="auto"/>
        <w:ind w:firstLine="284"/>
        <w:contextualSpacing/>
        <w:jc w:val="both"/>
      </w:pPr>
      <w:r>
        <w:rPr>
          <w:rFonts w:eastAsiaTheme="minorEastAsia" w:cstheme="minorHAnsi"/>
        </w:rPr>
        <w:t xml:space="preserve">We found that the average intraspecific mass exponent for </w:t>
      </w:r>
      <w:ins w:id="75" w:author="Anna Gårdmark" w:date="2021-01-12T09:36:00Z">
        <w:r w:rsidR="00596F2F">
          <w:rPr>
            <w:rFonts w:eastAsiaTheme="minorEastAsia" w:cstheme="minorHAnsi"/>
          </w:rPr>
          <w:t>mass-</w:t>
        </w:r>
      </w:ins>
      <w:r>
        <w:rPr>
          <w:rFonts w:eastAsiaTheme="minorEastAsia" w:cstheme="minorHAnsi"/>
        </w:rPr>
        <w:t xml:space="preserve">specific consumption rate is smaller </w:t>
      </w:r>
      <w:r w:rsidRPr="00B37A74">
        <w:rPr>
          <w:rFonts w:eastAsiaTheme="minorEastAsia" w:cstheme="minorHAnsi"/>
        </w:rPr>
        <w:t>(-0.38 [-0.4</w:t>
      </w:r>
      <w:r>
        <w:rPr>
          <w:rFonts w:eastAsiaTheme="minorEastAsia" w:cstheme="minorHAnsi"/>
        </w:rPr>
        <w:t>6</w:t>
      </w:r>
      <w:r w:rsidRPr="00B37A74">
        <w:rPr>
          <w:rFonts w:eastAsiaTheme="minorEastAsia" w:cstheme="minorHAnsi"/>
        </w:rPr>
        <w:t>, -0.30</w:t>
      </w:r>
      <m:oMath>
        <m:r>
          <w:rPr>
            <w:rFonts w:ascii="Cambria Math" w:eastAsiaTheme="minorEastAsia" w:hAnsi="Cambria Math" w:cstheme="minorHAnsi"/>
          </w:rPr>
          <m:t>]</m:t>
        </m:r>
      </m:oMath>
      <w:r w:rsidRPr="00B37A74">
        <w:rPr>
          <w:rFonts w:eastAsiaTheme="minorEastAsia" w:cstheme="minorHAnsi"/>
        </w:rPr>
        <w:t xml:space="preserve">) than </w:t>
      </w:r>
      <w:r>
        <w:rPr>
          <w:rFonts w:eastAsiaTheme="minorEastAsia" w:cstheme="minorHAnsi"/>
        </w:rPr>
        <w:t xml:space="preserve">that for </w:t>
      </w:r>
      <w:r w:rsidRPr="00B37A74">
        <w:rPr>
          <w:rFonts w:eastAsiaTheme="minorEastAsia" w:cstheme="minorHAnsi"/>
        </w:rPr>
        <w:t xml:space="preserve">metabolic rate </w:t>
      </w:r>
      <w:r w:rsidRPr="00700E96">
        <w:rPr>
          <w:rFonts w:eastAsiaTheme="minorEastAsia" w:cstheme="minorHAnsi"/>
        </w:rPr>
        <w:t>(-0.21 [-0.26, -0.16]</w:t>
      </w:r>
      <w:r w:rsidRPr="00B37A74">
        <w:rPr>
          <w:rFonts w:eastAsiaTheme="minorEastAsia" w:cstheme="minorHAnsi"/>
        </w:rPr>
        <w:t xml:space="preserve">), based on the non-overlapping Bayesian 95% credible intervals (Fig. 1). It is also probable that the mass-specific scaling exponents differ from -1/4 (predicted by the MTE). 99.7% of the posterior distribution of the mass exponent of maximum consumption is below -1/4, </w:t>
      </w:r>
      <w:r w:rsidRPr="00B37A74">
        <w:t>whereas 95.</w:t>
      </w:r>
      <w:r>
        <w:t>3</w:t>
      </w:r>
      <w:r w:rsidRPr="00B37A74">
        <w:t>% of</w:t>
      </w:r>
      <w:r w:rsidRPr="00B37A74">
        <w:rPr>
          <w:rFonts w:eastAsiaTheme="minorEastAsia" w:cstheme="minorHAnsi"/>
        </w:rPr>
        <w:t xml:space="preserve"> the posterior distribution of the mass exponent of metabolic rate is above -1/4. Activation energies of maximum consumption rate and metabolism are both similar (</w:t>
      </w:r>
      <w:r w:rsidRPr="00B37A74">
        <w:t>0.69 [0.54, 0.8</w:t>
      </w:r>
      <w:r>
        <w:t>5</w:t>
      </w:r>
      <w:r w:rsidRPr="00B37A74">
        <w:t>] and 0.62 [0.57, 0.67] respectively; Fig. 1</w:t>
      </w:r>
      <w:r w:rsidRPr="00B37A74">
        <w:rPr>
          <w:rFonts w:eastAsiaTheme="minorEastAsia" w:cstheme="minorHAnsi"/>
        </w:rPr>
        <w:t xml:space="preserve">) and largely fall within the prediction from the MTE (0.6-0.7 eV) </w:t>
      </w:r>
      <w:r w:rsidRPr="0001320D">
        <w:rPr>
          <w:rFonts w:eastAsiaTheme="minorEastAsia" w:cstheme="minorHAnsi"/>
        </w:rPr>
        <w:fldChar w:fldCharType="begin"/>
      </w:r>
      <w:r w:rsidRPr="00B37A74">
        <w:rPr>
          <w:rFonts w:eastAsiaTheme="minorEastAsia" w:cstheme="minorHAnsi"/>
        </w:rPr>
        <w:instrText xml:space="preserve"> ADDIN ZOTERO_ITEM CSL_CITATION {"citationID":"fshiNkN2","properties":{"formattedCitation":"(Brown {\\i{}et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01320D">
        <w:rPr>
          <w:rFonts w:eastAsiaTheme="minorEastAsia" w:cstheme="minorHAnsi"/>
        </w:rPr>
        <w:fldChar w:fldCharType="separate"/>
      </w:r>
      <w:r w:rsidRPr="00B37A74">
        <w:t xml:space="preserve">(Brown </w:t>
      </w:r>
      <w:r w:rsidRPr="00B37A74">
        <w:rPr>
          <w:i/>
          <w:iCs/>
        </w:rPr>
        <w:t>et al.</w:t>
      </w:r>
      <w:r w:rsidRPr="00B37A74">
        <w:t xml:space="preserve"> 2004)</w:t>
      </w:r>
      <w:r w:rsidRPr="0001320D">
        <w:rPr>
          <w:rFonts w:eastAsiaTheme="minorEastAsia" w:cstheme="minorHAnsi"/>
        </w:rPr>
        <w:fldChar w:fldCharType="end"/>
      </w:r>
      <w:r w:rsidRPr="00B37A74">
        <w:t xml:space="preserve">). </w:t>
      </w:r>
      <w:r>
        <w:t xml:space="preserve">The global intraspecific intercept for routine and resting metabolic rate is estimated to be </w:t>
      </w:r>
      <w:r w:rsidRPr="00700E96">
        <w:t>-1.9</w:t>
      </w:r>
      <w:r>
        <w:t>3</w:t>
      </w:r>
      <w:r w:rsidRPr="00700E96">
        <w:t xml:space="preserve"> </w:t>
      </w:r>
      <w:r>
        <w:t xml:space="preserve">[-2.11, -1.74], and for standard metabolic rate it is </w:t>
      </w:r>
      <w:r w:rsidRPr="008151D3">
        <w:t>-</w:t>
      </w:r>
      <w:r>
        <w:t>2</w:t>
      </w:r>
      <w:r w:rsidRPr="008151D3">
        <w:t>.</w:t>
      </w:r>
      <w:r>
        <w:t>49 [</w:t>
      </w:r>
      <w:r w:rsidRPr="008151D3">
        <w:t>-</w:t>
      </w:r>
      <w:r>
        <w:t>2</w:t>
      </w:r>
      <w:r w:rsidRPr="008151D3">
        <w:t>.</w:t>
      </w:r>
      <w:r>
        <w:t xml:space="preserve">81, </w:t>
      </w:r>
      <w:r w:rsidRPr="008151D3">
        <w:t>-</w:t>
      </w:r>
      <w:r>
        <w:t>2</w:t>
      </w:r>
      <w:r w:rsidRPr="008151D3">
        <w:t>.</w:t>
      </w:r>
      <w:r>
        <w:t>17] (</w:t>
      </w:r>
      <w:r w:rsidRPr="00B37A74">
        <w:rPr>
          <w:rFonts w:eastAsiaTheme="minorEastAsia" w:cstheme="minorHAnsi"/>
          <w:i/>
          <w:iCs/>
        </w:rPr>
        <w:t>SI Appendix</w:t>
      </w:r>
      <w:r>
        <w:rPr>
          <w:rFonts w:eastAsiaTheme="minorEastAsia" w:cstheme="minorHAnsi"/>
          <w:i/>
          <w:iCs/>
        </w:rPr>
        <w:t>,</w:t>
      </w:r>
      <w:r w:rsidRPr="00B37A74">
        <w:rPr>
          <w:rFonts w:eastAsiaTheme="minorEastAsia" w:cstheme="minorHAnsi"/>
          <w:iCs/>
        </w:rPr>
        <w:t xml:space="preserve"> Fig. S</w:t>
      </w:r>
      <w:r>
        <w:rPr>
          <w:rFonts w:eastAsiaTheme="minorEastAsia" w:cstheme="minorHAnsi"/>
          <w:iCs/>
        </w:rPr>
        <w:t>7</w:t>
      </w:r>
      <w:r>
        <w:t>). M</w:t>
      </w:r>
      <w:r w:rsidRPr="00B37A74">
        <w:rPr>
          <w:rFonts w:eastAsiaTheme="minorEastAsia" w:cstheme="minorHAnsi"/>
        </w:rPr>
        <w:t xml:space="preserve">odels </w:t>
      </w:r>
      <w:r>
        <w:rPr>
          <w:rFonts w:eastAsiaTheme="minorEastAsia" w:cstheme="minorHAnsi"/>
        </w:rPr>
        <w:t xml:space="preserve">where </w:t>
      </w:r>
      <w:r w:rsidRPr="00B37A74">
        <w:rPr>
          <w:rFonts w:eastAsiaTheme="minorEastAsia" w:cstheme="minorHAnsi"/>
        </w:rPr>
        <w:t>all coefficients var</w:t>
      </w:r>
      <w:r>
        <w:rPr>
          <w:rFonts w:eastAsiaTheme="minorEastAsia" w:cstheme="minorHAnsi"/>
        </w:rPr>
        <w:t>ied</w:t>
      </w:r>
      <w:r w:rsidRPr="00B37A74">
        <w:rPr>
          <w:rFonts w:eastAsiaTheme="minorEastAsia" w:cstheme="minorHAnsi"/>
        </w:rPr>
        <w:t xml:space="preserve"> by species</w:t>
      </w:r>
      <w:r>
        <w:rPr>
          <w:rFonts w:eastAsiaTheme="minorEastAsia" w:cstheme="minorHAnsi"/>
        </w:rPr>
        <w:t xml:space="preserve"> where favored in terms of WAIC </w:t>
      </w:r>
      <w:r w:rsidRPr="00B37A74">
        <w:rPr>
          <w:rFonts w:eastAsiaTheme="minorEastAsia" w:cstheme="minorHAnsi"/>
        </w:rPr>
        <w:t>(M5 and M1,</w:t>
      </w:r>
      <w:r>
        <w:rPr>
          <w:rFonts w:eastAsiaTheme="minorEastAsia" w:cstheme="minorHAnsi"/>
        </w:rPr>
        <w:t xml:space="preserve"> for consumption and metabolism,</w:t>
      </w:r>
      <w:r w:rsidRPr="00B37A74">
        <w:rPr>
          <w:rFonts w:eastAsiaTheme="minorEastAsia" w:cstheme="minorHAnsi"/>
        </w:rPr>
        <w:t xml:space="preserve"> respectively) (</w:t>
      </w:r>
      <w:r w:rsidRPr="00B37A74">
        <w:rPr>
          <w:rFonts w:eastAsiaTheme="minorEastAsia" w:cstheme="minorHAnsi"/>
          <w:i/>
          <w:iCs/>
        </w:rPr>
        <w:t>SI Appendix</w:t>
      </w:r>
      <w:r w:rsidRPr="00B37A74">
        <w:rPr>
          <w:rFonts w:eastAsiaTheme="minorEastAsia" w:cstheme="minorHAnsi"/>
        </w:rPr>
        <w:t xml:space="preserve">, Table S4). </w:t>
      </w:r>
      <w:r>
        <w:rPr>
          <w:rFonts w:eastAsiaTheme="minorEastAsia" w:cstheme="minorHAnsi"/>
        </w:rPr>
        <w:t>W</w:t>
      </w:r>
      <w:r w:rsidRPr="00B37A74">
        <w:rPr>
          <w:rFonts w:eastAsiaTheme="minorEastAsia" w:cstheme="minorHAnsi"/>
        </w:rPr>
        <w:t xml:space="preserve">e </w:t>
      </w:r>
      <w:r>
        <w:rPr>
          <w:rFonts w:eastAsiaTheme="minorEastAsia" w:cstheme="minorHAnsi"/>
        </w:rPr>
        <w:t xml:space="preserve">found </w:t>
      </w:r>
      <w:r w:rsidRPr="00B37A74">
        <w:rPr>
          <w:rFonts w:eastAsiaTheme="minorEastAsia" w:cstheme="minorHAnsi"/>
        </w:rPr>
        <w:t>statistical support for a species-varying mass and temperature interaction for metabolic rate. 9</w:t>
      </w:r>
      <w:r>
        <w:rPr>
          <w:rFonts w:eastAsiaTheme="minorEastAsia" w:cstheme="minorHAnsi"/>
        </w:rPr>
        <w:t>7</w:t>
      </w:r>
      <w:r w:rsidRPr="00B37A74">
        <w:rPr>
          <w:rFonts w:eastAsiaTheme="minorEastAsia" w:cstheme="minorHAnsi"/>
        </w:rPr>
        <w:t>.</w:t>
      </w:r>
      <w:r>
        <w:rPr>
          <w:rFonts w:eastAsiaTheme="minorEastAsia" w:cstheme="minorHAnsi"/>
        </w:rPr>
        <w:t>9</w:t>
      </w:r>
      <w:r w:rsidRPr="00B37A74">
        <w:rPr>
          <w:rFonts w:eastAsiaTheme="minorEastAsia" w:cstheme="minorHAnsi"/>
        </w:rPr>
        <w:t xml:space="preserve">% of the posterior distribution of the global interaction coefficient </w:t>
      </w: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ub>
        </m:sSub>
      </m:oMath>
      <w:r w:rsidRPr="00B37A74">
        <w:rPr>
          <w:rFonts w:eastAsiaTheme="minorEastAsia" w:cstheme="minorHAnsi"/>
        </w:rPr>
        <w:t xml:space="preserve"> </w:t>
      </w:r>
      <w:r w:rsidRPr="00B37A74">
        <w:rPr>
          <w:rFonts w:eastAsiaTheme="minorEastAsia" w:cstheme="minorHAnsi"/>
          <w:iCs/>
        </w:rPr>
        <w:t>is above 0 (</w:t>
      </w:r>
      <w:r w:rsidRPr="00B37A74">
        <w:rPr>
          <w:rFonts w:eastAsiaTheme="minorEastAsia" w:cstheme="minorHAnsi"/>
          <w:i/>
          <w:iCs/>
        </w:rPr>
        <w:t>SI Appendix</w:t>
      </w:r>
      <w:r>
        <w:rPr>
          <w:rFonts w:eastAsiaTheme="minorEastAsia" w:cstheme="minorHAnsi"/>
          <w:i/>
          <w:iCs/>
        </w:rPr>
        <w:t>,</w:t>
      </w:r>
      <w:r w:rsidRPr="00B37A74">
        <w:rPr>
          <w:rFonts w:eastAsiaTheme="minorEastAsia" w:cstheme="minorHAnsi"/>
          <w:iCs/>
        </w:rPr>
        <w:t xml:space="preserve"> Fig. S5)</w:t>
      </w:r>
      <w:r w:rsidRPr="00B37A74">
        <w:rPr>
          <w:rFonts w:eastAsiaTheme="minorEastAsia" w:cstheme="minorHAnsi"/>
        </w:rPr>
        <w:t>. The estimated coefficient is 0.018 [0.00</w:t>
      </w:r>
      <w:r>
        <w:rPr>
          <w:rFonts w:eastAsiaTheme="minorEastAsia" w:cstheme="minorHAnsi"/>
        </w:rPr>
        <w:t>08</w:t>
      </w:r>
      <w:r w:rsidRPr="00B37A74">
        <w:rPr>
          <w:rFonts w:eastAsiaTheme="minorEastAsia" w:cstheme="minorHAnsi"/>
        </w:rPr>
        <w:t>, 0.036</w:t>
      </w:r>
      <w:r>
        <w:rPr>
          <w:rFonts w:eastAsiaTheme="minorEastAsia" w:cstheme="minorHAnsi"/>
        </w:rPr>
        <w:t>7</w:t>
      </w:r>
      <w:r w:rsidRPr="00B37A74">
        <w:rPr>
          <w:rFonts w:eastAsiaTheme="minorEastAsia" w:cstheme="minorHAnsi"/>
        </w:rPr>
        <w:t xml:space="preserve">] on the Arrhenius temperature scale, which corresponds to a decline in the mass scaling exponent of metabolic rate by 0.0026 </w:t>
      </w:r>
      <m:oMath>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-1</m:t>
            </m:r>
          </m:sup>
        </m:sSup>
      </m:oMath>
      <w:r w:rsidRPr="00B37A74">
        <w:rPr>
          <w:rFonts w:eastAsiaTheme="minorEastAsia" w:cstheme="minorHAnsi"/>
        </w:rPr>
        <w:t xml:space="preserve">. </w:t>
      </w:r>
      <w:r>
        <w:rPr>
          <w:rFonts w:eastAsiaTheme="minorEastAsia" w:cstheme="minorHAnsi"/>
        </w:rPr>
        <w:t xml:space="preserve">The selected model for </w:t>
      </w:r>
      <w:r w:rsidRPr="00B37A74">
        <w:rPr>
          <w:rFonts w:eastAsiaTheme="minorEastAsia" w:cstheme="minorHAnsi"/>
        </w:rPr>
        <w:t>maximum consumption</w:t>
      </w:r>
      <w:r>
        <w:rPr>
          <w:rFonts w:eastAsiaTheme="minorEastAsia" w:cstheme="minorHAnsi"/>
        </w:rPr>
        <w:t xml:space="preserve"> rate did not include </w:t>
      </w:r>
      <w:r w:rsidRPr="00B37A74">
        <w:rPr>
          <w:rFonts w:eastAsiaTheme="minorEastAsia" w:cstheme="minorHAnsi"/>
        </w:rPr>
        <w:t>an interaction term</w:t>
      </w:r>
      <w:r>
        <w:rPr>
          <w:rFonts w:eastAsiaTheme="minorEastAsia" w:cstheme="minorHAnsi"/>
        </w:rPr>
        <w:t xml:space="preserve"> (M5)</w:t>
      </w:r>
      <w:r w:rsidRPr="00B37A74">
        <w:rPr>
          <w:rFonts w:eastAsiaTheme="minorEastAsia" w:cstheme="minorHAnsi"/>
        </w:rPr>
        <w:t xml:space="preserve">. </w:t>
      </w:r>
    </w:p>
    <w:p w14:paraId="047FC7E3" w14:textId="03A00741" w:rsidR="00FF0C73" w:rsidRPr="00B37A74" w:rsidRDefault="00FF0C73" w:rsidP="00FF0C73">
      <w:pPr>
        <w:shd w:val="clear" w:color="auto" w:fill="FFFFFF" w:themeFill="background1"/>
        <w:spacing w:line="480" w:lineRule="auto"/>
        <w:ind w:firstLine="284"/>
        <w:contextualSpacing/>
        <w:jc w:val="both"/>
        <w:rPr>
          <w:rFonts w:eastAsiaTheme="minorEastAsia" w:cstheme="minorHAnsi"/>
        </w:rPr>
      </w:pPr>
      <w:r w:rsidRPr="00B37A74">
        <w:rPr>
          <w:rFonts w:eastAsiaTheme="minorEastAsia" w:cstheme="minorHAnsi"/>
        </w:rPr>
        <w:t>We estimate</w:t>
      </w:r>
      <w:r>
        <w:rPr>
          <w:rFonts w:eastAsiaTheme="minorEastAsia" w:cstheme="minorHAnsi"/>
        </w:rPr>
        <w:t>d</w:t>
      </w:r>
      <w:r w:rsidRPr="00B37A74">
        <w:rPr>
          <w:rFonts w:eastAsiaTheme="minorEastAsia" w:cstheme="minorHAnsi"/>
        </w:rPr>
        <w:t xml:space="preserve"> the parameters of the Sharpe-Schoolfield equation (Eq. 4) for temperature-dependence of consumption including data beyond peak temperature as:</w:t>
      </w:r>
      <w:r>
        <w:rPr>
          <w:rFonts w:eastAsiaTheme="minorEastAsia" w:cstheme="minorHAnsi"/>
        </w:rPr>
        <w:t xml:space="preserve"> </w:t>
      </w:r>
      <w:commentRangeStart w:id="76"/>
      <w:r>
        <w:rPr>
          <w:rFonts w:eastAsiaTheme="minorEastAsia" w:cstheme="minorHAnsi"/>
        </w:rPr>
        <w:t>activation energy</w:t>
      </w:r>
      <w:commentRangeEnd w:id="76"/>
      <w:r>
        <w:rPr>
          <w:rStyle w:val="Kommentarsreferens"/>
        </w:rPr>
        <w:commentReference w:id="76"/>
      </w:r>
      <w:r>
        <w:rPr>
          <w:rFonts w:eastAsiaTheme="minorEastAsia" w:cstheme="minorHAnsi"/>
        </w:rPr>
        <w:t>,</w:t>
      </w:r>
      <w:r w:rsidRPr="00B37A7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oMath>
      <w:r w:rsidRPr="00B37A74">
        <w:rPr>
          <w:rFonts w:eastAsiaTheme="minorEastAsia" w:cstheme="minorHAnsi"/>
        </w:rPr>
        <w:t xml:space="preserve"> = </w:t>
      </w:r>
      <w:r w:rsidRPr="00B37A74">
        <w:rPr>
          <w:rFonts w:eastAsiaTheme="minorEastAsia" w:cstheme="minorHAnsi"/>
        </w:rPr>
        <w:lastRenderedPageBreak/>
        <w:t>0.58 [0.45, 0.74],</w:t>
      </w:r>
      <w:r>
        <w:rPr>
          <w:rFonts w:eastAsiaTheme="minorEastAsia" w:cstheme="minorHAnsi"/>
        </w:rPr>
        <w:t xml:space="preserve"> rate at reference temperature,</w:t>
      </w:r>
      <w:r w:rsidRPr="00B37A7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j</m:t>
                </m:r>
              </m:sub>
            </m:sSub>
          </m:sub>
        </m:sSub>
      </m:oMath>
      <w:r w:rsidRPr="00B37A74">
        <w:rPr>
          <w:rFonts w:eastAsiaTheme="minorEastAsia" w:cstheme="minorHAnsi"/>
        </w:rPr>
        <w:t xml:space="preserve"> = 0.70 [0.52, 0.89], </w:t>
      </w:r>
      <w:r>
        <w:rPr>
          <w:rFonts w:eastAsiaTheme="minorEastAsia" w:cstheme="minorHAnsi"/>
        </w:rPr>
        <w:t xml:space="preserve">temperature at which </w:t>
      </w:r>
      <w:del w:id="77" w:author="Anna Gårdmark" w:date="2021-01-12T09:59:00Z">
        <w:r w:rsidRPr="00B37A74" w:rsidDel="001A3841">
          <w:rPr>
            <w:rFonts w:eastAsiaTheme="minorEastAsia"/>
            <w:iCs/>
          </w:rPr>
          <w:delText xml:space="preserve">half </w:delText>
        </w:r>
      </w:del>
      <w:r w:rsidRPr="00B37A74">
        <w:rPr>
          <w:rFonts w:eastAsiaTheme="minorEastAsia"/>
          <w:iCs/>
        </w:rPr>
        <w:t>the rate is reduced</w:t>
      </w:r>
      <w:ins w:id="78" w:author="Anna Gårdmark" w:date="2021-01-12T09:59:00Z">
        <w:r w:rsidR="001A3841">
          <w:rPr>
            <w:rFonts w:eastAsiaTheme="minorEastAsia"/>
            <w:iCs/>
          </w:rPr>
          <w:t xml:space="preserve"> to half</w:t>
        </w:r>
      </w:ins>
      <w:r w:rsidRPr="00B37A74">
        <w:rPr>
          <w:rFonts w:eastAsiaTheme="minorEastAsia"/>
          <w:iCs/>
        </w:rPr>
        <w:t xml:space="preserve"> due to high temperatures</w:t>
      </w:r>
      <w:commentRangeStart w:id="79"/>
      <w:commentRangeStart w:id="80"/>
      <w:commentRangeEnd w:id="79"/>
      <w:r>
        <w:rPr>
          <w:rStyle w:val="Kommentarsreferens"/>
        </w:rPr>
        <w:commentReference w:id="79"/>
      </w:r>
      <w:commentRangeEnd w:id="80"/>
      <w:r w:rsidR="00FB7AE1">
        <w:rPr>
          <w:rStyle w:val="Kommentarsreferens"/>
        </w:rPr>
        <w:commentReference w:id="80"/>
      </w:r>
      <w:r>
        <w:rPr>
          <w:rFonts w:eastAsiaTheme="minorEastAsia"/>
          <w:iCs/>
        </w:rPr>
        <w:t>,</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h</m:t>
            </m:r>
          </m:sub>
        </m:sSub>
      </m:oMath>
      <w:r w:rsidRPr="00B37A74">
        <w:rPr>
          <w:rFonts w:eastAsiaTheme="minorEastAsia" w:cstheme="minorHAnsi"/>
        </w:rPr>
        <w:t xml:space="preserve"> = 4.03 [2.8</w:t>
      </w:r>
      <w:r>
        <w:rPr>
          <w:rFonts w:eastAsiaTheme="minorEastAsia" w:cstheme="minorHAnsi"/>
        </w:rPr>
        <w:t>2</w:t>
      </w:r>
      <w:r w:rsidRPr="00B37A74">
        <w:rPr>
          <w:rFonts w:eastAsiaTheme="minorEastAsia" w:cstheme="minorHAnsi"/>
        </w:rPr>
        <w:t>, 4.98], and</w:t>
      </w:r>
      <w:r>
        <w:rPr>
          <w:rFonts w:eastAsiaTheme="minorEastAsia" w:cstheme="minorHAnsi"/>
        </w:rPr>
        <w:t xml:space="preserve"> the rate of the decline past the peak,</w:t>
      </w:r>
      <w:r w:rsidRPr="00B37A7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h</m:t>
            </m:r>
          </m:sub>
        </m:sSub>
      </m:oMath>
      <w:r w:rsidRPr="00B37A74">
        <w:rPr>
          <w:rFonts w:eastAsiaTheme="minorEastAsia" w:cstheme="minorHAnsi"/>
        </w:rPr>
        <w:t xml:space="preserve"> = 2.64 [2.17, 3.22]. This shows that the relationship between consumption rate and temperature is unimodal and asymmetric, where the decline in consumption rate at high temperatures is steeper than the increase at low temperatures (Fig. 2). </w:t>
      </w:r>
    </w:p>
    <w:p w14:paraId="35240DF5" w14:textId="71F6E8B4" w:rsidR="00FF0C73" w:rsidRPr="00B37A74" w:rsidRDefault="00FF0C73" w:rsidP="00FF0C73">
      <w:pPr>
        <w:spacing w:line="480" w:lineRule="auto"/>
        <w:ind w:firstLine="284"/>
        <w:contextualSpacing/>
        <w:jc w:val="both"/>
        <w:rPr>
          <w:rFonts w:eastAsiaTheme="minorEastAsia" w:cstheme="minorHAnsi"/>
        </w:rPr>
      </w:pPr>
      <w:commentRangeStart w:id="81"/>
      <w:commentRangeStart w:id="82"/>
      <w:commentRangeStart w:id="83"/>
      <w:r w:rsidRPr="00B37A74">
        <w:rPr>
          <w:rFonts w:eastAsiaTheme="minorEastAsia" w:cstheme="minorHAnsi"/>
        </w:rPr>
        <w:t xml:space="preserve">The above </w:t>
      </w:r>
      <w:commentRangeEnd w:id="81"/>
      <w:r w:rsidRPr="00695900">
        <w:rPr>
          <w:rStyle w:val="Kommentarsreferens"/>
        </w:rPr>
        <w:commentReference w:id="81"/>
      </w:r>
      <w:commentRangeEnd w:id="82"/>
      <w:r w:rsidRPr="0001320D">
        <w:rPr>
          <w:rStyle w:val="Kommentarsreferens"/>
        </w:rPr>
        <w:commentReference w:id="82"/>
      </w:r>
      <w:commentRangeEnd w:id="83"/>
      <w:r>
        <w:rPr>
          <w:rStyle w:val="Kommentarsreferens"/>
        </w:rPr>
        <w:commentReference w:id="83"/>
      </w:r>
      <w:r w:rsidRPr="00B37A74">
        <w:rPr>
          <w:rFonts w:eastAsiaTheme="minorEastAsia" w:cstheme="minorHAnsi"/>
        </w:rPr>
        <w:t>results</w:t>
      </w:r>
      <w:r>
        <w:rPr>
          <w:rFonts w:eastAsiaTheme="minorEastAsia" w:cstheme="minorHAnsi"/>
        </w:rPr>
        <w:t xml:space="preserve"> provide empirical</w:t>
      </w:r>
      <w:r w:rsidRPr="00B37A74">
        <w:rPr>
          <w:rFonts w:eastAsiaTheme="minorEastAsia" w:cstheme="minorHAnsi"/>
        </w:rPr>
        <w:t xml:space="preserve"> </w:t>
      </w:r>
      <w:commentRangeStart w:id="84"/>
      <w:r>
        <w:rPr>
          <w:rFonts w:eastAsiaTheme="minorEastAsia" w:cstheme="minorHAnsi"/>
        </w:rPr>
        <w:t>support</w:t>
      </w:r>
      <w:r w:rsidRPr="00B37A74">
        <w:rPr>
          <w:rFonts w:eastAsiaTheme="minorEastAsia" w:cstheme="minorHAnsi"/>
        </w:rPr>
        <w:t xml:space="preserve"> </w:t>
      </w:r>
      <w:r>
        <w:rPr>
          <w:rFonts w:eastAsiaTheme="minorEastAsia" w:cstheme="minorHAnsi"/>
        </w:rPr>
        <w:t xml:space="preserve">for </w:t>
      </w:r>
      <w:commentRangeStart w:id="85"/>
      <w:commentRangeEnd w:id="85"/>
      <w:r w:rsidRPr="00695900">
        <w:rPr>
          <w:rStyle w:val="Kommentarsreferens"/>
        </w:rPr>
        <w:commentReference w:id="85"/>
      </w:r>
      <w:commentRangeEnd w:id="84"/>
      <w:r>
        <w:rPr>
          <w:rStyle w:val="Kommentarsreferens"/>
        </w:rPr>
        <w:commentReference w:id="84"/>
      </w:r>
      <w:r w:rsidRPr="00B37A74">
        <w:rPr>
          <w:rFonts w:eastAsiaTheme="minorEastAsia" w:cstheme="minorHAnsi"/>
        </w:rPr>
        <w:t xml:space="preserve">the </w:t>
      </w:r>
      <w:ins w:id="86" w:author="Anna Gårdmark" w:date="2021-01-12T10:18:00Z">
        <w:r w:rsidR="002F1D23">
          <w:rPr>
            <w:rFonts w:eastAsiaTheme="minorEastAsia" w:cstheme="minorHAnsi"/>
          </w:rPr>
          <w:t xml:space="preserve">two </w:t>
        </w:r>
      </w:ins>
      <w:r w:rsidRPr="00B37A74">
        <w:rPr>
          <w:rFonts w:eastAsiaTheme="minorEastAsia" w:cstheme="minorHAnsi"/>
        </w:rPr>
        <w:t xml:space="preserve">criteria outlined in Morita et al., </w:t>
      </w:r>
      <w:r w:rsidRPr="00B37A74">
        <w:rPr>
          <w:rFonts w:eastAsiaTheme="minorEastAsia" w:cstheme="minorHAnsi"/>
        </w:rPr>
        <w:fldChar w:fldCharType="begin"/>
      </w:r>
      <w:r w:rsidRPr="00B37A74">
        <w:rPr>
          <w:rFonts w:eastAsiaTheme="minorEastAsia" w:cstheme="minorHAnsi"/>
        </w:rPr>
        <w:instrText xml:space="preserve"> ADDIN ZOTERO_ITEM CSL_CITATION {"citationID":"a756rfjq1b","properties":{"formattedCitation":"(2010)","plainCitation":"(2010)","noteIndex":0},"citationItems":[{"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suppress-author":true}],"schema":"https://github.com/citation-style-language/schema/raw/master/csl-citation.json"} </w:instrText>
      </w:r>
      <w:r w:rsidRPr="00B37A74">
        <w:rPr>
          <w:rFonts w:eastAsiaTheme="minorEastAsia" w:cstheme="minorHAnsi"/>
        </w:rPr>
        <w:fldChar w:fldCharType="separate"/>
      </w:r>
      <w:r w:rsidRPr="00B37A74">
        <w:t>(2010)</w:t>
      </w:r>
      <w:r w:rsidRPr="00B37A74">
        <w:rPr>
          <w:rFonts w:eastAsiaTheme="minorEastAsia" w:cstheme="minorHAnsi"/>
        </w:rPr>
        <w:fldChar w:fldCharType="end"/>
      </w:r>
      <w:r>
        <w:rPr>
          <w:rFonts w:eastAsiaTheme="minorEastAsia" w:cstheme="minorHAnsi"/>
        </w:rPr>
        <w:t xml:space="preserve"> that </w:t>
      </w:r>
      <w:del w:id="87" w:author="Jan Ohlberger" w:date="2020-12-22T15:53:00Z">
        <w:r w:rsidDel="00AD12DD">
          <w:rPr>
            <w:rFonts w:eastAsiaTheme="minorEastAsia" w:cstheme="minorHAnsi"/>
          </w:rPr>
          <w:delText xml:space="preserve">cause </w:delText>
        </w:r>
      </w:del>
      <w:ins w:id="88" w:author="Jan Ohlberger" w:date="2020-12-22T15:53:00Z">
        <w:r w:rsidR="00AD12DD">
          <w:rPr>
            <w:rFonts w:eastAsiaTheme="minorEastAsia" w:cstheme="minorHAnsi"/>
          </w:rPr>
          <w:t>result in declin</w:t>
        </w:r>
      </w:ins>
      <w:ins w:id="89" w:author="Jan Ohlberger" w:date="2020-12-22T15:54:00Z">
        <w:r w:rsidR="00AD12DD">
          <w:rPr>
            <w:rFonts w:eastAsiaTheme="minorEastAsia" w:cstheme="minorHAnsi"/>
          </w:rPr>
          <w:t>ing</w:t>
        </w:r>
      </w:ins>
      <w:ins w:id="90" w:author="Jan Ohlberger" w:date="2020-12-22T15:53:00Z">
        <w:r w:rsidR="00AD12DD">
          <w:rPr>
            <w:rFonts w:eastAsiaTheme="minorEastAsia" w:cstheme="minorHAnsi"/>
          </w:rPr>
          <w:t xml:space="preserve"> </w:t>
        </w:r>
      </w:ins>
      <w:r w:rsidRPr="00B37A74">
        <w:rPr>
          <w:rFonts w:eastAsiaTheme="minorEastAsia" w:cstheme="minorHAnsi"/>
        </w:rPr>
        <w:t>optimum temperature</w:t>
      </w:r>
      <w:r>
        <w:rPr>
          <w:rFonts w:eastAsiaTheme="minorEastAsia" w:cstheme="minorHAnsi"/>
        </w:rPr>
        <w:t xml:space="preserve">s </w:t>
      </w:r>
      <w:del w:id="91" w:author="Jan Ohlberger" w:date="2020-12-22T15:54:00Z">
        <w:r w:rsidDel="00AD12DD">
          <w:rPr>
            <w:rFonts w:eastAsiaTheme="minorEastAsia" w:cstheme="minorHAnsi"/>
          </w:rPr>
          <w:delText>to</w:delText>
        </w:r>
        <w:r w:rsidRPr="00B37A74" w:rsidDel="00AD12DD">
          <w:rPr>
            <w:rFonts w:eastAsiaTheme="minorEastAsia" w:cstheme="minorHAnsi"/>
          </w:rPr>
          <w:delText xml:space="preserve"> decline </w:delText>
        </w:r>
      </w:del>
      <w:r>
        <w:rPr>
          <w:rFonts w:eastAsiaTheme="minorEastAsia" w:cstheme="minorHAnsi"/>
        </w:rPr>
        <w:t xml:space="preserve">with </w:t>
      </w:r>
      <w:r w:rsidRPr="00B37A74">
        <w:rPr>
          <w:rFonts w:eastAsiaTheme="minorEastAsia" w:cstheme="minorHAnsi"/>
        </w:rPr>
        <w:t>size</w:t>
      </w:r>
      <w:r>
        <w:rPr>
          <w:rFonts w:eastAsiaTheme="minorEastAsia" w:cstheme="minorHAnsi"/>
        </w:rPr>
        <w:t xml:space="preserve">, i.e. </w:t>
      </w:r>
      <w:ins w:id="92" w:author="Anna Gårdmark" w:date="2021-01-12T10:18:00Z">
        <w:r w:rsidR="002F1D23">
          <w:rPr>
            <w:rFonts w:eastAsiaTheme="minorEastAsia" w:cstheme="minorHAnsi"/>
          </w:rPr>
          <w:t>(</w:t>
        </w:r>
        <w:proofErr w:type="spellStart"/>
        <w:r w:rsidR="002F1D23">
          <w:rPr>
            <w:rFonts w:eastAsiaTheme="minorEastAsia" w:cstheme="minorHAnsi"/>
          </w:rPr>
          <w:t>i</w:t>
        </w:r>
        <w:proofErr w:type="spellEnd"/>
        <w:r w:rsidR="002F1D23">
          <w:rPr>
            <w:rFonts w:eastAsiaTheme="minorEastAsia" w:cstheme="minorHAnsi"/>
          </w:rPr>
          <w:t xml:space="preserve">) </w:t>
        </w:r>
      </w:ins>
      <w:r>
        <w:rPr>
          <w:rFonts w:eastAsiaTheme="minorEastAsia" w:cstheme="minorHAnsi"/>
        </w:rPr>
        <w:t xml:space="preserve">smaller </w:t>
      </w:r>
      <w:r w:rsidRPr="00B37A74">
        <w:rPr>
          <w:rFonts w:eastAsiaTheme="minorEastAsia" w:cstheme="minorHAnsi"/>
        </w:rPr>
        <w:t xml:space="preserve">whole organism mass exponent for consumption than metabolism </w:t>
      </w:r>
      <w:commentRangeStart w:id="93"/>
      <w:commentRangeStart w:id="94"/>
      <w:commentRangeStart w:id="95"/>
      <w:r w:rsidRPr="00B37A74">
        <w:rPr>
          <w:rFonts w:eastAsiaTheme="minorEastAsia" w:cstheme="minorHAnsi"/>
        </w:rPr>
        <w:t xml:space="preserve">and </w:t>
      </w:r>
      <w:ins w:id="96" w:author="Anna Gårdmark" w:date="2021-01-12T10:18:00Z">
        <w:r w:rsidR="002F1D23">
          <w:rPr>
            <w:rFonts w:eastAsiaTheme="minorEastAsia" w:cstheme="minorHAnsi"/>
          </w:rPr>
          <w:t xml:space="preserve">(ii) </w:t>
        </w:r>
      </w:ins>
      <w:r w:rsidRPr="00B37A74">
        <w:rPr>
          <w:rFonts w:eastAsiaTheme="minorEastAsia" w:cstheme="minorHAnsi"/>
        </w:rPr>
        <w:t>that growth reaches an optimum over temperature</w:t>
      </w:r>
      <w:commentRangeEnd w:id="93"/>
      <w:r w:rsidRPr="00695900">
        <w:rPr>
          <w:rStyle w:val="Kommentarsreferens"/>
        </w:rPr>
        <w:commentReference w:id="93"/>
      </w:r>
      <w:commentRangeEnd w:id="94"/>
      <w:r>
        <w:rPr>
          <w:rStyle w:val="Kommentarsreferens"/>
        </w:rPr>
        <w:commentReference w:id="94"/>
      </w:r>
      <w:commentRangeEnd w:id="95"/>
      <w:r w:rsidR="001C3256">
        <w:rPr>
          <w:rStyle w:val="Kommentarsreferens"/>
        </w:rPr>
        <w:commentReference w:id="95"/>
      </w:r>
      <w:r w:rsidRPr="00B37A74">
        <w:rPr>
          <w:rFonts w:eastAsiaTheme="minorEastAsia" w:cstheme="minorHAnsi"/>
        </w:rPr>
        <w:t xml:space="preserve">. In our case, </w:t>
      </w:r>
      <w:r>
        <w:rPr>
          <w:rFonts w:eastAsiaTheme="minorEastAsia" w:cstheme="minorHAnsi"/>
        </w:rPr>
        <w:t xml:space="preserve">the second </w:t>
      </w:r>
      <w:commentRangeStart w:id="97"/>
      <w:r>
        <w:rPr>
          <w:rFonts w:eastAsiaTheme="minorEastAsia" w:cstheme="minorHAnsi"/>
        </w:rPr>
        <w:t xml:space="preserve">criterion </w:t>
      </w:r>
      <w:commentRangeEnd w:id="97"/>
      <w:r w:rsidR="002F1D23">
        <w:rPr>
          <w:rStyle w:val="Kommentarsreferens"/>
        </w:rPr>
        <w:commentReference w:id="97"/>
      </w:r>
      <w:r>
        <w:rPr>
          <w:rFonts w:eastAsiaTheme="minorEastAsia" w:cstheme="minorHAnsi"/>
        </w:rPr>
        <w:t xml:space="preserve">is </w:t>
      </w:r>
      <w:ins w:id="98" w:author="Anna Gårdmark" w:date="2021-01-12T10:20:00Z">
        <w:r w:rsidR="002F1D23">
          <w:rPr>
            <w:rFonts w:eastAsiaTheme="minorEastAsia" w:cstheme="minorHAnsi"/>
          </w:rPr>
          <w:t xml:space="preserve">met </w:t>
        </w:r>
      </w:ins>
      <w:ins w:id="99" w:author="Anna Gårdmark" w:date="2021-01-12T10:19:00Z">
        <w:r w:rsidR="002F1D23">
          <w:rPr>
            <w:rFonts w:eastAsiaTheme="minorEastAsia" w:cstheme="minorHAnsi"/>
          </w:rPr>
          <w:t>because</w:t>
        </w:r>
      </w:ins>
      <w:del w:id="100" w:author="Anna Gårdmark" w:date="2021-01-12T10:19:00Z">
        <w:r w:rsidDel="002F1D23">
          <w:rPr>
            <w:rFonts w:eastAsiaTheme="minorEastAsia" w:cstheme="minorHAnsi"/>
          </w:rPr>
          <w:delText>due to</w:delText>
        </w:r>
      </w:del>
      <w:r>
        <w:rPr>
          <w:rFonts w:eastAsiaTheme="minorEastAsia" w:cstheme="minorHAnsi"/>
        </w:rPr>
        <w:t xml:space="preserve"> </w:t>
      </w:r>
      <w:r w:rsidRPr="00B37A74">
        <w:rPr>
          <w:rFonts w:eastAsiaTheme="minorEastAsia" w:cstheme="minorHAnsi"/>
        </w:rPr>
        <w:t>consumption reaches a peak</w:t>
      </w:r>
      <w:r>
        <w:rPr>
          <w:rFonts w:eastAsiaTheme="minorEastAsia" w:cstheme="minorHAnsi"/>
        </w:rPr>
        <w:t xml:space="preserve"> over temperature</w:t>
      </w:r>
      <w:r w:rsidRPr="00B37A74">
        <w:rPr>
          <w:rFonts w:eastAsiaTheme="minorEastAsia" w:cstheme="minorHAnsi"/>
        </w:rPr>
        <w:t>. We illustrate these findings in Fig. 3, which shows that the optimum temperature for net energy gain is reached at a lower temperature for a smaller fish</w:t>
      </w:r>
      <w:r>
        <w:rPr>
          <w:rFonts w:eastAsiaTheme="minorEastAsia" w:cstheme="minorHAnsi"/>
        </w:rPr>
        <w:t xml:space="preserve"> because of the difference in exponents and </w:t>
      </w:r>
      <w:ins w:id="101" w:author="Anna Gårdmark" w:date="2021-01-12T10:21:00Z">
        <w:r w:rsidR="002F1D23">
          <w:rPr>
            <w:rFonts w:eastAsiaTheme="minorEastAsia" w:cstheme="minorHAnsi"/>
          </w:rPr>
          <w:t xml:space="preserve">as </w:t>
        </w:r>
      </w:ins>
      <w:r>
        <w:rPr>
          <w:rFonts w:eastAsiaTheme="minorEastAsia" w:cstheme="minorHAnsi"/>
        </w:rPr>
        <w:t xml:space="preserve">net gain is </w:t>
      </w:r>
      <w:proofErr w:type="spellStart"/>
      <w:r>
        <w:rPr>
          <w:rFonts w:eastAsiaTheme="minorEastAsia" w:cstheme="minorHAnsi"/>
        </w:rPr>
        <w:t>unimodally</w:t>
      </w:r>
      <w:proofErr w:type="spellEnd"/>
      <w:r>
        <w:rPr>
          <w:rFonts w:eastAsiaTheme="minorEastAsia" w:cstheme="minorHAnsi"/>
        </w:rPr>
        <w:t xml:space="preserve"> related to temperature.</w:t>
      </w:r>
      <w:ins w:id="102" w:author="Anna Gårdmark" w:date="2021-01-12T10:22:00Z">
        <w:r w:rsidR="002F1D23">
          <w:rPr>
            <w:rFonts w:eastAsiaTheme="minorEastAsia" w:cstheme="minorHAnsi"/>
          </w:rPr>
          <w:t xml:space="preserve"> </w:t>
        </w:r>
        <w:commentRangeStart w:id="103"/>
        <w:r w:rsidR="002F1D23">
          <w:rPr>
            <w:rFonts w:eastAsiaTheme="minorEastAsia" w:cstheme="minorHAnsi"/>
          </w:rPr>
          <w:t>Assuming growth is proportional to net energy gain, this predicts that optimum growth temperature declines with body size.</w:t>
        </w:r>
        <w:commentRangeEnd w:id="103"/>
        <w:r w:rsidR="002F1D23">
          <w:rPr>
            <w:rStyle w:val="Kommentarsreferens"/>
          </w:rPr>
          <w:commentReference w:id="103"/>
        </w:r>
      </w:ins>
    </w:p>
    <w:p w14:paraId="43383636" w14:textId="38189ABB" w:rsidR="00FF0C73" w:rsidRPr="00B37A74"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Using independent data from growth trials across a range of body sizes and temperatures, we also find strong statistical support for a decline in optimum growth temperature with body mass</w:t>
      </w:r>
      <w:ins w:id="104" w:author="Anna Gårdmark" w:date="2021-01-12T10:23:00Z">
        <w:r w:rsidR="002F1D23">
          <w:rPr>
            <w:rFonts w:eastAsiaTheme="minorEastAsia" w:cstheme="minorHAnsi"/>
          </w:rPr>
          <w:t xml:space="preserve"> </w:t>
        </w:r>
        <w:commentRangeStart w:id="105"/>
        <w:r w:rsidR="002F1D23">
          <w:rPr>
            <w:rFonts w:eastAsiaTheme="minorEastAsia" w:cstheme="minorHAnsi"/>
          </w:rPr>
          <w:t>within species</w:t>
        </w:r>
        <w:commentRangeEnd w:id="105"/>
        <w:r w:rsidR="002F1D23">
          <w:rPr>
            <w:rStyle w:val="Kommentarsreferens"/>
          </w:rPr>
          <w:commentReference w:id="105"/>
        </w:r>
      </w:ins>
      <w:r w:rsidRPr="00B37A74">
        <w:rPr>
          <w:rFonts w:eastAsiaTheme="minorEastAsia" w:cstheme="minorHAnsi"/>
        </w:rPr>
        <w:t xml:space="preserve">, as </w:t>
      </w:r>
      <w:r w:rsidRPr="00B37A74">
        <w:rPr>
          <w:rFonts w:cstheme="minorHAnsi"/>
        </w:rPr>
        <w:t>92% of the posterior density of the global slope estimate (</w:t>
      </w:r>
      <m:oMath>
        <m:sSub>
          <m:sSubPr>
            <m:ctrlPr>
              <w:rPr>
                <w:rFonts w:ascii="Cambria Math" w:hAnsi="Cambria Math" w:cstheme="minorHAnsi"/>
                <w:bCs/>
                <w:i/>
                <w:iCs/>
              </w:rPr>
            </m:ctrlPr>
          </m:sSub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β</m:t>
                </m:r>
              </m:sub>
            </m:sSub>
          </m:e>
          <m:sub>
            <m:r>
              <w:rPr>
                <w:rFonts w:ascii="Cambria Math" w:hAnsi="Cambria Math" w:cstheme="minorHAnsi"/>
              </w:rPr>
              <m:t>1</m:t>
            </m:r>
          </m:sub>
        </m:sSub>
      </m:oMath>
      <w:r w:rsidRPr="00B37A74">
        <w:rPr>
          <w:rFonts w:cstheme="minorHAnsi"/>
        </w:rPr>
        <w:t>) is below 0. The models with and without species-varying slopes were indistinguishable in terms of WAIC (</w:t>
      </w:r>
      <w:r w:rsidRPr="00B37A74">
        <w:rPr>
          <w:rFonts w:eastAsiaTheme="minorEastAsia" w:cstheme="minorHAnsi"/>
          <w:i/>
          <w:iCs/>
        </w:rPr>
        <w:t>SI Appendix</w:t>
      </w:r>
      <w:r w:rsidRPr="00B37A74">
        <w:rPr>
          <w:rFonts w:eastAsiaTheme="minorEastAsia" w:cstheme="minorHAnsi"/>
        </w:rPr>
        <w:t>, Table S5</w:t>
      </w:r>
      <w:r w:rsidRPr="00B37A74">
        <w:rPr>
          <w:rFonts w:cstheme="minorHAnsi"/>
        </w:rPr>
        <w:t>), and we present the results for the species-varying intercept and slope model, due to slightly better model diagnostics (</w:t>
      </w:r>
      <w:r w:rsidRPr="00B37A74">
        <w:rPr>
          <w:rFonts w:eastAsiaTheme="minorEastAsia" w:cstheme="minorHAnsi"/>
          <w:i/>
          <w:iCs/>
        </w:rPr>
        <w:t>SI Appendix</w:t>
      </w:r>
      <w:r w:rsidRPr="00B37A74">
        <w:rPr>
          <w:rFonts w:eastAsiaTheme="minorEastAsia" w:cstheme="minorHAnsi"/>
        </w:rPr>
        <w:t>, Fig. S2</w:t>
      </w:r>
      <w:r>
        <w:rPr>
          <w:rFonts w:eastAsiaTheme="minorEastAsia" w:cstheme="minorHAnsi"/>
        </w:rPr>
        <w:t>4</w:t>
      </w:r>
      <w:r w:rsidRPr="00B37A74">
        <w:rPr>
          <w:rFonts w:eastAsiaTheme="minorEastAsia" w:cstheme="minorHAnsi"/>
        </w:rPr>
        <w:t>-2</w:t>
      </w:r>
      <w:r>
        <w:rPr>
          <w:rFonts w:eastAsiaTheme="minorEastAsia" w:cstheme="minorHAnsi"/>
        </w:rPr>
        <w:t>7</w:t>
      </w:r>
      <w:r w:rsidRPr="00B37A74">
        <w:rPr>
          <w:rFonts w:cstheme="minorHAnsi"/>
        </w:rPr>
        <w:t xml:space="preserve">). </w:t>
      </w:r>
      <w:commentRangeStart w:id="106"/>
      <w:commentRangeStart w:id="107"/>
      <w:commentRangeStart w:id="108"/>
      <w:r w:rsidRPr="00B37A74">
        <w:rPr>
          <w:rFonts w:eastAsiaTheme="minorEastAsia" w:cstheme="minorHAnsi"/>
        </w:rPr>
        <w:t xml:space="preserve">The global relationship is given by the model: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opt</m:t>
            </m:r>
          </m:sub>
        </m:sSub>
        <m:r>
          <w:rPr>
            <w:rFonts w:ascii="Cambria Math" w:hAnsi="Cambria Math" w:cstheme="minorHAnsi"/>
          </w:rPr>
          <m:t>=-0.074-0.31×m</m:t>
        </m:r>
      </m:oMath>
      <w:r w:rsidRPr="00B37A74">
        <w:rPr>
          <w:rFonts w:eastAsiaTheme="minorEastAsia" w:cstheme="minorHAnsi"/>
        </w:rPr>
        <w:t xml:space="preserve">, where </w:t>
      </w:r>
      <m:oMath>
        <m:r>
          <w:rPr>
            <w:rFonts w:ascii="Cambria Math" w:eastAsiaTheme="minorEastAsia" w:hAnsi="Cambria Math" w:cstheme="minorHAnsi"/>
          </w:rPr>
          <m:t>m</m:t>
        </m:r>
      </m:oMath>
      <w:r w:rsidRPr="00B37A74">
        <w:rPr>
          <w:rFonts w:eastAsiaTheme="minorEastAsia" w:cstheme="minorHAnsi"/>
        </w:rPr>
        <w:t xml:space="preserve"> is the natural log of the rescaled body mass. </w:t>
      </w:r>
      <w:commentRangeEnd w:id="106"/>
      <w:r>
        <w:rPr>
          <w:rStyle w:val="Kommentarsreferens"/>
        </w:rPr>
        <w:commentReference w:id="106"/>
      </w:r>
      <w:commentRangeEnd w:id="107"/>
      <w:r w:rsidR="00C22AC7">
        <w:rPr>
          <w:rStyle w:val="Kommentarsreferens"/>
        </w:rPr>
        <w:commentReference w:id="107"/>
      </w:r>
      <w:commentRangeEnd w:id="108"/>
      <w:r w:rsidR="00DE3AE2">
        <w:rPr>
          <w:rStyle w:val="Kommentarsreferens"/>
        </w:rPr>
        <w:commentReference w:id="108"/>
      </w:r>
    </w:p>
    <w:p w14:paraId="5E849706" w14:textId="77777777" w:rsidR="00FF0C73" w:rsidRPr="00B37A74" w:rsidRDefault="00FF0C73" w:rsidP="00FF0C73">
      <w:pPr>
        <w:spacing w:line="480" w:lineRule="auto"/>
        <w:ind w:firstLine="284"/>
        <w:contextualSpacing/>
        <w:jc w:val="both"/>
        <w:rPr>
          <w:rFonts w:eastAsiaTheme="minorEastAsia" w:cstheme="minorHAnsi"/>
        </w:rPr>
      </w:pPr>
    </w:p>
    <w:p w14:paraId="1FA2A01E"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lastRenderedPageBreak/>
        <w:t>Discussion</w:t>
      </w:r>
    </w:p>
    <w:p w14:paraId="3CE557B2" w14:textId="48B15E70" w:rsidR="00FF0C73" w:rsidRPr="00B37A74" w:rsidRDefault="00FF0C73" w:rsidP="00FF0C73">
      <w:pPr>
        <w:spacing w:line="480" w:lineRule="auto"/>
        <w:contextualSpacing/>
        <w:jc w:val="both"/>
        <w:rPr>
          <w:rFonts w:eastAsiaTheme="minorEastAsia" w:cstheme="minorHAnsi"/>
        </w:rPr>
      </w:pPr>
      <w:r w:rsidRPr="00B37A74">
        <w:rPr>
          <w:rFonts w:eastAsiaTheme="minorEastAsia" w:cstheme="minorHAnsi"/>
        </w:rPr>
        <w:t>In this study, we systematically analyzed the intraspecific scaling of consumption</w:t>
      </w:r>
      <w:r>
        <w:rPr>
          <w:rFonts w:eastAsiaTheme="minorEastAsia" w:cstheme="minorHAnsi"/>
        </w:rPr>
        <w:t xml:space="preserve">, </w:t>
      </w:r>
      <w:r w:rsidRPr="00B37A74">
        <w:rPr>
          <w:rFonts w:eastAsiaTheme="minorEastAsia" w:cstheme="minorHAnsi"/>
        </w:rPr>
        <w:t xml:space="preserve">metabolism </w:t>
      </w:r>
      <w:r>
        <w:rPr>
          <w:rFonts w:eastAsiaTheme="minorEastAsia" w:cstheme="minorHAnsi"/>
        </w:rPr>
        <w:t xml:space="preserve">and growth </w:t>
      </w:r>
      <w:r w:rsidRPr="00B37A74">
        <w:rPr>
          <w:rFonts w:eastAsiaTheme="minorEastAsia" w:cstheme="minorHAnsi"/>
        </w:rPr>
        <w:t xml:space="preserve">with body mass and temperature. We found strong evidence for declining optimum growth temperatures as individuals grow in size </w:t>
      </w:r>
      <w:commentRangeStart w:id="109"/>
      <w:r w:rsidRPr="00B37A74">
        <w:rPr>
          <w:rFonts w:eastAsiaTheme="minorEastAsia" w:cstheme="minorHAnsi"/>
        </w:rPr>
        <w:t>based on two independent approaches</w:t>
      </w:r>
      <w:commentRangeEnd w:id="109"/>
      <w:r>
        <w:rPr>
          <w:rStyle w:val="Kommentarsreferens"/>
        </w:rPr>
        <w:commentReference w:id="109"/>
      </w:r>
      <w:r w:rsidRPr="00B37A74">
        <w:rPr>
          <w:rFonts w:eastAsiaTheme="minorEastAsia" w:cstheme="minorHAnsi"/>
        </w:rPr>
        <w:t xml:space="preserve">. Specifically, </w:t>
      </w:r>
      <w:commentRangeStart w:id="110"/>
      <w:commentRangeStart w:id="111"/>
      <w:r w:rsidRPr="00B37A74">
        <w:rPr>
          <w:rFonts w:eastAsiaTheme="minorEastAsia" w:cstheme="minorHAnsi"/>
        </w:rPr>
        <w:t xml:space="preserve">we </w:t>
      </w:r>
      <w:r>
        <w:rPr>
          <w:rFonts w:eastAsiaTheme="minorEastAsia" w:cstheme="minorHAnsi"/>
        </w:rPr>
        <w:t xml:space="preserve">find differences in the intraspecific </w:t>
      </w:r>
      <w:r w:rsidRPr="00B37A74">
        <w:rPr>
          <w:rFonts w:eastAsiaTheme="minorEastAsia" w:cstheme="minorHAnsi"/>
        </w:rPr>
        <w:t>mass-scaling of consumption and metabolism</w:t>
      </w:r>
      <w:commentRangeEnd w:id="110"/>
      <w:r w:rsidRPr="00695900">
        <w:rPr>
          <w:rStyle w:val="Kommentarsreferens"/>
        </w:rPr>
        <w:commentReference w:id="110"/>
      </w:r>
      <w:commentRangeEnd w:id="111"/>
      <w:r>
        <w:rPr>
          <w:rStyle w:val="Kommentarsreferens"/>
        </w:rPr>
        <w:commentReference w:id="111"/>
      </w:r>
      <w:r>
        <w:rPr>
          <w:rFonts w:eastAsiaTheme="minorEastAsia" w:cstheme="minorHAnsi"/>
        </w:rPr>
        <w:t xml:space="preserve">, which </w:t>
      </w:r>
      <w:r w:rsidRPr="00B37A74">
        <w:rPr>
          <w:rFonts w:eastAsiaTheme="minorEastAsia" w:cstheme="minorHAnsi"/>
        </w:rPr>
        <w:t>together with the unimodal temperature dependence of consumption</w:t>
      </w:r>
      <w:r>
        <w:rPr>
          <w:rFonts w:eastAsiaTheme="minorEastAsia" w:cstheme="minorHAnsi"/>
        </w:rPr>
        <w:t xml:space="preserve">, leads to declines in optimum temperatures for net </w:t>
      </w:r>
      <w:ins w:id="112" w:author="Anna Gårdmark" w:date="2021-01-12T10:29:00Z">
        <w:r w:rsidR="00B12DD7">
          <w:rPr>
            <w:rFonts w:eastAsiaTheme="minorEastAsia" w:cstheme="minorHAnsi"/>
          </w:rPr>
          <w:t xml:space="preserve">energy </w:t>
        </w:r>
      </w:ins>
      <w:r>
        <w:rPr>
          <w:rFonts w:eastAsiaTheme="minorEastAsia" w:cstheme="minorHAnsi"/>
        </w:rPr>
        <w:t>gain</w:t>
      </w:r>
      <w:ins w:id="113" w:author="Anna Gårdmark" w:date="2021-01-12T10:29:00Z">
        <w:r w:rsidR="00B12DD7">
          <w:rPr>
            <w:rFonts w:eastAsiaTheme="minorEastAsia" w:cstheme="minorHAnsi"/>
          </w:rPr>
          <w:t xml:space="preserve"> (and hence growth)</w:t>
        </w:r>
      </w:ins>
      <w:r>
        <w:rPr>
          <w:rFonts w:eastAsiaTheme="minorEastAsia" w:cstheme="minorHAnsi"/>
        </w:rPr>
        <w:t xml:space="preserve"> with size using a </w:t>
      </w:r>
      <w:proofErr w:type="spellStart"/>
      <w:r w:rsidRPr="00B37A74">
        <w:rPr>
          <w:rFonts w:eastAsiaTheme="minorEastAsia" w:cstheme="minorHAnsi"/>
        </w:rPr>
        <w:t>Pütter</w:t>
      </w:r>
      <w:proofErr w:type="spellEnd"/>
      <w:r w:rsidRPr="00B37A74">
        <w:rPr>
          <w:rFonts w:eastAsiaTheme="minorEastAsia" w:cstheme="minorHAnsi"/>
        </w:rPr>
        <w:t xml:space="preserve"> growth model</w:t>
      </w:r>
      <w:r>
        <w:rPr>
          <w:rFonts w:eastAsiaTheme="minorEastAsia" w:cstheme="minorHAnsi"/>
        </w:rPr>
        <w:t xml:space="preserve">. In addition, we </w:t>
      </w:r>
      <w:r w:rsidRPr="00B37A74">
        <w:rPr>
          <w:rFonts w:eastAsiaTheme="minorEastAsia" w:cstheme="minorHAnsi"/>
        </w:rPr>
        <w:t xml:space="preserve">confirm </w:t>
      </w:r>
      <w:r>
        <w:rPr>
          <w:rFonts w:eastAsiaTheme="minorEastAsia" w:cstheme="minorHAnsi"/>
        </w:rPr>
        <w:t xml:space="preserve">this prediction </w:t>
      </w:r>
      <w:r w:rsidRPr="00B37A74">
        <w:rPr>
          <w:rFonts w:eastAsiaTheme="minorEastAsia" w:cstheme="minorHAnsi"/>
        </w:rPr>
        <w:t xml:space="preserve">using </w:t>
      </w:r>
      <w:ins w:id="114" w:author="Anna Gårdmark" w:date="2021-01-12T10:30:00Z">
        <w:r w:rsidR="00B12DD7">
          <w:rPr>
            <w:rFonts w:eastAsiaTheme="minorEastAsia" w:cstheme="minorHAnsi"/>
          </w:rPr>
          <w:t xml:space="preserve">intraspecific </w:t>
        </w:r>
      </w:ins>
      <w:r w:rsidRPr="00B37A74">
        <w:rPr>
          <w:rFonts w:eastAsiaTheme="minorEastAsia" w:cstheme="minorHAnsi"/>
        </w:rPr>
        <w:t>growth rate dat</w:t>
      </w:r>
      <w:commentRangeStart w:id="115"/>
      <w:commentRangeStart w:id="116"/>
      <w:r w:rsidRPr="00B37A74">
        <w:rPr>
          <w:rFonts w:eastAsiaTheme="minorEastAsia" w:cstheme="minorHAnsi"/>
        </w:rPr>
        <w:t>a</w:t>
      </w:r>
      <w:commentRangeEnd w:id="115"/>
      <w:r w:rsidRPr="00695900">
        <w:rPr>
          <w:rStyle w:val="Kommentarsreferens"/>
        </w:rPr>
        <w:commentReference w:id="115"/>
      </w:r>
      <w:commentRangeEnd w:id="116"/>
      <w:ins w:id="117" w:author="Anna Gårdmark" w:date="2021-01-12T10:33:00Z">
        <w:r w:rsidR="009D01E6">
          <w:rPr>
            <w:rFonts w:eastAsiaTheme="minorEastAsia" w:cstheme="minorHAnsi"/>
          </w:rPr>
          <w:t xml:space="preserve"> of fish</w:t>
        </w:r>
      </w:ins>
      <w:r>
        <w:rPr>
          <w:rStyle w:val="Kommentarsreferens"/>
        </w:rPr>
        <w:commentReference w:id="116"/>
      </w:r>
      <w:r w:rsidRPr="00B37A74">
        <w:rPr>
          <w:rFonts w:eastAsiaTheme="minorEastAsia" w:cstheme="minorHAnsi"/>
        </w:rPr>
        <w:t xml:space="preserve">. Our analysis thus demonstrates the importance of understanding intraspecific scaling relationships when predicting responses of </w:t>
      </w:r>
      <w:commentRangeStart w:id="118"/>
      <w:r w:rsidRPr="00B37A74">
        <w:rPr>
          <w:rFonts w:eastAsiaTheme="minorEastAsia" w:cstheme="minorHAnsi"/>
        </w:rPr>
        <w:t xml:space="preserve">fish </w:t>
      </w:r>
      <w:commentRangeEnd w:id="118"/>
      <w:r w:rsidR="009D01E6">
        <w:rPr>
          <w:rStyle w:val="Kommentarsreferens"/>
        </w:rPr>
        <w:commentReference w:id="118"/>
      </w:r>
      <w:r w:rsidRPr="00B37A74">
        <w:rPr>
          <w:rFonts w:eastAsiaTheme="minorEastAsia" w:cstheme="minorHAnsi"/>
        </w:rPr>
        <w:t>populations to climate warming.</w:t>
      </w:r>
    </w:p>
    <w:p w14:paraId="4562155D" w14:textId="1A803AD9" w:rsidR="00FF0C73" w:rsidRDefault="00FF0C73" w:rsidP="00FF0C73">
      <w:pPr>
        <w:spacing w:line="480" w:lineRule="auto"/>
        <w:ind w:firstLine="284"/>
        <w:contextualSpacing/>
        <w:jc w:val="both"/>
        <w:rPr>
          <w:rFonts w:eastAsiaTheme="minorEastAsia" w:cstheme="minorHAnsi"/>
        </w:rPr>
      </w:pPr>
      <w:commentRangeStart w:id="119"/>
      <w:r>
        <w:rPr>
          <w:rFonts w:eastAsiaTheme="minorEastAsia" w:cstheme="minorHAnsi"/>
        </w:rPr>
        <w:t xml:space="preserve">That warming </w:t>
      </w:r>
      <w:commentRangeEnd w:id="119"/>
      <w:r>
        <w:rPr>
          <w:rStyle w:val="Kommentarsreferens"/>
        </w:rPr>
        <w:commentReference w:id="119"/>
      </w:r>
      <w:r>
        <w:rPr>
          <w:rFonts w:eastAsiaTheme="minorEastAsia" w:cstheme="minorHAnsi"/>
        </w:rPr>
        <w:t>increase</w:t>
      </w:r>
      <w:ins w:id="120" w:author="Anna Gårdmark" w:date="2021-01-12T10:33:00Z">
        <w:r w:rsidR="009D01E6">
          <w:rPr>
            <w:rFonts w:eastAsiaTheme="minorEastAsia" w:cstheme="minorHAnsi"/>
          </w:rPr>
          <w:t>s</w:t>
        </w:r>
      </w:ins>
      <w:r>
        <w:rPr>
          <w:rFonts w:eastAsiaTheme="minorEastAsia" w:cstheme="minorHAnsi"/>
        </w:rPr>
        <w:t xml:space="preserve"> growth and development rates but reduces maximum or adult size is well known from experimental studies, </w:t>
      </w:r>
      <w:del w:id="121" w:author="Jan Ohlberger" w:date="2020-12-22T15:56:00Z">
        <w:r w:rsidDel="00FE10BE">
          <w:rPr>
            <w:rFonts w:eastAsiaTheme="minorEastAsia" w:cstheme="minorHAnsi"/>
          </w:rPr>
          <w:delText>although the underlying mechanism of the</w:delText>
        </w:r>
      </w:del>
      <w:ins w:id="122" w:author="Jan Ohlberger" w:date="2020-12-22T15:56:00Z">
        <w:r w:rsidR="00FE10BE">
          <w:rPr>
            <w:rFonts w:eastAsiaTheme="minorEastAsia" w:cstheme="minorHAnsi"/>
          </w:rPr>
          <w:t>also referred to as the</w:t>
        </w:r>
      </w:ins>
      <w:r>
        <w:rPr>
          <w:rFonts w:eastAsiaTheme="minorEastAsia" w:cstheme="minorHAnsi"/>
        </w:rPr>
        <w:t xml:space="preserve"> temperature-size rule (TSR)</w:t>
      </w:r>
      <w:ins w:id="123" w:author="Jan Ohlberger" w:date="2020-12-22T15:56:00Z">
        <w:r w:rsidR="00FE10BE">
          <w:rPr>
            <w:rFonts w:eastAsiaTheme="minorEastAsia" w:cstheme="minorHAnsi"/>
          </w:rPr>
          <w:t xml:space="preserve">. However, </w:t>
        </w:r>
      </w:ins>
      <w:ins w:id="124" w:author="Jan Ohlberger" w:date="2020-12-22T15:58:00Z">
        <w:del w:id="125" w:author="Anna Gårdmark" w:date="2021-01-12T10:33:00Z">
          <w:r w:rsidR="00FE10BE" w:rsidDel="009D01E6">
            <w:rPr>
              <w:rFonts w:eastAsiaTheme="minorEastAsia" w:cstheme="minorHAnsi"/>
            </w:rPr>
            <w:delText xml:space="preserve"> </w:delText>
          </w:r>
        </w:del>
        <w:r w:rsidR="00FE10BE">
          <w:rPr>
            <w:rFonts w:eastAsiaTheme="minorEastAsia" w:cstheme="minorHAnsi"/>
          </w:rPr>
          <w:t xml:space="preserve">the mechanisms </w:t>
        </w:r>
      </w:ins>
      <w:ins w:id="126" w:author="Jan Ohlberger" w:date="2020-12-22T15:59:00Z">
        <w:r w:rsidR="00FE10BE">
          <w:rPr>
            <w:rFonts w:eastAsiaTheme="minorEastAsia" w:cstheme="minorHAnsi"/>
          </w:rPr>
          <w:t>underlying the TSR remain</w:t>
        </w:r>
      </w:ins>
      <w:del w:id="127" w:author="Jan Ohlberger" w:date="2020-12-22T15:59:00Z">
        <w:r w:rsidDel="00FE10BE">
          <w:rPr>
            <w:rFonts w:eastAsiaTheme="minorEastAsia" w:cstheme="minorHAnsi"/>
          </w:rPr>
          <w:delText xml:space="preserve"> is</w:delText>
        </w:r>
      </w:del>
      <w:r>
        <w:rPr>
          <w:rFonts w:eastAsiaTheme="minorEastAsia" w:cstheme="minorHAnsi"/>
        </w:rPr>
        <w:t xml:space="preserve"> poorly understood. </w:t>
      </w:r>
      <w:proofErr w:type="spellStart"/>
      <w:r>
        <w:rPr>
          <w:rFonts w:eastAsiaTheme="minorEastAsia" w:cstheme="minorHAnsi"/>
        </w:rPr>
        <w:t>Pütter</w:t>
      </w:r>
      <w:proofErr w:type="spellEnd"/>
      <w:r>
        <w:rPr>
          <w:rFonts w:eastAsiaTheme="minorEastAsia" w:cstheme="minorHAnsi"/>
        </w:rPr>
        <w:t xml:space="preserve">-type growth models, including the von Bertalanffy growth equation (VBGE), predict that the asymptotic size declines with warming if the ratio of the coefficients for energy gains and losses </w:t>
      </w:r>
      <w:commentRangeStart w:id="128"/>
      <w:r>
        <w:rPr>
          <w:rFonts w:eastAsiaTheme="minorEastAsia" w:cstheme="minorHAnsi"/>
        </w:rPr>
        <w:t>declines</w:t>
      </w:r>
      <w:commentRangeEnd w:id="128"/>
      <w:r w:rsidR="009D01E6">
        <w:rPr>
          <w:rStyle w:val="Kommentarsreferens"/>
        </w:rPr>
        <w:commentReference w:id="128"/>
      </w:r>
      <w:r>
        <w:rPr>
          <w:rFonts w:eastAsiaTheme="minorEastAsia" w:cstheme="minorHAnsi"/>
        </w:rPr>
        <w:t xml:space="preserve"> (</w:t>
      </w:r>
      <m:oMath>
        <m:r>
          <w:rPr>
            <w:rFonts w:ascii="Cambria Math" w:eastAsiaTheme="minorEastAsia" w:hAnsi="Cambria Math" w:cstheme="minorHAnsi"/>
          </w:rPr>
          <m:t>H/K</m:t>
        </m:r>
      </m:oMath>
      <w:r>
        <w:rPr>
          <w:rFonts w:eastAsiaTheme="minorEastAsia" w:cstheme="minorHAnsi"/>
        </w:rPr>
        <w:t xml:space="preserve"> in Eq. 7) </w:t>
      </w:r>
      <w:r>
        <w:rPr>
          <w:rFonts w:eastAsiaTheme="minorEastAsia" w:cstheme="minorHAnsi"/>
        </w:rPr>
        <w:fldChar w:fldCharType="begin"/>
      </w:r>
      <w:r>
        <w:rPr>
          <w:rFonts w:eastAsiaTheme="minorEastAsia" w:cstheme="minorHAnsi"/>
        </w:rPr>
        <w:instrText xml:space="preserve"> ADDIN ZOTERO_ITEM CSL_CITATION {"citationID":"OZFFsIa5","properties":{"formattedCitation":"(Pauly &amp; Cheung 2018b)","plainCitation":"(Pauly &amp; Cheung 2018b)","noteIndex":0},"citationItems":[{"id":18,"uris":["http://zotero.org/users/6116610/items/4VSDHP9D"],"uri":["http://zotero.org/users/6116610/items/4VSDHP9D"],"itemData":{"id":18,"type":"article-journal","abstract":"One of the main expected responses of marine fishes to ocean warming is decrease in body size, as supported by evidence from empirical data and theoretical modeling. The theoretical underpinning for fish shrinking is that the oxygen supply to large fish size cannot be met by their gills, whose surface area cannot keep up with the oxygen demand by their three-dimensional bodies. However, Lefevre et al. (Global Change Biology, 2017, 23, 3449–3459) argue against such theory. Here, we reassert, with the Gill-Oxygen Limitation Theory (GOLT), that gills, which must retain the properties of open surfaces because their growth, even while hyperallometric, cannot keep up with the demand of growing three-dimensional bodies. Also, we show that a wide range of biological features of fish and other water-breathing organisms can be understood when gill area limitation is used as an explanation. We also note that an alternative to GOLT, offering a more parsimonious explanation for these features of water-breathers has not been proposed. Available empirical evidence corroborates predictions of decrease in body sizes under ocean warming based on GOLT, with the magnitude of the predicted change increases when using more species-specific parameter values of metabolic scaling.","container-title":"Global Change Biology","DOI":"10.1111/gcb.13831","ISSN":"13541013","issue":"1","language":"en","page":"e15-e26","source":"Crossref","title":"Sound physiological knowledge and principles in modeling shrinking of fishes under climate change","volume":"24","author":[{"family":"Pauly","given":"Daniel"},{"family":"Cheung","given":"William W. L."}],"issued":{"date-parts":[["2018",1]]}}}],"schema":"https://github.com/citation-style-language/schema/raw/master/csl-citation.json"} </w:instrText>
      </w:r>
      <w:r>
        <w:rPr>
          <w:rFonts w:eastAsiaTheme="minorEastAsia" w:cstheme="minorHAnsi"/>
        </w:rPr>
        <w:fldChar w:fldCharType="separate"/>
      </w:r>
      <w:r>
        <w:rPr>
          <w:rFonts w:eastAsiaTheme="minorEastAsia" w:cstheme="minorHAnsi"/>
          <w:noProof/>
        </w:rPr>
        <w:t>(Pauly &amp; Cheung 2018b)</w:t>
      </w:r>
      <w:r>
        <w:rPr>
          <w:rFonts w:eastAsiaTheme="minorEastAsia" w:cstheme="minorHAnsi"/>
        </w:rPr>
        <w:fldChar w:fldCharType="end"/>
      </w:r>
      <w:r>
        <w:rPr>
          <w:rFonts w:eastAsiaTheme="minorEastAsia" w:cstheme="minorHAnsi"/>
        </w:rPr>
        <w:t xml:space="preserve">. However, </w:t>
      </w:r>
      <w:commentRangeStart w:id="129"/>
      <w:commentRangeStart w:id="130"/>
      <w:r w:rsidRPr="00B37A74">
        <w:rPr>
          <w:rFonts w:eastAsiaTheme="minorEastAsia" w:cstheme="minorHAnsi"/>
        </w:rPr>
        <w:t xml:space="preserve">the </w:t>
      </w:r>
      <w:r>
        <w:rPr>
          <w:rFonts w:eastAsiaTheme="minorEastAsia" w:cstheme="minorHAnsi"/>
        </w:rPr>
        <w:t xml:space="preserve">assumptions underlying the VBGE were recently questioned because of the lack of empirical basis for the scaling exponents and the effects of those on the predicted effects of temperature on asymptotic size </w:t>
      </w:r>
      <w:commentRangeEnd w:id="129"/>
      <w:r w:rsidRPr="00695900">
        <w:rPr>
          <w:rStyle w:val="Kommentarsreferens"/>
        </w:rPr>
        <w:commentReference w:id="129"/>
      </w:r>
      <w:commentRangeEnd w:id="130"/>
      <w:r>
        <w:rPr>
          <w:rStyle w:val="Kommentarsreferens"/>
        </w:rPr>
        <w:commentReference w:id="130"/>
      </w:r>
      <w:r w:rsidRPr="0001320D">
        <w:rPr>
          <w:rFonts w:eastAsiaTheme="minorEastAsia" w:cstheme="minorHAnsi"/>
        </w:rPr>
        <w:fldChar w:fldCharType="begin"/>
      </w:r>
      <w:r>
        <w:rPr>
          <w:rFonts w:eastAsiaTheme="minorEastAsia" w:cstheme="minorHAnsi"/>
        </w:rPr>
        <w:instrText xml:space="preserve"> ADDIN ZOTERO_ITEM CSL_CITATION {"citationID":"W3LH5a1L","properties":{"formattedCitation":"(Lefevre {\\i{}et al.} 2017b; Marshall &amp; White 2019b)","plainCitation":"(Lefevre et al. 2017b; Marshall &amp; White 2019b)","noteIndex":0},"citationItems":[{"id":17,"uris":["http://zotero.org/users/6116610/items/IM9GABE5"],"uri":["http://zotero.org/users/6116610/items/IM9GABE5"],"itemData":{"id":17,"type":"article-journal","abstract":"Some recent modelling papers projecting smaller ﬁsh sizes and catches in a warmer future are based on erroneous assumptions regarding (i) the scaling of gills with body mass and (ii) the energetic cost of ‘maintenance’. Assumption (i) posits that insurmountable geometric constraints prevent respiratory surface areas from growing as fast as body volume. It is argued that these constraints explain allometric scaling of energy metabolism, whereby larger ﬁshes have relatively lower mass-speciﬁc metabolic rates. Assumption (ii) concludes that when ﬁshes reach a certain size, basal oxygen demands will not be met, because of assumption (i). We here demonstrate unequivocally, by applying accepted physiological principles with reference to the existing literature, that these assumptions are not valid. Gills are folded surfaces, where the scaling of surface area to volume is not constrained by spherical geometry. The gill surface area can, in fact, increase linearly in proportion to gill volume and body mass. We cite the large body of evidence demonstrating that respiratory surface areas in ﬁshes reﬂect metabolic needs, not vice versa, which explains the large interspeciﬁc variation in scaling of gill surface areas. Finally, we point out that future studies basing their predictions on models should incorporate factors for scaling of metabolic rate and for temperature effects on metabolism, which agree with measured values, and should account for interspeciﬁc variation in scaling and temperature effects. It is possible that some ﬁshes will become smaller in the future, but to make reliable predictions the underlying mechanisms need to be identiﬁed and sought elsewhere than in geometric constraints on gill surface area. Furthermore, to ensure that useful information is conveyed to the public and policymakers about the possible effects of climate change, it is necessary to improve communication and congruity between ﬁsh physiologists and ﬁsheries scientists.","container-title":"Global Change Biology","DOI":"10.1111/gcb.13652","ISSN":"13541013","issue":"9","language":"en","page":"3449-3459","source":"Crossref","title":"Models projecting the fate of fish populations under climate change need to be based on valid physiological mechanisms","volume":"23","author":[{"family":"Lefevre","given":"Sjannie"},{"family":"McKenzie","given":"David J."},{"family":"Nilsson","given":"Göran E."}],"issued":{"date-parts":[["2017",9]]}}},{"id":12,"uris":["http://zotero.org/users/6116610/items/I2ZFE658"],"uri":["http://zotero.org/users/6116610/items/I2ZFE658"],"itemData":{"id":12,"type":"article-journal","container-title":"Trends in Ecology &amp; Evolution","DOI":"10.1016/j.tree.2018.10.005","ISSN":"01695347","issue":"2","language":"en","page":"102-111","source":"Crossref","title":"Have We Outgrown the Existing Models of Growth?","volume":"34","author":[{"family":"Marshall","given":"Dustin J."},{"family":"White","given":"Craig R."}],"issued":{"date-parts":[["2019",2]]}}}],"schema":"https://github.com/citation-style-language/schema/raw/master/csl-citation.json"} </w:instrText>
      </w:r>
      <w:r w:rsidRPr="0001320D">
        <w:rPr>
          <w:rFonts w:eastAsiaTheme="minorEastAsia" w:cstheme="minorHAnsi"/>
        </w:rPr>
        <w:fldChar w:fldCharType="separate"/>
      </w:r>
      <w:r w:rsidRPr="00097076">
        <w:rPr>
          <w:lang w:val="en-GB"/>
        </w:rPr>
        <w:t xml:space="preserve">(Lefevre </w:t>
      </w:r>
      <w:r w:rsidRPr="00097076">
        <w:rPr>
          <w:i/>
          <w:iCs/>
          <w:lang w:val="en-GB"/>
        </w:rPr>
        <w:t>et al.</w:t>
      </w:r>
      <w:r w:rsidRPr="00097076">
        <w:rPr>
          <w:lang w:val="en-GB"/>
        </w:rPr>
        <w:t xml:space="preserve"> 2017b; Marshall &amp; White 2019b)</w:t>
      </w:r>
      <w:r w:rsidRPr="0001320D">
        <w:rPr>
          <w:rFonts w:eastAsiaTheme="minorEastAsia" w:cstheme="minorHAnsi"/>
        </w:rPr>
        <w:fldChar w:fldCharType="end"/>
      </w:r>
      <w:r w:rsidRPr="00B37A74">
        <w:rPr>
          <w:rFonts w:eastAsiaTheme="minorEastAsia" w:cstheme="minorHAnsi"/>
        </w:rPr>
        <w:t>. Specifically, the allometric exponent of energy gains (</w:t>
      </w:r>
      <m:oMath>
        <m:r>
          <w:rPr>
            <w:rFonts w:ascii="Cambria Math" w:eastAsiaTheme="minorEastAsia" w:hAnsi="Cambria Math" w:cstheme="minorHAnsi"/>
          </w:rPr>
          <m:t>a)</m:t>
        </m:r>
      </m:oMath>
      <w:r w:rsidRPr="00B37A74">
        <w:rPr>
          <w:rFonts w:eastAsiaTheme="minorEastAsia" w:cstheme="minorHAnsi"/>
        </w:rPr>
        <w:t xml:space="preserve"> is assumed to be smaller than that of energetic costs (</w:t>
      </w:r>
      <m:oMath>
        <m:r>
          <w:rPr>
            <w:rFonts w:ascii="Cambria Math" w:eastAsiaTheme="minorEastAsia" w:hAnsi="Cambria Math" w:cstheme="minorHAnsi"/>
          </w:rPr>
          <m:t>b</m:t>
        </m:r>
      </m:oMath>
      <w:r w:rsidRPr="00B37A74">
        <w:rPr>
          <w:rFonts w:eastAsiaTheme="minorEastAsia" w:cstheme="minorHAnsi"/>
        </w:rPr>
        <w:t>)</w:t>
      </w:r>
      <w:r>
        <w:rPr>
          <w:rFonts w:eastAsiaTheme="minorEastAsia" w:cstheme="minorHAnsi"/>
        </w:rPr>
        <w:t xml:space="preserve"> (Eq. 7)</w:t>
      </w:r>
      <w:r w:rsidRPr="00B37A74">
        <w:rPr>
          <w:rFonts w:eastAsiaTheme="minorEastAsia" w:cstheme="minorHAnsi"/>
        </w:rPr>
        <w:t>. This is based on the assumption that anabolism scales with the same power as surfaces to volumes (</w:t>
      </w:r>
      <m:oMath>
        <m:r>
          <w:rPr>
            <w:rFonts w:ascii="Cambria Math" w:eastAsiaTheme="minorEastAsia" w:hAnsi="Cambria Math" w:cstheme="minorHAnsi"/>
          </w:rPr>
          <m:t>a=2/3</m:t>
        </m:r>
      </m:oMath>
      <w:r w:rsidRPr="00B37A74">
        <w:rPr>
          <w:rFonts w:eastAsiaTheme="minorEastAsia" w:cstheme="minorHAnsi"/>
        </w:rPr>
        <w:t>) and catabolism, or maintenance metabolism, is proportional to body mass (</w:t>
      </w:r>
      <m:oMath>
        <m:r>
          <w:rPr>
            <w:rFonts w:ascii="Cambria Math" w:eastAsiaTheme="minorEastAsia" w:hAnsi="Cambria Math" w:cstheme="minorHAnsi"/>
          </w:rPr>
          <m:t>b=1</m:t>
        </m:r>
      </m:oMath>
      <w:r w:rsidRPr="00B37A74">
        <w:rPr>
          <w:rFonts w:eastAsiaTheme="minorEastAsia" w:cstheme="minorHAnsi"/>
        </w:rPr>
        <w:t xml:space="preserve">) </w:t>
      </w:r>
      <w:r w:rsidRPr="0001320D">
        <w:rPr>
          <w:rFonts w:eastAsiaTheme="minorEastAsia" w:cstheme="minorHAnsi"/>
        </w:rPr>
        <w:fldChar w:fldCharType="begin"/>
      </w:r>
      <w:r w:rsidRPr="00B37A74">
        <w:rPr>
          <w:rFonts w:eastAsiaTheme="minorEastAsia" w:cstheme="minorHAnsi"/>
        </w:rPr>
        <w:instrText xml:space="preserve"> ADDIN ZOTERO_ITEM CSL_CITATION {"citationID":"a2e98fb1k76","properties":{"formattedCitation":"(von Bertalanffy 1957; Pauly &amp; Cheung 2018a)","plainCitation":"(von Bertalanffy 1957; Pauly &amp; Cheung 2018a)","noteIndex":0},"citationItems":[{"id":436,"uris":["http://zotero.org/users/6116610/items/95Y5YZXG"],"uri":["http://zotero.org/users/6116610/items/95Y5YZXG"],"itemData":{"id":436,"type":"article-journal","container-title":"The quarterly review of biology","issue":"3","page":"217–231","title":"Laws in metabolism and growth","volume":"32","author":[{"family":"Bertalanffy","given":"L","non-dropping-particle":"von"}],"issued":{"date-parts":[["1957"]]}}},{"id":846,"uris":["http://zotero.org/users/6116610/items/VK6L73IF"],"uri":["http://zotero.org/users/6116610/items/VK6L73IF"],"itemData":{"id":846,"type":"article-journal","container-title":"Global Change Biology","DOI":"10.1111/gcb.14383","ISSN":"13541013","issue":"11","language":"en","page":"e743-e744","source":"Crossref","title":"On confusing cause and effect in the oxygen limitation of fish","volume":"24","author":[{"family":"Pauly","given":"Daniel"},{"family":"Cheung","given":"William W. L."}],"issued":{"date-parts":[["2018",11]]}}}],"schema":"https://github.com/citation-style-language/schema/raw/master/csl-citation.json"} </w:instrText>
      </w:r>
      <w:r w:rsidRPr="0001320D">
        <w:rPr>
          <w:rFonts w:eastAsiaTheme="minorEastAsia" w:cstheme="minorHAnsi"/>
        </w:rPr>
        <w:fldChar w:fldCharType="separate"/>
      </w:r>
      <w:r w:rsidRPr="00B37A74">
        <w:t>(von Bertalanffy 1957; Pauly &amp; Cheung 2018a)</w:t>
      </w:r>
      <w:r w:rsidRPr="0001320D">
        <w:rPr>
          <w:rFonts w:eastAsiaTheme="minorEastAsia" w:cstheme="minorHAnsi"/>
        </w:rPr>
        <w:fldChar w:fldCharType="end"/>
      </w:r>
      <w:r w:rsidRPr="00B37A74">
        <w:rPr>
          <w:rFonts w:eastAsiaTheme="minorEastAsia" w:cstheme="minorHAnsi"/>
        </w:rPr>
        <w:t xml:space="preserve">. </w:t>
      </w:r>
      <w:r>
        <w:rPr>
          <w:rFonts w:eastAsiaTheme="minorEastAsia" w:cstheme="minorHAnsi"/>
        </w:rPr>
        <w:t>However</w:t>
      </w:r>
      <w:r w:rsidRPr="00B37A74">
        <w:rPr>
          <w:rFonts w:eastAsiaTheme="minorEastAsia" w:cstheme="minorHAnsi"/>
        </w:rPr>
        <w:t xml:space="preserve">, maintenance costs are </w:t>
      </w:r>
      <w:r>
        <w:rPr>
          <w:rFonts w:eastAsiaTheme="minorEastAsia" w:cstheme="minorHAnsi"/>
        </w:rPr>
        <w:t xml:space="preserve">commonly </w:t>
      </w:r>
      <w:r w:rsidRPr="00B37A74">
        <w:rPr>
          <w:rFonts w:eastAsiaTheme="minorEastAsia" w:cstheme="minorHAnsi"/>
        </w:rPr>
        <w:t xml:space="preserve">thought to </w:t>
      </w:r>
      <w:r>
        <w:rPr>
          <w:rFonts w:eastAsiaTheme="minorEastAsia" w:cstheme="minorHAnsi"/>
        </w:rPr>
        <w:lastRenderedPageBreak/>
        <w:t xml:space="preserve">instead </w:t>
      </w:r>
      <w:r w:rsidRPr="00B37A74">
        <w:rPr>
          <w:rFonts w:eastAsiaTheme="minorEastAsia" w:cstheme="minorHAnsi"/>
        </w:rPr>
        <w:t xml:space="preserve">be proportional to standard metabolic rate, which in turn often is proportional to intake rates </w:t>
      </w:r>
      <w:r>
        <w:rPr>
          <w:rFonts w:eastAsiaTheme="minorEastAsia" w:cstheme="minorHAnsi"/>
        </w:rPr>
        <w:t xml:space="preserve">at the interspecific level </w:t>
      </w:r>
      <w:r w:rsidRPr="0001320D">
        <w:rPr>
          <w:rFonts w:eastAsiaTheme="minorEastAsia" w:cstheme="minorHAnsi"/>
        </w:rPr>
        <w:fldChar w:fldCharType="begin"/>
      </w:r>
      <w:r>
        <w:rPr>
          <w:rFonts w:eastAsiaTheme="minorEastAsia" w:cstheme="minorHAnsi"/>
        </w:rPr>
        <w:instrText xml:space="preserve"> ADDIN ZOTERO_ITEM CSL_CITATION {"citationID":"XNyiwtme","properties":{"formattedCitation":"(Brown {\\i{}et al.} 2004; Lefevre {\\i{}et al.} 2017a; Marshall &amp; White 2019b)","plainCitation":"(Brown et al. 2004; Lefevre et al. 2017a; Marshall &amp; White 2019b)","noteIndex":0},"citationItems":[{"id":914,"uris":["http://zotero.org/users/6116610/items/D84IXDI8"],"uri":["http://zotero.org/users/6116610/items/D84IXDI8"],"itemData":{"id":914,"type":"article-journal","abstract":"Metabolism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B."}],"issued":{"date-parts":[["2004",7]]}}},{"id":845,"uris":["http://zotero.org/users/6116610/items/ZL6K8JKB"],"uri":["http://zotero.org/users/6116610/items/ZL6K8JKB"],"itemData":{"id":845,"type":"article-journal","abstract":"Some recent modelling papers projecting smaller ﬁsh sizes and catches in a warmer future are based on erroneous assumptions regarding (i) the scaling of gills with body mass and (ii) the energetic cost of ‘maintenance’. Assumption (i) posits that insurmountable geometric constraints prevent respiratory surface areas from growing as fast as body volume. It is argued that these constraints explain allometric scaling of energy metabolism, whereby larger ﬁshes have relatively lower mass-speciﬁc metabolic rates. Assumption (ii) concludes that when ﬁshes reach a certain size, basal oxygen demands will not be met, because of assumption (i). We here demonstrate unequivocally, by applying accepted physiological principles with reference to the existing literature, that these assumptions are not valid. Gills are folded surfaces, where the scaling of surface area to volume is not constrained by spherical geometry. The gill surface area can, in fact, increase linearly in proportion to gill volume and body mass. We cite the large body of evidence demonstrating that respiratory surface areas in ﬁshes reﬂect metabolic needs, not vice versa, which explains the large interspeciﬁc variation in scaling of gill surface areas. Finally, we point out that future studies basing their predictions on models should incorporate factors for scaling of metabolic rate and for temperature effects on metabolism, which agree with measured values, and should account for interspeciﬁc variation in scaling and temperature effects. It is possible that some ﬁshes will become smaller in the future, but to make reliable predictions the underlying mechanisms need to be identiﬁed and sought elsewhere than in geometric constraints on gill surface area. Furthermore, to ensure that useful information is conveyed to the public and policymakers about the possible effects of climate change, it is necessary to improve communication and congruity between ﬁsh physiologists and ﬁsheries scientists.","container-title":"Global Change Biology","DOI":"10.1111/gcb.13652","ISSN":"1354-1013, 1365-2486","issue":"9","language":"en","page":"3449-3459","source":"Crossref","title":"Models projecting the fate of fish populations under climate change need to be based on valid physiological mechanisms","volume":"23","author":[{"family":"Lefevre","given":"Sjannie"},{"family":"McKenzie","given":"David J."},{"family":"Nilsson","given":"Göran E."}],"issued":{"date-parts":[["2017",9]]}}},{"id":12,"uris":["http://zotero.org/users/6116610/items/I2ZFE658"],"uri":["http://zotero.org/users/6116610/items/I2ZFE658"],"itemData":{"id":12,"type":"article-journal","container-title":"Trends in Ecology &amp; Evolution","DOI":"10.1016/j.tree.2018.10.005","ISSN":"01695347","issue":"2","language":"en","page":"102-111","source":"Crossref","title":"Have We Outgrown the Existing Models of Growth?","volume":"34","author":[{"family":"Marshall","given":"Dustin J."},{"family":"White","given":"Craig R."}],"issued":{"date-parts":[["2019",2]]}}}],"schema":"https://github.com/citation-style-language/schema/raw/master/csl-citation.json"} </w:instrText>
      </w:r>
      <w:r w:rsidRPr="0001320D">
        <w:rPr>
          <w:rFonts w:eastAsiaTheme="minorEastAsia" w:cstheme="minorHAnsi"/>
        </w:rPr>
        <w:fldChar w:fldCharType="separate"/>
      </w:r>
      <w:r w:rsidRPr="00C8787B">
        <w:rPr>
          <w:lang w:val="en-GB"/>
        </w:rPr>
        <w:t xml:space="preserve">(Brown </w:t>
      </w:r>
      <w:r w:rsidRPr="00C8787B">
        <w:rPr>
          <w:i/>
          <w:iCs/>
          <w:lang w:val="en-GB"/>
        </w:rPr>
        <w:t>et al.</w:t>
      </w:r>
      <w:r w:rsidRPr="00C8787B">
        <w:rPr>
          <w:lang w:val="en-GB"/>
        </w:rPr>
        <w:t xml:space="preserve"> 2004; Lefevre </w:t>
      </w:r>
      <w:r w:rsidRPr="00C8787B">
        <w:rPr>
          <w:i/>
          <w:iCs/>
          <w:lang w:val="en-GB"/>
        </w:rPr>
        <w:t>et al.</w:t>
      </w:r>
      <w:r w:rsidRPr="00C8787B">
        <w:rPr>
          <w:lang w:val="en-GB"/>
        </w:rPr>
        <w:t xml:space="preserve"> 2017a; Marshall &amp; White 2019b)</w:t>
      </w:r>
      <w:r w:rsidRPr="0001320D">
        <w:rPr>
          <w:rFonts w:eastAsiaTheme="minorEastAsia" w:cstheme="minorHAnsi"/>
        </w:rPr>
        <w:fldChar w:fldCharType="end"/>
      </w:r>
      <w:r w:rsidRPr="00B37A74">
        <w:rPr>
          <w:rFonts w:eastAsiaTheme="minorEastAsia" w:cstheme="minorHAnsi"/>
        </w:rPr>
        <w:t xml:space="preserve">. </w:t>
      </w:r>
      <w:r>
        <w:rPr>
          <w:rFonts w:eastAsiaTheme="minorEastAsia" w:cstheme="minorHAnsi"/>
        </w:rPr>
        <w:t>This leads to</w:t>
      </w:r>
      <w:r w:rsidRPr="00B37A74">
        <w:rPr>
          <w:rFonts w:eastAsiaTheme="minorEastAsia" w:cstheme="minorHAnsi"/>
        </w:rPr>
        <w:t xml:space="preserve"> </w:t>
      </w:r>
      <m:oMath>
        <m:r>
          <w:rPr>
            <w:rFonts w:ascii="Cambria Math" w:eastAsiaTheme="minorEastAsia" w:hAnsi="Cambria Math" w:cstheme="minorHAnsi"/>
          </w:rPr>
          <m:t>a≈b</m:t>
        </m:r>
      </m:oMath>
      <w:r w:rsidRPr="00B37A74">
        <w:rPr>
          <w:rFonts w:eastAsiaTheme="minorEastAsia" w:cstheme="minorHAnsi"/>
        </w:rPr>
        <w:t>, result</w:t>
      </w:r>
      <w:proofErr w:type="spellStart"/>
      <w:r>
        <w:rPr>
          <w:rFonts w:eastAsiaTheme="minorEastAsia" w:cstheme="minorHAnsi"/>
        </w:rPr>
        <w:t>ing</w:t>
      </w:r>
      <w:proofErr w:type="spellEnd"/>
      <w:r>
        <w:rPr>
          <w:rFonts w:eastAsiaTheme="minorEastAsia" w:cstheme="minorHAnsi"/>
        </w:rPr>
        <w:t xml:space="preserve"> </w:t>
      </w:r>
      <w:r w:rsidRPr="00B37A74">
        <w:rPr>
          <w:rFonts w:eastAsiaTheme="minorEastAsia" w:cstheme="minorHAnsi"/>
        </w:rPr>
        <w:t>in unrealistic growth trajectories and temperature dependences of growth dynamics</w:t>
      </w:r>
      <w:ins w:id="131" w:author="Anna Gårdmark" w:date="2021-01-12T10:37:00Z">
        <w:r w:rsidR="00E56DA6">
          <w:rPr>
            <w:rFonts w:eastAsiaTheme="minorEastAsia" w:cstheme="minorHAnsi"/>
          </w:rPr>
          <w:t xml:space="preserve"> in the VBGE</w:t>
        </w:r>
      </w:ins>
      <w:r w:rsidRPr="00B37A74">
        <w:rPr>
          <w:rFonts w:eastAsiaTheme="minorEastAsia" w:cstheme="minorHAnsi"/>
        </w:rPr>
        <w:t xml:space="preserve"> </w:t>
      </w:r>
      <w:r w:rsidRPr="0001320D">
        <w:rPr>
          <w:rFonts w:eastAsiaTheme="minorEastAsia" w:cstheme="minorHAnsi"/>
        </w:rPr>
        <w:fldChar w:fldCharType="begin"/>
      </w:r>
      <w:r w:rsidRPr="00B37A74">
        <w:rPr>
          <w:rFonts w:eastAsiaTheme="minorEastAsia" w:cstheme="minorHAnsi"/>
        </w:rPr>
        <w:instrText xml:space="preserve"> ADDIN ZOTERO_ITEM CSL_CITATION {"citationID":"wqDonoXn","properties":{"formattedCitation":"(Lefevre {\\i{}et al.} 2017a; Marshall &amp; White 2019b)","plainCitation":"(Lefevre et al. 2017a; Marshall &amp; White 2019b)","noteIndex":0},"citationItems":[{"id":845,"uris":["http://zotero.org/users/6116610/items/ZL6K8JKB"],"uri":["http://zotero.org/users/6116610/items/ZL6K8JKB"],"itemData":{"id":845,"type":"article-journal","abstract":"Some recent modelling papers projecting smaller </w:instrText>
      </w:r>
      <w:r w:rsidRPr="00695900">
        <w:rPr>
          <w:rFonts w:eastAsiaTheme="minorEastAsia" w:cstheme="minorHAnsi"/>
        </w:rPr>
        <w:instrText>ﬁ</w:instrText>
      </w:r>
      <w:r w:rsidRPr="00B37A74">
        <w:rPr>
          <w:rFonts w:eastAsiaTheme="minorEastAsia" w:cstheme="minorHAnsi"/>
        </w:rPr>
        <w:instrText xml:space="preserve">sh sizes and catches in a warmer future are based on erroneous assumptions regarding (i) the scaling of gills with body mass and (ii) the energetic cost of ‘maintenance’. Assumption (i) posits that insurmountable geometric constraints prevent respiratory surface areas from growing as fast as body volume. It is argued that these constraints explain allometric scaling of energy metabolism, whereby larger </w:instrText>
      </w:r>
      <w:r w:rsidRPr="00695900">
        <w:rPr>
          <w:rFonts w:eastAsiaTheme="minorEastAsia" w:cstheme="minorHAnsi"/>
        </w:rPr>
        <w:instrText>ﬁ</w:instrText>
      </w:r>
      <w:r w:rsidRPr="00B37A74">
        <w:rPr>
          <w:rFonts w:eastAsiaTheme="minorEastAsia" w:cstheme="minorHAnsi"/>
        </w:rPr>
        <w:instrText>shes have relatively lower mass-speci</w:instrText>
      </w:r>
      <w:r w:rsidRPr="00695900">
        <w:rPr>
          <w:rFonts w:eastAsiaTheme="minorEastAsia" w:cstheme="minorHAnsi"/>
        </w:rPr>
        <w:instrText>ﬁ</w:instrText>
      </w:r>
      <w:r w:rsidRPr="00B37A74">
        <w:rPr>
          <w:rFonts w:eastAsiaTheme="minorEastAsia" w:cstheme="minorHAnsi"/>
        </w:rPr>
        <w:instrText xml:space="preserve">c metabolic rates. Assumption (ii) concludes that when </w:instrText>
      </w:r>
      <w:r w:rsidRPr="00695900">
        <w:rPr>
          <w:rFonts w:eastAsiaTheme="minorEastAsia" w:cstheme="minorHAnsi"/>
        </w:rPr>
        <w:instrText>ﬁ</w:instrText>
      </w:r>
      <w:r w:rsidRPr="00B37A74">
        <w:rPr>
          <w:rFonts w:eastAsiaTheme="minorEastAsia" w:cstheme="minorHAnsi"/>
        </w:rPr>
        <w:instrText>shes reach a certain size, basal oxygen demands will not be met, because of assumption (i). We here demonstrate unequivocally, by applying accepted physiological principles with reference to the existing literature, that these assumptions are not valid. Gills are folded surfaces, where the scaling of surface area to volume is not constrained by spherical geometry. The gill surface area can, in fact, increase linear</w:instrText>
      </w:r>
      <w:r w:rsidRPr="00695900">
        <w:rPr>
          <w:rFonts w:eastAsiaTheme="minorEastAsia" w:cstheme="minorHAnsi"/>
        </w:rPr>
        <w:instrText>ly in proportion to gill volume and body mass. We cite the large body of evidence demonstrating that respiratory surface areas in ﬁshes reﬂect metabolic needs, not vice versa, which explains the large interspeciﬁc variation in scaling of gill surface areas. Finally, we point out that future studies basing their predictions on models should incorporate factors for scaling of metabolic rate and for temperature effects on metabolism, which agree with measured values, and should account for interspeciﬁc variation in scaling and temperature effects. It is possible that some ﬁshes will become smaller in the future, but to</w:instrText>
      </w:r>
      <w:r w:rsidRPr="00B37A74">
        <w:rPr>
          <w:rFonts w:eastAsiaTheme="minorEastAsia" w:cstheme="minorHAnsi"/>
        </w:rPr>
        <w:instrText xml:space="preserve"> make reliable predictions the underlying mechanisms need to be identi</w:instrText>
      </w:r>
      <w:r w:rsidRPr="00695900">
        <w:rPr>
          <w:rFonts w:eastAsiaTheme="minorEastAsia" w:cstheme="minorHAnsi"/>
        </w:rPr>
        <w:instrText>ﬁ</w:instrText>
      </w:r>
      <w:r w:rsidRPr="00B37A74">
        <w:rPr>
          <w:rFonts w:eastAsiaTheme="minorEastAsia" w:cstheme="minorHAnsi"/>
        </w:rPr>
        <w:instrText xml:space="preserve">ed and sought elsewhere than in geometric constraints on gill surface area. Furthermore, to ensure that useful information is conveyed to the public and policymakers about the possible effects of climate change, it is necessary to improve communication and congruity between </w:instrText>
      </w:r>
      <w:r w:rsidRPr="00695900">
        <w:rPr>
          <w:rFonts w:eastAsiaTheme="minorEastAsia" w:cstheme="minorHAnsi"/>
        </w:rPr>
        <w:instrText>ﬁ</w:instrText>
      </w:r>
      <w:r w:rsidRPr="00B37A74">
        <w:rPr>
          <w:rFonts w:eastAsiaTheme="minorEastAsia" w:cstheme="minorHAnsi"/>
        </w:rPr>
        <w:instrText xml:space="preserve">sh physiologists and </w:instrText>
      </w:r>
      <w:r w:rsidRPr="00695900">
        <w:rPr>
          <w:rFonts w:eastAsiaTheme="minorEastAsia" w:cstheme="minorHAnsi"/>
        </w:rPr>
        <w:instrText>ﬁ</w:instrText>
      </w:r>
      <w:r w:rsidRPr="00B37A74">
        <w:rPr>
          <w:rFonts w:eastAsiaTheme="minorEastAsia" w:cstheme="minorHAnsi"/>
        </w:rPr>
        <w:instrText xml:space="preserve">sheries scientists.","container-title":"Global Change Biology","DOI":"10.1111/gcb.13652","ISSN":"1354-1013, 1365-2486","issue":"9","language":"en","page":"3449-3459","source":"Crossref","title":"Models projecting the fate of fish populations under climate change need to be based on valid physiological mechanisms","volume":"23","author":[{"family":"Lefevre","given":"Sjannie"},{"family":"McKenzie","given":"David J."},{"family":"Nilsson","given":"Göran E."}],"issued":{"date-parts":[["2017",9]]}}},{"id":12,"uris":["http://zotero.org/users/6116610/items/I2ZFE658"],"uri":["http://zotero.org/users/6116610/items/I2ZFE658"],"itemData":{"id":12,"type":"article-journal","container-title":"Trends in Ecology &amp; Evolution","DOI":"10.1016/j.tree.2018.10.005","ISSN":"01695347","issue":"2","language":"en","page":"102-111","source":"Crossref","title":"Have We Outgrown the Existing Models of Growth?","volume":"34","author":[{"family":"Marshall","given":"Dustin J."},{"family":"White","given":"Craig R."}],"issued":{"date-parts":[["2019",2]]}}}],"schema":"https://github.com/citation-style-language/schema/raw/master/csl-citation.json"} </w:instrText>
      </w:r>
      <w:r w:rsidRPr="0001320D">
        <w:rPr>
          <w:rFonts w:eastAsiaTheme="minorEastAsia" w:cstheme="minorHAnsi"/>
        </w:rPr>
        <w:fldChar w:fldCharType="separate"/>
      </w:r>
      <w:r w:rsidRPr="00B37A74">
        <w:t xml:space="preserve">(Lefevre </w:t>
      </w:r>
      <w:r w:rsidRPr="00B37A74">
        <w:rPr>
          <w:i/>
          <w:iCs/>
        </w:rPr>
        <w:t>et al.</w:t>
      </w:r>
      <w:r w:rsidRPr="00B37A74">
        <w:t xml:space="preserve"> 2017a; Marshall &amp; White 2019b)</w:t>
      </w:r>
      <w:r w:rsidRPr="0001320D">
        <w:rPr>
          <w:rFonts w:eastAsiaTheme="minorEastAsia" w:cstheme="minorHAnsi"/>
        </w:rPr>
        <w:fldChar w:fldCharType="end"/>
      </w:r>
      <w:r w:rsidRPr="00B37A74">
        <w:rPr>
          <w:rFonts w:eastAsiaTheme="minorEastAsia" w:cstheme="minorHAnsi"/>
        </w:rPr>
        <w:t xml:space="preserve">. </w:t>
      </w:r>
      <w:r>
        <w:rPr>
          <w:rFonts w:eastAsiaTheme="minorEastAsia" w:cstheme="minorHAnsi"/>
        </w:rPr>
        <w:t>However, s</w:t>
      </w:r>
      <w:r w:rsidRPr="00B37A74">
        <w:rPr>
          <w:rFonts w:eastAsiaTheme="minorEastAsia" w:cstheme="minorHAnsi"/>
        </w:rPr>
        <w:t xml:space="preserve">imilar to how the existence of large fishes in tropical waters does not invalidate the hypothesis that </w:t>
      </w:r>
      <w:r>
        <w:rPr>
          <w:rFonts w:eastAsiaTheme="minorEastAsia" w:cstheme="minorHAnsi"/>
        </w:rPr>
        <w:t xml:space="preserve">old individuals of </w:t>
      </w:r>
      <w:r w:rsidRPr="00B37A74">
        <w:rPr>
          <w:rFonts w:eastAsiaTheme="minorEastAsia" w:cstheme="minorHAnsi"/>
        </w:rPr>
        <w:t>large</w:t>
      </w:r>
      <w:r>
        <w:rPr>
          <w:rFonts w:eastAsiaTheme="minorEastAsia" w:cstheme="minorHAnsi"/>
        </w:rPr>
        <w:t xml:space="preserve"> bodied </w:t>
      </w:r>
      <w:r w:rsidRPr="00B37A74">
        <w:rPr>
          <w:rFonts w:eastAsiaTheme="minorEastAsia" w:cstheme="minorHAnsi"/>
        </w:rPr>
        <w:t xml:space="preserve">fish may </w:t>
      </w:r>
      <w:r>
        <w:rPr>
          <w:rFonts w:eastAsiaTheme="minorEastAsia" w:cstheme="minorHAnsi"/>
        </w:rPr>
        <w:t xml:space="preserve">reach smaller sizes </w:t>
      </w:r>
      <w:r w:rsidRPr="00B37A74">
        <w:rPr>
          <w:rFonts w:eastAsiaTheme="minorEastAsia" w:cstheme="minorHAnsi"/>
        </w:rPr>
        <w:t>with warming, interspecific</w:t>
      </w:r>
      <w:ins w:id="132" w:author="Anna Gårdmark" w:date="2021-01-12T10:38:00Z">
        <w:r w:rsidR="00E56DA6">
          <w:rPr>
            <w:rFonts w:eastAsiaTheme="minorEastAsia" w:cstheme="minorHAnsi"/>
          </w:rPr>
          <w:t xml:space="preserve"> scaling</w:t>
        </w:r>
      </w:ins>
      <w:r w:rsidRPr="00B37A74">
        <w:rPr>
          <w:rFonts w:eastAsiaTheme="minorEastAsia" w:cstheme="minorHAnsi"/>
        </w:rPr>
        <w:t xml:space="preserve"> parameters cannot reject or support these model predictions on growth</w:t>
      </w:r>
      <w:ins w:id="133" w:author="Anna Gårdmark" w:date="2021-01-12T10:38:00Z">
        <w:r w:rsidR="00E56DA6">
          <w:rPr>
            <w:rFonts w:eastAsiaTheme="minorEastAsia" w:cstheme="minorHAnsi"/>
          </w:rPr>
          <w:t xml:space="preserve"> within species</w:t>
        </w:r>
      </w:ins>
      <w:r w:rsidRPr="00B37A74">
        <w:rPr>
          <w:rFonts w:eastAsiaTheme="minorEastAsia" w:cstheme="minorHAnsi"/>
        </w:rPr>
        <w:t>.</w:t>
      </w:r>
      <w:r>
        <w:rPr>
          <w:rFonts w:eastAsiaTheme="minorEastAsia" w:cstheme="minorHAnsi"/>
        </w:rPr>
        <w:t xml:space="preserve"> W</w:t>
      </w:r>
      <w:r w:rsidRPr="00B37A74">
        <w:rPr>
          <w:rFonts w:eastAsiaTheme="minorEastAsia" w:cstheme="minorHAnsi"/>
        </w:rPr>
        <w:t xml:space="preserve">e show that the </w:t>
      </w:r>
      <w:r>
        <w:rPr>
          <w:rFonts w:eastAsiaTheme="minorEastAsia" w:cstheme="minorHAnsi"/>
        </w:rPr>
        <w:t xml:space="preserve">average intraspecific whole-organism </w:t>
      </w:r>
      <w:r w:rsidRPr="00B37A74">
        <w:rPr>
          <w:rFonts w:eastAsiaTheme="minorEastAsia" w:cstheme="minorHAnsi"/>
        </w:rPr>
        <w:t xml:space="preserve">mass scaling exponent of metabolism is larger than that of maximum consumption, </w:t>
      </w:r>
      <w:r>
        <w:rPr>
          <w:rFonts w:eastAsiaTheme="minorEastAsia" w:cstheme="minorHAnsi"/>
        </w:rPr>
        <w:t xml:space="preserve">i.e., the inequality </w:t>
      </w:r>
      <m:oMath>
        <m:r>
          <w:rPr>
            <w:rFonts w:ascii="Cambria Math" w:eastAsiaTheme="minorEastAsia" w:hAnsi="Cambria Math" w:cstheme="minorHAnsi"/>
          </w:rPr>
          <m:t>a&lt;b</m:t>
        </m:r>
      </m:oMath>
      <w:r>
        <w:rPr>
          <w:rFonts w:eastAsiaTheme="minorEastAsia" w:cstheme="minorHAnsi"/>
        </w:rPr>
        <w:t xml:space="preserve"> holds at the intraspecific level. This </w:t>
      </w:r>
      <w:r w:rsidRPr="00B37A74">
        <w:rPr>
          <w:rFonts w:eastAsiaTheme="minorEastAsia" w:cstheme="minorHAnsi"/>
        </w:rPr>
        <w:t xml:space="preserve">implies that on average within species of fish, </w:t>
      </w:r>
      <w:r>
        <w:rPr>
          <w:rFonts w:eastAsiaTheme="minorEastAsia" w:cstheme="minorHAnsi"/>
        </w:rPr>
        <w:t>energetic</w:t>
      </w:r>
      <w:r w:rsidRPr="00B37A74">
        <w:rPr>
          <w:rFonts w:eastAsiaTheme="minorEastAsia" w:cstheme="minorHAnsi"/>
        </w:rPr>
        <w:t xml:space="preserve"> costs increase faster with body mass than gains</w:t>
      </w:r>
      <w:r>
        <w:rPr>
          <w:rFonts w:eastAsiaTheme="minorEastAsia" w:cstheme="minorHAnsi"/>
        </w:rPr>
        <w:t xml:space="preserve"> (all else equal)</w:t>
      </w:r>
      <w:r w:rsidRPr="00B37A74">
        <w:rPr>
          <w:rFonts w:eastAsiaTheme="minorEastAsia" w:cstheme="minorHAnsi"/>
        </w:rPr>
        <w:t>.</w:t>
      </w:r>
      <w:r>
        <w:rPr>
          <w:rFonts w:eastAsiaTheme="minorEastAsia" w:cstheme="minorHAnsi"/>
        </w:rPr>
        <w:t xml:space="preserve"> Importantly, when accounting for this difference in the exponents, and </w:t>
      </w:r>
      <w:r w:rsidRPr="00B37A74">
        <w:rPr>
          <w:rFonts w:eastAsiaTheme="minorEastAsia" w:cstheme="minorHAnsi"/>
        </w:rPr>
        <w:t>the unimodal thermal response of consumption</w:t>
      </w:r>
      <w:r>
        <w:rPr>
          <w:rFonts w:eastAsiaTheme="minorEastAsia" w:cstheme="minorHAnsi"/>
        </w:rPr>
        <w:t xml:space="preserve">, the </w:t>
      </w:r>
      <w:r w:rsidRPr="00B37A74">
        <w:rPr>
          <w:rFonts w:eastAsiaTheme="minorEastAsia" w:cstheme="minorHAnsi"/>
        </w:rPr>
        <w:t>thermal response of net energy gain</w:t>
      </w:r>
      <w:r>
        <w:rPr>
          <w:rFonts w:eastAsiaTheme="minorEastAsia" w:cstheme="minorHAnsi"/>
        </w:rPr>
        <w:t xml:space="preserve"> is characterized by the optimum temperature being a function of</w:t>
      </w:r>
      <w:ins w:id="134" w:author="Anna Gårdmark" w:date="2021-01-12T10:39:00Z">
        <w:r w:rsidR="00E56DA6">
          <w:rPr>
            <w:rFonts w:eastAsiaTheme="minorEastAsia" w:cstheme="minorHAnsi"/>
          </w:rPr>
          <w:t xml:space="preserve"> body</w:t>
        </w:r>
      </w:ins>
      <w:r>
        <w:rPr>
          <w:rFonts w:eastAsiaTheme="minorEastAsia" w:cstheme="minorHAnsi"/>
        </w:rPr>
        <w:t xml:space="preserve"> size </w:t>
      </w:r>
      <w:r>
        <w:rPr>
          <w:rFonts w:eastAsiaTheme="minorEastAsia" w:cstheme="minorHAnsi"/>
        </w:rPr>
        <w:fldChar w:fldCharType="begin"/>
      </w:r>
      <w:r>
        <w:rPr>
          <w:rFonts w:eastAsiaTheme="minorEastAsia" w:cstheme="minorHAnsi"/>
        </w:rPr>
        <w:instrText xml:space="preserve"> ADDIN ZOTERO_ITEM CSL_CITATION {"citationID":"VsUTBfkL","properties":{"formattedCitation":"(Morita {\\i{}et al.} 2010)","plainCitation":"(Morita et al. 2010)","noteIndex":0},"citationItems":[{"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schema":"https://github.com/citation-style-language/schema/raw/master/csl-citation.json"} </w:instrText>
      </w:r>
      <w:r>
        <w:rPr>
          <w:rFonts w:eastAsiaTheme="minorEastAsia" w:cstheme="minorHAnsi"/>
        </w:rPr>
        <w:fldChar w:fldCharType="separate"/>
      </w:r>
      <w:r w:rsidRPr="004C751A">
        <w:rPr>
          <w:lang w:val="en-GB"/>
        </w:rPr>
        <w:t xml:space="preserve">(Morita </w:t>
      </w:r>
      <w:r w:rsidRPr="004C751A">
        <w:rPr>
          <w:i/>
          <w:iCs/>
          <w:lang w:val="en-GB"/>
        </w:rPr>
        <w:t>et al.</w:t>
      </w:r>
      <w:r w:rsidRPr="004C751A">
        <w:rPr>
          <w:lang w:val="en-GB"/>
        </w:rPr>
        <w:t xml:space="preserve"> 2010)</w:t>
      </w:r>
      <w:r>
        <w:rPr>
          <w:rFonts w:eastAsiaTheme="minorEastAsia" w:cstheme="minorHAnsi"/>
        </w:rPr>
        <w:fldChar w:fldCharType="end"/>
      </w:r>
      <w:r>
        <w:rPr>
          <w:rFonts w:eastAsiaTheme="minorEastAsia" w:cstheme="minorHAnsi"/>
        </w:rPr>
        <w:t xml:space="preserve">. Therefore, also empirically derived intraspecific parameterizations of simple growth models result in predictions in line with the TSR </w:t>
      </w:r>
      <w:commentRangeStart w:id="135"/>
      <w:r>
        <w:rPr>
          <w:rFonts w:eastAsiaTheme="minorEastAsia" w:cstheme="minorHAnsi"/>
        </w:rPr>
        <w:t>when using intraspecific data</w:t>
      </w:r>
      <w:commentRangeEnd w:id="135"/>
      <w:r w:rsidR="00E56DA6">
        <w:rPr>
          <w:rStyle w:val="Kommentarsreferens"/>
        </w:rPr>
        <w:commentReference w:id="135"/>
      </w:r>
      <w:r w:rsidRPr="00B37A74">
        <w:rPr>
          <w:rFonts w:eastAsiaTheme="minorEastAsia" w:cstheme="minorHAnsi"/>
        </w:rPr>
        <w:t xml:space="preserve">. </w:t>
      </w:r>
      <w:r>
        <w:rPr>
          <w:rFonts w:eastAsiaTheme="minorEastAsia" w:cstheme="minorHAnsi"/>
        </w:rPr>
        <w:t>However, in this case via declines in optimum growth temperatures over ontogeny rather than changes in the asymptot</w:t>
      </w:r>
      <w:ins w:id="136" w:author="Anna Gårdmark" w:date="2021-01-12T10:40:00Z">
        <w:r w:rsidR="00E56DA6">
          <w:rPr>
            <w:rFonts w:eastAsiaTheme="minorEastAsia" w:cstheme="minorHAnsi"/>
          </w:rPr>
          <w:t>ic size</w:t>
        </w:r>
      </w:ins>
      <w:del w:id="137" w:author="Anna Gårdmark" w:date="2021-01-12T10:40:00Z">
        <w:r w:rsidDel="00E56DA6">
          <w:rPr>
            <w:rFonts w:eastAsiaTheme="minorEastAsia" w:cstheme="minorHAnsi"/>
          </w:rPr>
          <w:delText>e</w:delText>
        </w:r>
      </w:del>
      <w:del w:id="138" w:author="Jan Ohlberger" w:date="2020-12-22T16:00:00Z">
        <w:r w:rsidDel="00A42619">
          <w:rPr>
            <w:rFonts w:eastAsiaTheme="minorEastAsia" w:cstheme="minorHAnsi"/>
          </w:rPr>
          <w:delText xml:space="preserve"> directly</w:delText>
        </w:r>
      </w:del>
      <w:r w:rsidRPr="00B37A74">
        <w:rPr>
          <w:rFonts w:eastAsiaTheme="minorEastAsia" w:cstheme="minorHAnsi"/>
        </w:rPr>
        <w:t>.</w:t>
      </w:r>
    </w:p>
    <w:p w14:paraId="5EDA787C" w14:textId="1FDAEB52" w:rsidR="00FF0C73" w:rsidRPr="00B37A74" w:rsidRDefault="00FF0C73" w:rsidP="00FF0C73">
      <w:pPr>
        <w:spacing w:line="480" w:lineRule="auto"/>
        <w:ind w:firstLine="284"/>
        <w:contextualSpacing/>
        <w:jc w:val="both"/>
        <w:rPr>
          <w:rFonts w:eastAsiaTheme="minorEastAsia" w:cstheme="minorHAnsi"/>
        </w:rPr>
      </w:pPr>
      <w:r>
        <w:rPr>
          <w:rFonts w:eastAsiaTheme="minorEastAsia" w:cstheme="minorHAnsi"/>
        </w:rPr>
        <w:t>Declines in optimum growth temperatures over ontogeny as a mechanism for TSR-like growth dynamics do</w:t>
      </w:r>
      <w:del w:id="139" w:author="Anna Gårdmark" w:date="2021-01-12T10:40:00Z">
        <w:r w:rsidDel="00E56DA6">
          <w:rPr>
            <w:rFonts w:eastAsiaTheme="minorEastAsia" w:cstheme="minorHAnsi"/>
          </w:rPr>
          <w:delText>es</w:delText>
        </w:r>
      </w:del>
      <w:r>
        <w:rPr>
          <w:rFonts w:eastAsiaTheme="minorEastAsia" w:cstheme="minorHAnsi"/>
        </w:rPr>
        <w:t xml:space="preserve"> not rely on the assumption that the ratio of the coefficients for energy gains and losses decline</w:t>
      </w:r>
      <w:ins w:id="140" w:author="Anna Gårdmark" w:date="2021-01-12T10:40:00Z">
        <w:r w:rsidR="00E56DA6">
          <w:rPr>
            <w:rFonts w:eastAsiaTheme="minorEastAsia" w:cstheme="minorHAnsi"/>
          </w:rPr>
          <w:t>s</w:t>
        </w:r>
      </w:ins>
      <w:r>
        <w:rPr>
          <w:rFonts w:eastAsiaTheme="minorEastAsia" w:cstheme="minorHAnsi"/>
        </w:rPr>
        <w:t xml:space="preserve"> with temperature. In fact, w</w:t>
      </w:r>
      <w:r w:rsidRPr="00B37A74">
        <w:rPr>
          <w:rFonts w:eastAsiaTheme="minorEastAsia" w:cstheme="minorHAnsi"/>
        </w:rPr>
        <w:t xml:space="preserve">e find that when using </w:t>
      </w:r>
      <w:ins w:id="141" w:author="Anna Gårdmark" w:date="2021-01-12T10:41:00Z">
        <w:r w:rsidR="00E56DA6">
          <w:rPr>
            <w:rFonts w:eastAsiaTheme="minorEastAsia" w:cstheme="minorHAnsi"/>
          </w:rPr>
          <w:t xml:space="preserve">data from </w:t>
        </w:r>
      </w:ins>
      <w:r w:rsidRPr="00B37A74">
        <w:rPr>
          <w:rFonts w:eastAsiaTheme="minorEastAsia" w:cstheme="minorHAnsi"/>
        </w:rPr>
        <w:t>sub-peak temperatures</w:t>
      </w:r>
      <w:ins w:id="142" w:author="Anna Gårdmark" w:date="2021-01-12T10:41:00Z">
        <w:r w:rsidR="00E56DA6">
          <w:rPr>
            <w:rFonts w:eastAsiaTheme="minorEastAsia" w:cstheme="minorHAnsi"/>
          </w:rPr>
          <w:t xml:space="preserve"> only</w:t>
        </w:r>
      </w:ins>
      <w:r w:rsidRPr="00B37A74">
        <w:rPr>
          <w:rFonts w:eastAsiaTheme="minorEastAsia" w:cstheme="minorHAnsi"/>
        </w:rPr>
        <w:t>, the average intraspecific predictions about the activation energy of metabolism and consumption do not differ substantially</w:t>
      </w:r>
      <w:r>
        <w:rPr>
          <w:rFonts w:eastAsiaTheme="minorEastAsia" w:cstheme="minorHAnsi"/>
        </w:rPr>
        <w:t>, which implies</w:t>
      </w:r>
      <w:r w:rsidRPr="00B37A74">
        <w:rPr>
          <w:rFonts w:eastAsiaTheme="minorEastAsia" w:cstheme="minorHAnsi"/>
        </w:rPr>
        <w:t xml:space="preserve"> there is no clear loss or gain of energetic efficiency with warming within species (all else equal). </w:t>
      </w:r>
      <w:r w:rsidRPr="00695900">
        <w:rPr>
          <w:rFonts w:eastAsiaTheme="minorEastAsia" w:cstheme="minorHAnsi"/>
        </w:rPr>
        <w:t>This is in contrast to other studies, e.g.</w:t>
      </w:r>
      <w:r w:rsidRPr="0001320D">
        <w:rPr>
          <w:rFonts w:eastAsiaTheme="minorEastAsia" w:cstheme="minorHAnsi"/>
        </w:rPr>
        <w:t xml:space="preserve"> </w:t>
      </w:r>
      <w:proofErr w:type="spellStart"/>
      <w:r w:rsidRPr="00B37A74">
        <w:lastRenderedPageBreak/>
        <w:t>Lemoine</w:t>
      </w:r>
      <w:proofErr w:type="spellEnd"/>
      <w:r w:rsidRPr="00B37A74">
        <w:t xml:space="preserve"> &amp; </w:t>
      </w:r>
      <w:proofErr w:type="spellStart"/>
      <w:r w:rsidRPr="00B37A74">
        <w:t>Burkepile</w:t>
      </w:r>
      <w:proofErr w:type="spellEnd"/>
      <w:r w:rsidRPr="00B37A74">
        <w:t xml:space="preserve"> </w:t>
      </w:r>
      <w:r w:rsidRPr="00B37A74">
        <w:fldChar w:fldCharType="begin"/>
      </w:r>
      <w:r w:rsidRPr="00B37A74">
        <w:instrText xml:space="preserve"> ADDIN ZOTERO_ITEM CSL_CITATION {"citationID":"aid93qki8c","properties":{"formattedCitation":"(2012)","plainCitation":"(2012)","noteIndex":0},"citationItems":[{"id":939,"uris":["http://zotero.org/users/6116610/items/48V4NAV7"],"uri":["http://zotero.org/users/6116610/items/48V4NAV7"],"itemData":{"id":939,"type":"article-journal","abstract":"As physiological processes of ectotherms are coupled to environmental temperature, climate change will likely alter their fundamental biological rates, including metabolism, consumption, growth, and reproduction. Here we combine the metabolic theory of ecology (MTE) with metabolism and consumption measurements of a model organism, the urchin Lytechinus variegatus, to test how climate change will affect consumer ﬁtness. Unexpectedly, we found that metabolism and consumption exhibit different scaling relationships with temperature and are mismatched at high temperatures. This led to a dramatic reduction in ingestion efﬁciency and potentially in consumer ﬁtness. Using metaanalysis, we showed that such temperature-driven mismatches between consumption and metabolism are common across taxa and frequently lead to reduced consumer ﬁtness. Our empirical and synthetic analyses identify a mechanism by which climate change reduces the ﬁtness of ectotherm consumers that may be applied to a broad array of taxonomic groups. Moreover, we showed that the assumptions of MTE do not hold at temperatures near the upper range of species’ thermal tolerances for a wide array of taxa. Models using MTE to predict the effects of climate change on consumer–resource dynamics may therefore be underestimating the consequences of rising temperatures on population and community dynamics.","container-title":"Ecology","DOI":"10.1890/12-0375.1","ISSN":"0012-9658","issue":"11","journalAbbreviation":"Ecology","language":"en","page":"2483-2489","source":"DOI.org (Crossref)","title":"Temperature-induced mismatches between consumption and metabolism reduce consumer fitness","volume":"93","author":[{"family":"Lemoine","given":"Nathan P."},{"family":"Burkepile","given":"Deron E."}],"issued":{"date-parts":[["2012",11]]}},"suppress-author":true}],"schema":"https://github.com/citation-style-language/schema/raw/master/csl-citation.json"} </w:instrText>
      </w:r>
      <w:r w:rsidRPr="00B37A74">
        <w:fldChar w:fldCharType="separate"/>
      </w:r>
      <w:r w:rsidRPr="00B37A74">
        <w:t>(2012)</w:t>
      </w:r>
      <w:r w:rsidRPr="00B37A74">
        <w:fldChar w:fldCharType="end"/>
      </w:r>
      <w:r w:rsidRPr="00B37A74">
        <w:t xml:space="preserve"> and Rall </w:t>
      </w:r>
      <w:r w:rsidRPr="00B37A74">
        <w:rPr>
          <w:i/>
          <w:iCs/>
        </w:rPr>
        <w:t xml:space="preserve">et al. </w:t>
      </w:r>
      <w:r w:rsidRPr="00B37A74">
        <w:rPr>
          <w:i/>
          <w:iCs/>
        </w:rPr>
        <w:fldChar w:fldCharType="begin"/>
      </w:r>
      <w:r>
        <w:rPr>
          <w:i/>
          <w:iCs/>
        </w:rPr>
        <w:instrText xml:space="preserve"> ADDIN ZOTERO_ITEM CSL_CITATION {"citationID":"a2nh17rds7n","properties":{"formattedCitation":"(2010a)","plainCitation":"(2010a)","noteIndex":0},"citationItems":[{"id":924,"uris":["http://zotero.org/users/6116610/items/9A77BATG"],"uri":["http://zotero.org/users/6116610/items/9A77BATG"],"itemData":{"id":924,"type":"article-journal","abstract":"Warming could strongly stabilize or destabilize populations and food webs by changing the interaction strengths between predators and their prey. Predicting the consequences of warming requires understanding how temperature affects ingestion (energy gain) and metabolism (energy loss). Here, we studied the temperature dependence of metabolism and ingestion in laboratory experiments with terrestrial arthropods (beetles and spiders). From this data, we calculated ingestion efficiencies (ingestion/metabolism) and per capita interaction strengths in the short and long term. Additionally, we investigated if and how body mass changes these temperature dependencies. For both predator groups, warming increased metabolic rates substantially, whereas temperature effects on ingestion rates were weak. Accordingly, the ingestion efficiency (the ratio of ingestion to metabolism) decreased in all treatments. This result has two possible consequences: on the one hand, it suggests that warming of natural ecosystems could increase intrinsic population stability, meaning less fluctuations in population density; on the other hand, decreasing ingestion efficiencies may also lead to higher extinction risks because of starvation. Additionally, predicted long-term per capita interaction strengths decreased with warming, which suggests an increase in perturbation stability of populations, i.e., a higher probability of returning to the same equilibrium density after a small perturbation. Together, these results suggest that warming has complex and potentially profound effects on predator–prey interactions and food-web stability.","container-title":"Global Change Biology","DOI":"10.1111/j.1365-2486.2009.02124.x","ISSN":"1365-2486","issue":"8","language":"en","page":"2145-2157","source":"Wiley Online Library","title":"Temperature, predator–prey interaction strength and population stability","volume":"16","author":[{"family":"Rall","given":"Björn C."},{"family":"Vucic‐Pestic","given":"Olivera"},{"family":"Ehnes","given":"Roswitha B."},{"family":"Emmerson","given":"Mark"},{"family":"Brose","given":"Ulrich"}],"issued":{"date-parts":[["2010"]]}},"suppress-author":true}],"schema":"https://github.com/citation-style-language/schema/raw/master/csl-citation.json"} </w:instrText>
      </w:r>
      <w:r w:rsidRPr="00B37A74">
        <w:rPr>
          <w:i/>
          <w:iCs/>
        </w:rPr>
        <w:fldChar w:fldCharType="separate"/>
      </w:r>
      <w:r>
        <w:t>(2010a)</w:t>
      </w:r>
      <w:r w:rsidRPr="00B37A74">
        <w:rPr>
          <w:i/>
          <w:iCs/>
        </w:rPr>
        <w:fldChar w:fldCharType="end"/>
      </w:r>
      <w:r w:rsidRPr="00B37A74">
        <w:rPr>
          <w:i/>
          <w:iCs/>
        </w:rPr>
        <w:t xml:space="preserve">. </w:t>
      </w:r>
      <w:r w:rsidRPr="00B37A74">
        <w:rPr>
          <w:rFonts w:eastAsiaTheme="minorEastAsia" w:cstheme="minorHAnsi"/>
        </w:rPr>
        <w:t xml:space="preserve">However, it is in line with the finding that growth rates increase with temperature </w:t>
      </w:r>
      <w:r w:rsidRPr="00B37A74">
        <w:rPr>
          <w:rFonts w:eastAsiaTheme="minorEastAsia" w:cstheme="minorHAnsi"/>
        </w:rPr>
        <w:fldChar w:fldCharType="begin"/>
      </w:r>
      <w:r>
        <w:rPr>
          <w:rFonts w:eastAsiaTheme="minorEastAsia" w:cstheme="minorHAnsi"/>
        </w:rPr>
        <w:instrText xml:space="preserve"> ADDIN ZOTERO_ITEM CSL_CITATION {"citationID":"iATo7vTO","properties":{"formattedCitation":"(e.g. Angilletta &amp; Dunham 2003)","plainCitation":"(e.g. Angilletta &amp; Dunham 2003)","noteIndex":0},"citationItems":[{"id":9,"uris":["http://zotero.org/users/6116610/items/ESHK6M5C"],"uri":["http://zotero.org/users/6116610/items/ESHK6M5C"],"itemData":{"id":9,"type":"article-journal","container-title":"The American Naturalist","page":"332-342","title":"The temperature-size rule in ectotherms: simple evolutionary explanations may not be general","volume":"162","author":[{"family":"Angilletta","given":"M J"},{"family":"Dunham","given":"A E"}],"issued":{"date-parts":[["2003"]]}},"prefix":"e.g. "}],"schema":"https://github.com/citation-style-language/schema/raw/master/csl-citation.json"} </w:instrText>
      </w:r>
      <w:r w:rsidRPr="00B37A74">
        <w:rPr>
          <w:rFonts w:eastAsiaTheme="minorEastAsia" w:cstheme="minorHAnsi"/>
        </w:rPr>
        <w:fldChar w:fldCharType="separate"/>
      </w:r>
      <w:r>
        <w:t>(e.g. Angilletta &amp; Dunham 2003)</w:t>
      </w:r>
      <w:r w:rsidRPr="00B37A74">
        <w:rPr>
          <w:rFonts w:eastAsiaTheme="minorEastAsia" w:cstheme="minorHAnsi"/>
        </w:rPr>
        <w:fldChar w:fldCharType="end"/>
      </w:r>
      <w:r w:rsidRPr="00B37A74">
        <w:rPr>
          <w:rFonts w:eastAsiaTheme="minorEastAsia" w:cstheme="minorHAnsi"/>
        </w:rPr>
        <w:t>, which is difficult to reconcile from a bioenergetics perspective if warming always reduced net energy gain.</w:t>
      </w:r>
      <w:r>
        <w:rPr>
          <w:rFonts w:eastAsiaTheme="minorEastAsia" w:cstheme="minorHAnsi"/>
        </w:rPr>
        <w:t xml:space="preserve"> </w:t>
      </w:r>
      <w:r w:rsidRPr="00B37A74">
        <w:rPr>
          <w:rFonts w:eastAsiaTheme="minorEastAsia" w:cstheme="minorHAnsi"/>
        </w:rPr>
        <w:t>Our analysis instead suggests that the mismatch</w:t>
      </w:r>
      <w:ins w:id="143" w:author="Anna Gårdmark" w:date="2021-01-12T10:41:00Z">
        <w:r w:rsidR="00E56DA6">
          <w:rPr>
            <w:rFonts w:eastAsiaTheme="minorEastAsia" w:cstheme="minorHAnsi"/>
          </w:rPr>
          <w:t xml:space="preserve"> between gains and losses</w:t>
        </w:r>
      </w:ins>
      <w:r w:rsidRPr="00B37A74">
        <w:rPr>
          <w:rFonts w:eastAsiaTheme="minorEastAsia" w:cstheme="minorHAnsi"/>
        </w:rPr>
        <w:t xml:space="preserve"> occurs when accounting for unimodal consumption rates over temperature. </w:t>
      </w:r>
      <w:commentRangeStart w:id="144"/>
      <w:commentRangeStart w:id="145"/>
      <w:del w:id="146" w:author="Anna Gårdmark" w:date="2021-01-12T10:42:00Z">
        <w:r w:rsidRPr="00B37A74" w:rsidDel="00E56DA6">
          <w:rPr>
            <w:rFonts w:eastAsiaTheme="minorEastAsia" w:cstheme="minorHAnsi"/>
          </w:rPr>
          <w:delText xml:space="preserve">The reason for the unimodal thermal response of consumption is not well understood, it may be a mechanism to </w:delText>
        </w:r>
        <w:r w:rsidRPr="00B37A74" w:rsidDel="00E56DA6">
          <w:rPr>
            <w:rFonts w:eastAsiaTheme="minorEastAsia"/>
          </w:rPr>
          <w:delText xml:space="preserve">protect aerobic scope by not overshooting post-meal oxygen consumption </w:delText>
        </w:r>
        <w:r w:rsidRPr="0001320D" w:rsidDel="00E56DA6">
          <w:rPr>
            <w:rFonts w:eastAsiaTheme="minorEastAsia"/>
          </w:rPr>
          <w:fldChar w:fldCharType="begin"/>
        </w:r>
        <w:r w:rsidRPr="00B37A74" w:rsidDel="00E56DA6">
          <w:rPr>
            <w:rFonts w:eastAsiaTheme="minorEastAsia"/>
          </w:rPr>
          <w:delInstrText xml:space="preserve"> ADDIN ZOTERO_ITEM CSL_CITATION {"citationID":"a13kmpgnd7t","properties":{"formattedCitation":"(Jutfelt {\\i{}et al.} 2020)","plainCitation":"(Jutfelt et al. 2020)","noteIndex":0},"citationItems":[{"id":901,"uris":["http://zotero.org/users/6116610/items/X3G4RJ53"],"uri":["http://zotero.org/users/6116610/items/X3G4RJ53"],"itemData":{"id":901,"type":"report","abstract":"Temperature has a dramatic effect on the physiology of ectothermic animals, impacting most of their biology. When temperatures increase above optimal for an animal, their growth rate tends to decrease. The mechanism behind this growth rate reduction is unknown. Here, we suggest the aerobic scope protection hypothesis as a mechanistic explanation for the reduction in growth. After a meal, metabolic rate, and hence oxygen consumption rate, transiently increases in a process called specific dynamic action (SDA). At warmer temperatures, the SDA response becomes temporally compressed, leading to a higher peak oxygen consumption rate. This peak in oxygen consumption rate takes up much of the animal’s aerobic scope (the difference between maximum and resting rates of oxygen consumption), leaving little residual aerobic scope for other functions. We propose that animals will actively protect their postprandial residual aerobic scope by reducing meal sizes in order to regulate the peak SDA response. This hypothesis is consistent with the published literature and we suggest further predictions to test it.","genre":"preprint","note":"DOI: 10.32942/osf.io/zc3bm","publisher":"EcoEvoRxiv","source":"DOI.org (Crossref)","title":"The aerobic scope protection hypothesis: a mechanism explaining reduced growth of ectotherms in warming environments?","title-short":"The aerobic scope protection hypothesis","URL":"https://osf.io/zc3bm","author":[{"family":"Jutfelt","given":"Fredrik"},{"family":"Norin","given":"Tommy"},{"family":"Åsheim","given":"Eirik R"},{"family":"Rowsey","given":"Lauren E"},{"family":"Andreassen","given":"Anna H"},{"family":"Morgan","given":"Rachael"},{"family":"Clark","given":"Timothy D."},{"family":"Speers-Roesch","given":"Ben"}],"accessed":{"date-parts":[["2020",1,24]]},"issued":{"date-parts":[["2020",1,24]]}}}],"schema":"https://github.com/citation-style-language/schema/raw/master/csl-citation.json"} </w:delInstrText>
        </w:r>
        <w:r w:rsidRPr="0001320D" w:rsidDel="00E56DA6">
          <w:rPr>
            <w:rFonts w:eastAsiaTheme="minorEastAsia"/>
          </w:rPr>
          <w:fldChar w:fldCharType="separate"/>
        </w:r>
        <w:r w:rsidRPr="00B37A74" w:rsidDel="00E56DA6">
          <w:delText xml:space="preserve">(Jutfelt </w:delText>
        </w:r>
        <w:r w:rsidRPr="00B37A74" w:rsidDel="00E56DA6">
          <w:rPr>
            <w:i/>
            <w:iCs/>
          </w:rPr>
          <w:delText>et al.</w:delText>
        </w:r>
        <w:r w:rsidRPr="00B37A74" w:rsidDel="00E56DA6">
          <w:delText xml:space="preserve"> 2020)</w:delText>
        </w:r>
        <w:r w:rsidRPr="0001320D" w:rsidDel="00E56DA6">
          <w:rPr>
            <w:rFonts w:eastAsiaTheme="minorEastAsia"/>
          </w:rPr>
          <w:fldChar w:fldCharType="end"/>
        </w:r>
        <w:r w:rsidRPr="00695900" w:rsidDel="00E56DA6">
          <w:rPr>
            <w:rFonts w:eastAsiaTheme="minorEastAsia"/>
          </w:rPr>
          <w:delText xml:space="preserve">. </w:delText>
        </w:r>
        <w:commentRangeEnd w:id="144"/>
        <w:r w:rsidDel="00E56DA6">
          <w:rPr>
            <w:rStyle w:val="Kommentarsreferens"/>
          </w:rPr>
          <w:commentReference w:id="144"/>
        </w:r>
        <w:commentRangeEnd w:id="145"/>
        <w:r w:rsidR="005A3367" w:rsidDel="00E56DA6">
          <w:rPr>
            <w:rStyle w:val="Kommentarsreferens"/>
          </w:rPr>
          <w:commentReference w:id="145"/>
        </w:r>
      </w:del>
      <w:r w:rsidRPr="00B37A74">
        <w:rPr>
          <w:rFonts w:eastAsiaTheme="minorEastAsia" w:cstheme="minorHAnsi"/>
        </w:rPr>
        <w:t xml:space="preserve">The match, or mismatch, between the temperature dependence of feeding vs. metabolic rates is a central question in ecology that extends from experiments to meta-analyses to food web </w:t>
      </w:r>
      <w:r w:rsidRPr="00E071F1">
        <w:rPr>
          <w:rFonts w:eastAsiaTheme="minorEastAsia" w:cstheme="minorHAnsi"/>
          <w:lang w:val="en-GB"/>
        </w:rPr>
        <w:t xml:space="preserve">models </w:t>
      </w:r>
      <w:r w:rsidRPr="00695900">
        <w:rPr>
          <w:rFonts w:eastAsiaTheme="minorEastAsia" w:cstheme="minorHAnsi"/>
        </w:rPr>
        <w:fldChar w:fldCharType="begin"/>
      </w:r>
      <w:r>
        <w:rPr>
          <w:rFonts w:eastAsiaTheme="minorEastAsia" w:cstheme="minorHAnsi"/>
        </w:rPr>
        <w:instrText xml:space="preserve"> ADDIN ZOTERO_ITEM CSL_CITATION {"citationID":"a2669maqb5q","properties":{"formattedCitation":"(Vasseur &amp; McCann 2005; Rall {\\i{}et al.} 2010b; Lemoine &amp; Burkepile 2012; Fussmann {\\i{}et al.} 2014; Lindmark {\\i{}et al.} 2019)","plainCitation":"(Vasseur &amp; McCann 2005; Rall et al. 2010b; Lemoine &amp; Burkepile 2012; Fussmann et al. 2014; Lindmark et al. 2019)","noteIndex":0},"citationItems":[{"id":74,"uris":["http://zotero.org/users/6116610/items/3SH8GYG3"],"uri":["http://zotero.org/users/6116610/items/3SH8GYG3"],"itemData":{"id":74,"type":"article-journal","container-title":"The American Naturalist","issue":"2","page":"184–198","title":"A mechanistic approach for modelling temperature-dependent consumer-resource dynamics","volume":"166","author":[{"family":"Vasseur","given":"D A"},{"family":"McCann","given":"K S"}],"issued":{"date-parts":[["2005"]]}}},{"id":"jVppwOPq/NbnMXru3","uris":["http://zotero.org/users/6116610/items/2BTE2RDI"],"uri":["http://zotero.org/users/6116610/items/2BTE2RDI"],"itemData":{"id":"tcAX0HwS/YOgYTW6G","type":"article-journal","container-title":"Global Change Biology","DOI":"10.1111/j.1365-2486.2009.02124.x","issue":"8","page":"2145–2157","title":"Temperature, predator-prey interaction strength and population stability","volume":"16","author":[{"family":"Rall","given":"Björn C"},{"family":"Vucic-Pestic","given":"Olivera"},{"family":"Ehnes","given":"Roswitha B"},{"family":"Emmerson","given":"Mark"},{"family":"Brose","given":"U"}],"issued":{"date-parts":[["2010"]]}}},{"id":939,"uris":["http://zotero.org/users/6116610/items/48V4NAV7"],"uri":["http://zotero.org/users/6116610/items/48V4NAV7"],"itemData":{"id":939,"type":"article-journal","abstract":"As physiological processes of ectotherms are coupled to environmental temperature, climate change will likely alter their fundamental biological rates, including metabolism, consumption, growth, and reproduction. Here we combine the metabolic theory of ecology (MTE) with metabolism and consumption measurements of a model organism, the urchin Lytechinus variegatus, to test how climate change will affect consumer ﬁtness. Unexpectedly, we found that metabolism and consumption exhibit different scaling relationships with temperature and are mismatched at high temperatures. This led to a dramatic reduction in ingestion efﬁciency and potentially in consumer ﬁtness. Using metaanalysis, we showed that such temperature-driven mismatches between consumption and metabolism are common across taxa and frequently lead to reduced consumer ﬁtness. Our empirical and synthetic analyses identify a mechanism by which climate change reduces the ﬁtness of ectotherm consumers that may be applied to a broad array of taxonomic groups. Moreover, we showed that the assumptions of MTE do not hold at temperatures near the upper range of species’ thermal tolerances for a wide array of taxa. Models using MTE to predict the effects of climate change on consumer–resource dynamics may therefore be underestimating the consequences of rising temperatures on population and community dynamics.","container-title":"Ecology","DOI":"10.1890/12-0375.1","ISSN":"0012-9658","issue":"11","journalAbbreviation":"Ecology","language":"en","page":"2483-2489","source":"DOI.org (Crossref)","title":"Temperature-induced mismatches between consumption and metabolism reduce consumer fitness","volume":"93","author":[{"family":"Lemoine","given":"Nathan P."},{"family":"Burkepile","given":"Deron E."}],"issued":{"date-parts":[["2012",11]]}}},{"id":311,"uris":["http://zotero.org/users/6116610/items/DC4G5EBW"],"uri":["http://zotero.org/users/6116610/items/DC4G5EBW"],"itemData":{"id":311,"type":"article-journal","abstract":"That species' biological rates including metabolism, growth and feeding scale with temperature is well established from warming experiments1 . The interactive influence of these changes on population dynamics, however, remains uncertain. As a result, uncertainty about ecological stability in response under warming remains correspondingly high. In previous studies, severe consumer extinctionwaves inwarmed microcosms2 were explained in terms of warming-induced destabilization of population oscillations3 . Here, we show that warming stabilizes predator–prey dynamics at the risk of predator extinction. Our results are based on meta-analyses of a global database of temperature effects on metabolic and feeding rates and maximum population size that includes species of different phylogenetic groups and ecosystem types. To unravel population-level consequences we parameterized a bioenergetic predator–prey model4 and simulated warming effects within ecological, non-evolutionary timescales. In contrast to previous studies3 , we find that warming stabilized population oscillations up to a threshold temperature, which is true for most of the possible parameter combinations. Beyond the threshold level, warming caused predator extinction due to starvation. Predictions were tested in a microbial predator–prey system. Together, our results indicate a major change in how we expect climate change to alter natural ecosystems: warming should increase population stability while undermining species diversity. Ongoing","container-title":"Nature Climate Change","DOI":"10.1038/nclimate2134","ISSN":"1758-678X","issue":"3","page":"206–210","title":"Ecological stability in response to warming","volume":"4","author":[{"family":"Fussmann","given":"Katarina E."},{"family":"Schwarzmüller","given":"Florian"},{"family":"Brose","given":"U"},{"family":"Jousset","given":"Alexandre"},{"family":"Rall","given":"Björn C"}],"issued":{"date-parts":[["2014"]]}}},{"id":892,"uris":["http://zotero.org/users/6116610/items/XXEB2VV6"],"uri":["http://zotero.org/users/6116610/items/XXEB2VV6"],"itemData":{"id":892,"type":"article-journal","abstract":"Predicting climate change impacts on animal communities requires knowledge of how physiological effects are mediated by ecological interactions. Food-dependent growth and within-species size variation depend on temperature and affect community dynamics through feedbacks between individual performance and population size structure. Still, we know little about how warming affects these feedbacks. Using a dynamic stage-structured biomass model with food-, size- and temperature-dependent life history processes, we analyse how temperature affects coexistence, stability and size structure in a tri-trophic food chain, and ﬁnd that warming effects on community stability depend on ecological interactions. Predator biomass densities generally decline with warming –gradually or through collapses – depending on which consumer life stage predators feed on. Collapses occur when warming induces alternative stable states via Allee effects. This suggests that predator persistence in warmer climates may be lower than previously acknowledged and that effects of warming on food web stability largely depend on species interactions.","container-title":"Ecology Letters","DOI":"10.1111/ele.13235","ISSN":"1461-023X, 1461-0248","issue":"5","language":"en","page":"778-786","source":"DOI.org (Crossref)","title":"Size‐based ecological interactions drive food web responses to climate warming","volume":"22","author":[{"family":"Lindmark","given":"Max"},{"family":"Ohlberger","given":"Jan"},{"family":"Huss","given":"Magnus"},{"family":"Gårdmark","given":"Anna"}],"editor":[{"family":"Snyder","given":"Robin"}],"issued":{"date-parts":[["2019",5]]}}}],"schema":"https://github.com/citation-style-language/schema/raw/master/csl-citation.json"} </w:instrText>
      </w:r>
      <w:r w:rsidRPr="00695900">
        <w:rPr>
          <w:rFonts w:eastAsiaTheme="minorEastAsia" w:cstheme="minorHAnsi"/>
        </w:rPr>
        <w:fldChar w:fldCharType="separate"/>
      </w:r>
      <w:r w:rsidRPr="00136EBB">
        <w:rPr>
          <w:lang w:val="en-GB"/>
        </w:rPr>
        <w:t xml:space="preserve">(Vasseur &amp; McCann 2005; Rall </w:t>
      </w:r>
      <w:r w:rsidRPr="00136EBB">
        <w:rPr>
          <w:i/>
          <w:iCs/>
          <w:lang w:val="en-GB"/>
        </w:rPr>
        <w:t>et al.</w:t>
      </w:r>
      <w:r w:rsidRPr="00136EBB">
        <w:rPr>
          <w:lang w:val="en-GB"/>
        </w:rPr>
        <w:t xml:space="preserve"> 2010b; Lemoine &amp; Burkepile 2012; Fussmann </w:t>
      </w:r>
      <w:r w:rsidRPr="00136EBB">
        <w:rPr>
          <w:i/>
          <w:iCs/>
          <w:lang w:val="en-GB"/>
        </w:rPr>
        <w:t>et al.</w:t>
      </w:r>
      <w:r w:rsidRPr="00136EBB">
        <w:rPr>
          <w:lang w:val="en-GB"/>
        </w:rPr>
        <w:t xml:space="preserve"> 2014; Lindmark </w:t>
      </w:r>
      <w:r w:rsidRPr="00136EBB">
        <w:rPr>
          <w:i/>
          <w:iCs/>
          <w:lang w:val="en-GB"/>
        </w:rPr>
        <w:t>et al.</w:t>
      </w:r>
      <w:r w:rsidRPr="00136EBB">
        <w:rPr>
          <w:lang w:val="en-GB"/>
        </w:rPr>
        <w:t xml:space="preserve"> 2019)</w:t>
      </w:r>
      <w:r w:rsidRPr="00695900">
        <w:rPr>
          <w:rFonts w:eastAsiaTheme="minorEastAsia" w:cstheme="minorHAnsi"/>
        </w:rPr>
        <w:fldChar w:fldCharType="end"/>
      </w:r>
      <w:r w:rsidRPr="00B37A74">
        <w:rPr>
          <w:rFonts w:eastAsiaTheme="minorEastAsia" w:cstheme="minorHAnsi"/>
        </w:rPr>
        <w:t>.</w:t>
      </w:r>
      <w:r>
        <w:rPr>
          <w:rFonts w:eastAsiaTheme="minorEastAsia" w:cstheme="minorHAnsi"/>
        </w:rPr>
        <w:t xml:space="preserve"> Our study highlights the importance of accounting for non-linear thermal responses for two main reasons. First, the thermal response of net </w:t>
      </w:r>
      <w:ins w:id="147" w:author="Anna Gårdmark" w:date="2021-01-12T10:42:00Z">
        <w:r w:rsidR="00E56DA6">
          <w:rPr>
            <w:rFonts w:eastAsiaTheme="minorEastAsia" w:cstheme="minorHAnsi"/>
          </w:rPr>
          <w:t xml:space="preserve">energy </w:t>
        </w:r>
      </w:ins>
      <w:r>
        <w:rPr>
          <w:rFonts w:eastAsiaTheme="minorEastAsia" w:cstheme="minorHAnsi"/>
        </w:rPr>
        <w:t>gain reaches a peak at temperatures below the peak for consumption. Secondly, as initial warming commonly leads to increased growth rates, the effect of warming on growth rates should depend on temperature rather than growth being assumed to be monotonically related to temperature.</w:t>
      </w:r>
    </w:p>
    <w:p w14:paraId="7E4D15DE" w14:textId="3D604447" w:rsidR="00FF0C73" w:rsidRDefault="00FF0C73" w:rsidP="00FF0C73">
      <w:pPr>
        <w:spacing w:line="480" w:lineRule="auto"/>
        <w:ind w:firstLine="284"/>
        <w:contextualSpacing/>
        <w:jc w:val="both"/>
        <w:rPr>
          <w:rFonts w:eastAsiaTheme="minorEastAsia" w:cstheme="minorHAnsi"/>
        </w:rPr>
      </w:pPr>
      <w:del w:id="148" w:author="Jan Ohlberger" w:date="2020-12-22T16:02:00Z">
        <w:r w:rsidDel="00CC4F69">
          <w:rPr>
            <w:rFonts w:eastAsiaTheme="minorEastAsia" w:cstheme="minorHAnsi"/>
          </w:rPr>
          <w:delText xml:space="preserve">The </w:delText>
        </w:r>
      </w:del>
      <w:ins w:id="149" w:author="Jan Ohlberger" w:date="2020-12-22T16:02:00Z">
        <w:r w:rsidR="00CC4F69">
          <w:rPr>
            <w:rFonts w:eastAsiaTheme="minorEastAsia" w:cstheme="minorHAnsi"/>
          </w:rPr>
          <w:t>L</w:t>
        </w:r>
      </w:ins>
      <w:del w:id="150" w:author="Jan Ohlberger" w:date="2020-12-22T16:02:00Z">
        <w:r w:rsidDel="00CC4F69">
          <w:rPr>
            <w:rFonts w:eastAsiaTheme="minorEastAsia" w:cstheme="minorHAnsi"/>
          </w:rPr>
          <w:delText>l</w:delText>
        </w:r>
      </w:del>
      <w:r>
        <w:rPr>
          <w:rFonts w:eastAsiaTheme="minorEastAsia" w:cstheme="minorHAnsi"/>
        </w:rPr>
        <w:t>ife-stage dependent optimum growth temperatures ha</w:t>
      </w:r>
      <w:ins w:id="151" w:author="Jan Ohlberger" w:date="2020-12-22T16:02:00Z">
        <w:r w:rsidR="00CC4F69">
          <w:rPr>
            <w:rFonts w:eastAsiaTheme="minorEastAsia" w:cstheme="minorHAnsi"/>
          </w:rPr>
          <w:t>ve</w:t>
        </w:r>
      </w:ins>
      <w:del w:id="152" w:author="Jan Ohlberger" w:date="2020-12-22T16:02:00Z">
        <w:r w:rsidDel="00CC4F69">
          <w:rPr>
            <w:rFonts w:eastAsiaTheme="minorEastAsia" w:cstheme="minorHAnsi"/>
          </w:rPr>
          <w:delText>s</w:delText>
        </w:r>
      </w:del>
      <w:r>
        <w:rPr>
          <w:rFonts w:eastAsiaTheme="minorEastAsia" w:cstheme="minorHAnsi"/>
        </w:rPr>
        <w:t xml:space="preserve"> previously been suggested as a component of the TSR </w:t>
      </w:r>
      <w:r>
        <w:rPr>
          <w:rFonts w:eastAsiaTheme="minorEastAsia" w:cstheme="minorHAnsi"/>
        </w:rPr>
        <w:fldChar w:fldCharType="begin"/>
      </w:r>
      <w:r>
        <w:rPr>
          <w:rFonts w:eastAsiaTheme="minorEastAsia" w:cstheme="minorHAnsi"/>
        </w:rPr>
        <w:instrText xml:space="preserve"> ADDIN ZOTERO_ITEM CSL_CITATION {"citationID":"mHG6NtVF","properties":{"formattedCitation":"(Ohlberger 2013)","plainCitation":"(Ohlberger 2013)","noteIndex":0},"citationItems":[{"id":807,"uris":["http://zotero.org/users/6116610/items/Z98IGZ3S"],"uri":["http://zotero.org/users/6116610/items/Z98IGZ3S"],"itemData":{"id":807,"type":"article-journal","abstract":"Accumulating evidence suggests that the average body size of many organisms is declining in response to climate warming. This phenomenon has been suggested to represent a universal response to warming that may impose significant adverse effects on ecosystem functioning and services. However, we do not have a thorough understanding of why body sizes are commonly declining, and why some organisms show the opposite response. Because ectotherms constitute the vast majority of organism biomass and about 99% of species worldwide, it is particularly important to understand how ectotherms respond to a warming climate. This review discusses the underlying physiological mechanisms of changes in ectotherm body size and addresses observed responses within a broad ecological context at different levels of organization, from individuals to communities, particularly in aquatic systems. Warming-induced responses in average body size are not only determined by changes in rates of individual growth and development, but also mediated through size-dependent feedbacks at the population level, as well as competitive and predatory interactions within the community. Emergent properties at higher organizational levels have already been observed in both experimental and natural systems. Various approaches will be required for enhancing our knowledge about the importance of such processes in natural systems. These include controlled semi-natural experiments and phylogenetic comparisons as well as statistical models of time-series data and theoretical models linking climate effects at the individual, population and community levels. Understanding causes of observed changes in organism body sizes and how these depend on the ecological context is essential for improving our predictions and the management of ecosystems in the face of a warming climate.","container-title":"Functional Ecology","DOI":"10.1111/1365-2435.12098","ISSN":"1365-2435","issue":"4","language":"en","page":"991-1001","source":"Wiley Online Library","title":"Climate warming and ectotherm body size – from individual physiology to community ecology","volume":"27","author":[{"family":"Ohlberger","given":"Jan"}],"issued":{"date-parts":[["2013"]]}}}],"schema":"https://github.com/citation-style-language/schema/raw/master/csl-citation.json"} </w:instrText>
      </w:r>
      <w:r>
        <w:rPr>
          <w:rFonts w:eastAsiaTheme="minorEastAsia" w:cstheme="minorHAnsi"/>
        </w:rPr>
        <w:fldChar w:fldCharType="separate"/>
      </w:r>
      <w:r>
        <w:rPr>
          <w:rFonts w:eastAsiaTheme="minorEastAsia" w:cstheme="minorHAnsi"/>
          <w:noProof/>
        </w:rPr>
        <w:t>(Ohlberger 2013)</w:t>
      </w:r>
      <w:r>
        <w:rPr>
          <w:rFonts w:eastAsiaTheme="minorEastAsia" w:cstheme="minorHAnsi"/>
        </w:rPr>
        <w:fldChar w:fldCharType="end"/>
      </w:r>
      <w:r>
        <w:rPr>
          <w:rFonts w:eastAsiaTheme="minorEastAsia" w:cstheme="minorHAnsi"/>
        </w:rPr>
        <w:t xml:space="preserve">. </w:t>
      </w:r>
      <w:commentRangeStart w:id="153"/>
      <w:del w:id="154" w:author="Anna Gårdmark" w:date="2021-01-12T10:44:00Z">
        <w:r w:rsidDel="00E56DA6">
          <w:rPr>
            <w:rFonts w:eastAsiaTheme="minorEastAsia" w:cstheme="minorHAnsi"/>
          </w:rPr>
          <w:delText xml:space="preserve">And </w:delText>
        </w:r>
        <w:commentRangeEnd w:id="153"/>
        <w:r w:rsidR="00E56DA6" w:rsidDel="00E56DA6">
          <w:rPr>
            <w:rStyle w:val="Kommentarsreferens"/>
          </w:rPr>
          <w:commentReference w:id="153"/>
        </w:r>
      </w:del>
      <w:ins w:id="155" w:author="Anna Gårdmark" w:date="2021-01-12T10:44:00Z">
        <w:r w:rsidR="00E56DA6">
          <w:rPr>
            <w:rFonts w:eastAsiaTheme="minorEastAsia" w:cstheme="minorHAnsi"/>
          </w:rPr>
          <w:t>Al</w:t>
        </w:r>
      </w:ins>
      <w:r>
        <w:rPr>
          <w:rFonts w:eastAsiaTheme="minorEastAsia" w:cstheme="minorHAnsi"/>
        </w:rPr>
        <w:t>t</w:t>
      </w:r>
      <w:r w:rsidRPr="00B37A74">
        <w:rPr>
          <w:rFonts w:eastAsiaTheme="minorEastAsia" w:cstheme="minorHAnsi"/>
        </w:rPr>
        <w:t xml:space="preserve">hough previous studies have found declines in optimum growth temperatures with body size in some species of fishes and other aquatic ectotherms </w:t>
      </w:r>
      <w:r w:rsidRPr="0001320D">
        <w:rPr>
          <w:rFonts w:eastAsiaTheme="minorEastAsia" w:cstheme="minorHAnsi"/>
        </w:rPr>
        <w:fldChar w:fldCharType="begin"/>
      </w:r>
      <w:r>
        <w:rPr>
          <w:rFonts w:eastAsiaTheme="minorEastAsia" w:cstheme="minorHAnsi"/>
        </w:rPr>
        <w:instrText xml:space="preserve"> ADDIN ZOTERO_ITEM CSL_CITATION {"citationID":"a1q24k170h8","properties":{"formattedCitation":"(Wyban {\\i{}et al.} 1995; Panov &amp; McQueen 1998; Steinarsson &amp; Imsland 2003; Bj\\uc0\\u246{}rnsson {\\i{}et al.} 2007; Handeland {\\i{}et al.} 2008)","plainCitation":"(Wyban et al. 1995; Panov &amp; McQueen 1998; Steinarsson &amp; Imsland 2003; Björnsson et al. 2007; Handeland et al. 2008)","noteIndex":0},"citationItems":[{"id":824,"uris":["http://zotero.org/users/6116610/items/JGEQE4JV"],"uri":["http://zotero.org/users/6116610/items/JGEQE4JV"],"itemData":{"id":824,"type":"article-journal","abstract":"Effects of temperature on growth, feeding rate and feed conversion ratio (FCR) of juvenile Pacific white shrimp, Penaeus vannamei (Boone), were quantified in a series of four experiments. In each of experiments 1 to 3, a single size class of shrimp was reared at three constant temperatures (23, 27, 30 °C) and at an ambient temperature control (mean 26.2 °C). In the three experiments, mean shrimp stocking sizes were 3.9, 10.8 and 16.0 g, respectively. Shrimp growth and feeding rate increased directly with temperature in each experiment, but the increases varied among the three size classes so that thermal effects on growth and feeding were size-specific. FCR of small shrimp was not different among the three test temperatures while FCR of medium-and large-sized shrimp varied with temperature. Differences in growth response among size classes was the basis for a fourth experiment, in which two size classes were grown at three temperatures. Growth and feeding rate were again directly related to temperature and varied inversely with size. FCR was primarily related to size; larger shrimp grew less efficiently. Large temperature coefficients, particularly between 23 and 27 °C, demonstrate that P. vannamei growth is extremely sensitive to small changes in temperature. These data also indicate that temperature optima (temperature of fastest growth) is size-specific and decreases as shrimp size increases. For small shrimp (&lt; 5 g), temperature optima may be greater than 30 °C while for large shrimp, the temperature optimum is about 27 °C. These findings appear consistent with the distribution of P. vannamei during its natural life history. For P. vannamei farmers, these data indicate that for all sizes reduced growth and feeding can be expected when pond temperature is below 23 °C and for large shrimp when pond temperature is 30 °C or greater.","container-title":"Aquaculture","DOI":"10.1016/0044-8486(95)00032-1","ISSN":"0044-8486","issue":"1","journalAbbreviation":"Aquaculture","page":"267-279","source":"ScienceDirect","title":"Temperature effects on growth, feeding rate and feed conversion of the Pacific white shrimp (Penaeus vannamei)","volume":"138","author":[{"family":"Wyban","given":"James"},{"family":"Walsh","given":"William A."},{"family":"Godin","given":"David M."}],"issued":{"date-parts":[["1995",12,15]]}}},{"id":938,"uris":["http://zotero.org/users/6116610/items/3WTWSRFH"],"uri":["http://zotero.org/users/6116610/items/3WTWSRFH"],"itemData":{"id":938,"type":"article-journal","abstract":"Individual growth rates of the freshwater amphipod Hyalella azteca (Saussure) were measured in the littoral zone of two small oligotrophic Ontario lakes and in growth experiments over a natural temperature gradient (10, 15, 20, and 23ЊC). Field observations showed that a temperature of 20ЊC is important for both the induction and termination of reproductive resting stages in H. azteca. Growth rates were more affected by temperature in small than in large individuals. Growth parameters are related to rearing temperature by linear regressions, which can be used as a simple model for bioenergetics calculations in crustaceans. A negative relationship between water temperature and maximum size attained by the amphipods was found. The largest adults were absent in studied populations when summer temperatures were high, and this phenomenon, which has also been observed in other aquatic invertebrates, was bioenergetically determined. Energy-budget estimations showed negative net growth efficiency (K2) in the largest adults at temperatures above 20ЊC. The relationship between K2 and temperature showed a dome-shaped pattern, K2 values for larger amphipods being maximal at lower temperatures. Seasonal migrations of adult H. azteca from shallow littoral to deeper cold habitats, observed in lakes during the warmest periods, appear to be temperature-induced and bioenergetically advantageous, despite probable increases in predation risk experienced in spatially simple deep-water habitats.","language":"en","page":"10","source":"Zotero","title":"Effects of temperature on individual growth rate and body size of a freshwater amphipod","volume":"76","author":[{"family":"Panov","given":"Vadim E"},{"family":"McQueen","given":"Donald J"}],"issued":{"date-parts":[["1998"]]}}},{"id":823,"uris":["http://zotero.org/users/6116610/items/74AXUIXN"],"uri":["http://zotero.org/users/6116610/items/74AXUIXN"],"itemData":{"id":823,"type":"article-journal","abstract":"Six size groups of red abalone Haliotis rufescens (geometric mean shell lengths: 21, 25, 33, 66, 81 and 98 mm) were reared on a macroalgal diet for 4 months at seven different temperatures between 11 and 22 jC. The results demonstrate that red abalone exhibit size dependent variation in growth potential and temperature optimum for growth. The maximum growth rate was found to have a skewed, third degree polynomial relationship with shell length, reaching a maximum of 111 Am dayÀ1 at 38 mm shell length. The temperature optimum for growth was found to have a symmetrical, concave relationship with shell length from 16 mm to maturity, reaching a peak of 17.8 jC at 44 mm shell length. The minimum grow-out time from spat to market size on an optimum temperature regime was predicted less than 2 years. The results from the present study could contribute to an increase in the potential yield from landbased abalone farming.","container-title":"Aquaculture","DOI":"10.1016/S0044-8486(03)00241-2","ISSN":"00448486","issue":"1-4","language":"en","page":"353-362","source":"Crossref","title":"Size dependent variation in optimum growth temperature of red abalone (Haliotis rufescens)","volume":"224","author":[{"family":"Steinarsson","given":"Agnar"},{"family":"Imsland","given":"Albert K"}],"issued":{"date-parts":[["2003",6]]}}},{"id":"jVppwOPq/X86FOksj","uris":["http://zotero.org/users/6116610/items/HFRXIBLW"],"uri":["http://zotero.org/users/6116610/items/HFRXIBLW"],"itemData":{"id":830,"type":"article-journal","abstract":"Results from several laboratory experiments showed that at each temperature there was a linear relationship between the logarithms of specific growth rate (G%/day) and body weight (W g) of Atlantic cod fed to satiation: lnG = α + βlnW. Both α and β were found to be a function of temperature (T °C): α = a + bT + cT2; β = d + eT; a = −0.7620, b = 0.3982, c = − 0.0128, d = − 0.1500, e = −0.0239. The e-parameter was altered by 10% from the laboratory value (to e = − 0.0215) to tune the model in accordance with growth rate of large cod reared in sea cages in Norway. The model predicts that the optimal temperature for growth (Topt.G) declines with body weight: Topt.G = 15.57–0.8426lnW, i.e. 15.0, 13.0, 11.1 and 9.2 °C for 2, 20, 200 and 2000 g fish, respectively. The predicted growth rates at optimal temperature (Gmax) were 7.41, 2.62, 1.02 and 0.44%/day for 2, 20, 200 and 2000 g fish, respectively. Model calculations show that 30 g cod juveniles stocked in sea cages on 15 May have reached 1.6 and 2.1 kg by the end of the second year and 4.6 and 6.3 kg by the end of the third year, in Northwest Iceland and West Norway, respectively.","container-title":"Aquaculture","DOI":"10.1016/j.aquaculture.2007.06.026","ISSN":"00448486","issue":"1-4","language":"en","page":"216-226","source":"Crossref","title":"Growth model for Atlantic cod (Gadus morhua): Effects of temperature and body weight on growth rate","title-short":"Growth model for Atlantic cod (Gadus morhua)","volume":"271","author":[{"family":"Björnsson","given":"Björn"},{"family":"Steinarsson","given":"Agnar"},{"family":"Árnason","given":"Tómas"}],"issued":{"date-parts":[["2007",10]]}}},{"id":951,"uris":["http://zotero.org/users/6116610/items/8IYEADKE"],"uri":["http://zotero.org/users/6116610/items/8IYEADKE"],"itemData":{"id":951,"type":"article-journal","abstract":"The present paper describes the growth properties of Atlantic salmon (Salmo salar) post-smolts reared at 6, 10, 14 and 18 °C for 12 weeks following transfer to seawater. Growth rate, feed intake, feed conversion efficiency (FCE), and stomach evacuation rate were significantly influenced by temperature and fish size. Highest growth rate was seen in the 14 °C group (1.53% d−1), no differences in growth were seen between the 10 and 18 °C groups (1.35% d−1, 1.29% d−1), and lowest growth observed at 6 °C (0.78% d−1) group. Optimal temperature for growth (ToptG) increased with fish size, whereas optimal temperature for feed conversion efficiency (ToptFCE) decreased as fish size increased. The results suggest an optimum temperature for growth of 12.8 °C for 70–150 g to 14.0 °C for 150–300 g post-smolts. Optimum temperature for FCE dropped from 13.4 °C to 11.0 °C for the same size classes. A wide parabolic regression curve between growth, feed conversion efficiency and temperature indicates high temperature tolerance of Atlantic salmon in this size range studied. Highest stomach evacuation rate was seen in the 18 °C group, where the proportion of meal remaining in the stomach decreased from 100 to less than 5% after 24 h of starvation. No differences in stomach evacuation rate were recorded between the 10 and 14 °C groups, whereas a significant delay in stomach evacuation was seen in the 6 °C group. Overall, these findings may have important consequences for optimization of commercial production of Atlantic salmon post-smolts.","container-title":"Aquaculture","DOI":"10.1016/j.aquaculture.2008.06.042","ISSN":"0044-8486","issue":"1","journalAbbreviation":"Aquaculture","language":"en","page":"36-42","source":"ScienceDirect","title":"The effect of temperature and fish size on growth, feed intake, food conversion efficiency and stomach evacuation rate of Atlantic salmon post-smolts","volume":"283","author":[{"family":"Handeland","given":"Sigurd O."},{"family":"Imsland","given":"Albert K."},{"family":"Stefansson","given":"Sigurd O."}],"issued":{"date-parts":[["2008",10,1]]}}}],"schema":"https://github.com/citation-style-language/schema/raw/master/csl-citation.json"} </w:instrText>
      </w:r>
      <w:r w:rsidRPr="0001320D">
        <w:rPr>
          <w:rFonts w:eastAsiaTheme="minorEastAsia" w:cstheme="minorHAnsi"/>
        </w:rPr>
        <w:fldChar w:fldCharType="separate"/>
      </w:r>
      <w:r w:rsidRPr="00B37A74">
        <w:t xml:space="preserve">(Wyban </w:t>
      </w:r>
      <w:r w:rsidRPr="00B37A74">
        <w:rPr>
          <w:i/>
          <w:iCs/>
        </w:rPr>
        <w:t>et al.</w:t>
      </w:r>
      <w:r w:rsidRPr="00B37A74">
        <w:t xml:space="preserve"> 1995; Panov &amp; McQueen 1998; Steinarsson &amp; Imsland 2003; Björnsson </w:t>
      </w:r>
      <w:r w:rsidRPr="00B37A74">
        <w:rPr>
          <w:i/>
          <w:iCs/>
        </w:rPr>
        <w:t>et al.</w:t>
      </w:r>
      <w:r w:rsidRPr="00B37A74">
        <w:t xml:space="preserve"> 2007; Handeland </w:t>
      </w:r>
      <w:r w:rsidRPr="00B37A74">
        <w:rPr>
          <w:i/>
          <w:iCs/>
        </w:rPr>
        <w:t>et al.</w:t>
      </w:r>
      <w:r w:rsidRPr="00B37A74">
        <w:t xml:space="preserve"> 2008)</w:t>
      </w:r>
      <w:r w:rsidRPr="0001320D">
        <w:rPr>
          <w:rFonts w:eastAsiaTheme="minorEastAsia" w:cstheme="minorHAnsi"/>
        </w:rPr>
        <w:fldChar w:fldCharType="end"/>
      </w:r>
      <w:r w:rsidRPr="00B37A74">
        <w:rPr>
          <w:rFonts w:eastAsiaTheme="minorEastAsia" w:cstheme="minorHAnsi"/>
        </w:rPr>
        <w:t xml:space="preserve">, others have not </w:t>
      </w:r>
      <w:r w:rsidRPr="0001320D">
        <w:rPr>
          <w:rFonts w:eastAsiaTheme="minorEastAsia" w:cstheme="minorHAnsi"/>
        </w:rPr>
        <w:fldChar w:fldCharType="begin"/>
      </w:r>
      <w:r w:rsidRPr="00B37A74">
        <w:rPr>
          <w:rFonts w:eastAsiaTheme="minorEastAsia" w:cstheme="minorHAnsi"/>
        </w:rPr>
        <w:instrText xml:space="preserve"> ADDIN ZOTERO_ITEM CSL_CITATION {"citationID":"a1naaj2b9nn","properties":{"formattedCitation":"(Brett {\\i{}et al.} 1969; Elliott &amp; Hurley 1995)","plainCitation":"(Brett et al. 1969; Elliott &amp; Hurley 1995)","noteIndex":0},"citationItems":[{"id":965,"uris":["http://zotero.org/users/6116610/items/YG8DMK3F"],"uri":["http://zotero.org/users/6116610/items/YG8DMK3F"],"itemData":{"id":965,"type":"article-journal","abstract":"The growth of young sockeye salmon (Oncorhynchus nerka) was studied at temperatures ranging from 1 to 24 C in relation to rations of 0, 1.5, 3, 4.5, and 6% of dry body weight per day, and at an \"ex..., non disponible","container-title":"Journal of the Fisheries Research Board of Canada","DOI":"10.1139/f69-230","ISSN":"0015-296X","issue":"9","journalAbbreviation":"J. Fish. Res. Bd. Can.","page":"2363-2394","source":"NRC Research Press","title":"Growth Rate and Body Composition of Fingerling Sockeye Salmon, Oncorhynchus nerka, in relation to Temperature and Ration Size","volume":"26","author":[{"family":"Brett","given":"J. R."},{"family":"Shelbourn","given":"J. E."},{"family":"Shoop","given":"C. T."}],"issued":{"date-parts":[["1969",9,1]]}}},{"id":828,"uris":["http://zotero.org/users/6116610/items/R5JLMCFQ"],"uri":["http://zotero.org/users/6116610/items/R5JLMCFQ"],"itemData":{"id":828,"type":"article-journal","container-title":"Functional Ecology","DOI":"10.2307/2390153","ISSN":"02698463","issue":"4","language":"en","page":"625","source":"Crossref","title":"The Functional Relationship between Body Size and Growth Rate in Fish","volume":"9","author":[{"family":"Elliott","given":"J. M."},{"family":"Hurley","given":"M. A."}],"issued":{"date-parts":[["1995",8]]}}}],"schema":"https://github.com/citation-style-language/schema/raw/master/csl-citation.json"} </w:instrText>
      </w:r>
      <w:r w:rsidRPr="0001320D">
        <w:rPr>
          <w:rFonts w:eastAsiaTheme="minorEastAsia" w:cstheme="minorHAnsi"/>
        </w:rPr>
        <w:fldChar w:fldCharType="separate"/>
      </w:r>
      <w:r w:rsidRPr="00B37A74">
        <w:t xml:space="preserve">(Brett </w:t>
      </w:r>
      <w:r w:rsidRPr="00B37A74">
        <w:rPr>
          <w:i/>
          <w:iCs/>
        </w:rPr>
        <w:t>et al.</w:t>
      </w:r>
      <w:r w:rsidRPr="00B37A74">
        <w:t xml:space="preserve"> 1969; Elliott &amp; Hurley 1995)</w:t>
      </w:r>
      <w:r w:rsidRPr="0001320D">
        <w:rPr>
          <w:rFonts w:eastAsiaTheme="minorEastAsia" w:cstheme="minorHAnsi"/>
        </w:rPr>
        <w:fldChar w:fldCharType="end"/>
      </w:r>
      <w:commentRangeStart w:id="156"/>
      <w:r w:rsidRPr="00B37A74">
        <w:rPr>
          <w:rFonts w:eastAsiaTheme="minorEastAsia" w:cstheme="minorHAnsi"/>
        </w:rPr>
        <w:t>.</w:t>
      </w:r>
      <w:commentRangeEnd w:id="156"/>
      <w:r w:rsidRPr="00695900">
        <w:rPr>
          <w:rStyle w:val="Kommentarsreferens"/>
        </w:rPr>
        <w:commentReference w:id="156"/>
      </w:r>
      <w:r w:rsidRPr="00B37A74">
        <w:rPr>
          <w:rFonts w:eastAsiaTheme="minorEastAsia" w:cstheme="minorHAnsi"/>
        </w:rPr>
        <w:t xml:space="preserve"> Using systematically collated growth data from experiments with variation in both size and temperature treatments (13 species), we find that for an average fish, the optimum growth temperature declines as it grows in size. This is despite the small range of body sizes used in the </w:t>
      </w:r>
      <w:r w:rsidRPr="00B37A74">
        <w:rPr>
          <w:rFonts w:eastAsiaTheme="minorEastAsia" w:cstheme="minorHAnsi"/>
        </w:rPr>
        <w:lastRenderedPageBreak/>
        <w:t>experiments (only 10% of observations are larger than 50% of maturation size) (</w:t>
      </w:r>
      <w:r w:rsidRPr="00B37A74">
        <w:rPr>
          <w:rFonts w:eastAsiaTheme="minorEastAsia" w:cstheme="minorHAnsi"/>
          <w:i/>
          <w:iCs/>
        </w:rPr>
        <w:t>SI Appendix</w:t>
      </w:r>
      <w:r>
        <w:rPr>
          <w:rFonts w:eastAsiaTheme="minorEastAsia" w:cstheme="minorHAnsi"/>
          <w:i/>
          <w:iCs/>
        </w:rPr>
        <w:t>,</w:t>
      </w:r>
      <w:r w:rsidRPr="00B37A74">
        <w:rPr>
          <w:rFonts w:eastAsiaTheme="minorEastAsia" w:cstheme="minorHAnsi"/>
        </w:rPr>
        <w:t xml:space="preserve"> Fig. S1). Individuals of such small relative size likely invest little energy in reproduction, which suggests </w:t>
      </w:r>
      <w:r w:rsidRPr="00B37A74">
        <w:t xml:space="preserve">that </w:t>
      </w:r>
      <w:r w:rsidRPr="00B37A74">
        <w:rPr>
          <w:rFonts w:eastAsiaTheme="minorEastAsia" w:cstheme="minorHAnsi"/>
        </w:rPr>
        <w:t xml:space="preserve">physiological constraints contribute to reduced growth performance of large compared to small fish, in addition to increasing investment into reproduction </w:t>
      </w:r>
      <w:r w:rsidRPr="00B37A74">
        <w:rPr>
          <w:rFonts w:eastAsiaTheme="minorEastAsia" w:cstheme="minorHAnsi"/>
        </w:rPr>
        <w:fldChar w:fldCharType="begin"/>
      </w:r>
      <w:r w:rsidRPr="00B37A74">
        <w:rPr>
          <w:rFonts w:eastAsiaTheme="minorEastAsia" w:cstheme="minorHAnsi"/>
        </w:rPr>
        <w:instrText xml:space="preserve"> ADDIN ZOTERO_ITEM CSL_CITATION {"citationID":"a2cbqejfjrq","properties":{"formattedCitation":"(Barneche {\\i{}et al.} 2018)","plainCitation":"(Barneche et al. 2018)","noteIndex":0},"citationItems":[{"id":57,"uris":["http://zotero.org/users/6116610/items/QUEUHACD"],"uri":["http://zotero.org/users/6116610/items/QUEUHACD"],"itemData":{"id":57,"type":"article-journal","container-title":"Science","DOI":"10.1126/science.aao6868","ISSN":"0036-8075, 1095-9203","issue":"6389","language":"en","page":"642-645","source":"Crossref","title":"Fish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Pr="00B37A74">
        <w:rPr>
          <w:rFonts w:eastAsiaTheme="minorEastAsia" w:cstheme="minorHAnsi"/>
        </w:rPr>
        <w:fldChar w:fldCharType="separate"/>
      </w:r>
      <w:r w:rsidRPr="00B37A74">
        <w:t xml:space="preserve">(Barneche </w:t>
      </w:r>
      <w:r w:rsidRPr="00B37A74">
        <w:rPr>
          <w:i/>
          <w:iCs/>
        </w:rPr>
        <w:t>et al.</w:t>
      </w:r>
      <w:r w:rsidRPr="00B37A74">
        <w:t xml:space="preserve"> 2018)</w:t>
      </w:r>
      <w:r w:rsidRPr="00B37A74">
        <w:rPr>
          <w:rFonts w:eastAsiaTheme="minorEastAsia" w:cstheme="minorHAnsi"/>
        </w:rPr>
        <w:fldChar w:fldCharType="end"/>
      </w:r>
      <w:r w:rsidRPr="00B37A74">
        <w:rPr>
          <w:rFonts w:eastAsiaTheme="minorEastAsia" w:cstheme="minorHAnsi"/>
        </w:rPr>
        <w:t>.</w:t>
      </w:r>
    </w:p>
    <w:p w14:paraId="6E4CEA45" w14:textId="345F30EB" w:rsidR="00FF0C73" w:rsidRPr="00B37A74"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 xml:space="preserve">Translating results from experimental data to natural systems is challenging because </w:t>
      </w:r>
      <w:r>
        <w:rPr>
          <w:rFonts w:eastAsiaTheme="minorEastAsia" w:cstheme="minorHAnsi"/>
        </w:rPr>
        <w:t xml:space="preserve">maximal feeding rates, </w:t>
      </w:r>
      <w:r w:rsidRPr="00B37A74">
        <w:rPr>
          <w:rFonts w:eastAsiaTheme="minorEastAsia" w:cstheme="minorHAnsi"/>
        </w:rPr>
        <w:t xml:space="preserve">unlimited food supply, lack of predation, and constant temperatures do not reflect natural conditions, yet affect growth rates </w:t>
      </w:r>
      <w:r w:rsidRPr="0001320D">
        <w:rPr>
          <w:rFonts w:eastAsiaTheme="minorEastAsia" w:cstheme="minorHAnsi"/>
        </w:rPr>
        <w:fldChar w:fldCharType="begin"/>
      </w:r>
      <w:r w:rsidRPr="00B37A74">
        <w:rPr>
          <w:rFonts w:eastAsiaTheme="minorEastAsia" w:cstheme="minorHAnsi"/>
        </w:rPr>
        <w:instrText xml:space="preserve"> ADDIN ZOTERO_ITEM CSL_CITATION {"citationID":"a2h2qtonseq","properties":{"formattedCitation":"(Brett {\\i{}et al.} 1969; Lorenzen 1996; Huey &amp; Kingsolver 2019)","plainCitation":"(Brett et al. 1969; Lorenzen 1996; Huey &amp; Kingsolver 2019)","noteIndex":0},"citationItems":[{"id":965,"uris":["http://zotero.org/users/6116610/items/YG8DMK3F"],"uri":["http://zotero.org/users/6116610/items/YG8DMK3F"],"itemData":{"id":965,"type":"article-journal","abstract":"The growth of young sockeye salmon (Oncorhynchus nerka) was studied at temperatures ranging from 1 to 24 C in relation to rations of 0, 1.5, 3, 4.5, and 6% of dry body weight per day, and at an \"ex..., non disponible","container-title":"Journal of the Fisheries Research Board of Canada","DOI":"10.1139/f69-230","ISSN":"0015-296X","issue":"9","journalAbbreviation":"J. Fish. Res. Bd. Can.","page":"2363-2394","source":"NRC Research Press","title":"Growth Rate and Body Composition of Fingerling Sockeye Salmon, Oncorhynchus nerka, in relation to Temperature and Ration Size","volume":"26","author":[{"family":"Brett","given":"J. R."},{"family":"Shelbourn","given":"J. E."},{"family":"Shoop","given":"C. T."}],"issued":{"date-parts":[["1969",9,1]]}}},{"id":64,"uris":["http://zotero.org/users/6116610/items/W2FXR8H8"],"uri":["http://zotero.org/users/6116610/items/W2FXR8H8"],"itemData":{"id":64,"type":"article-journal","container-title":"Journal of Fish Biology","DOI":"10.1111/j.1095-8649.1996.tb00060.x","ISSN":"0022-1112, 1095-8649","issue":"4","language":"en","page":"627-642","source":"Crossref","title":"The relationship between body weight and natural mortality in juvenile and adult fish: a comparison of natural ecosystems and aquaculture","title-short":"The relationship between body weight and natural mortality in juvenile and adult fish","volume":"49","author":[{"family":"Lorenzen","given":"K."}],"issued":{"date-parts":[["1996",10]]}}},{"id":991,"uris":["http://zotero.org/users/6116610/items/TIVI8U8X"],"uri":["http://zotero.org/users/6116610/items/TIVI8U8X"],"itemData":{"id":991,"type":"article-journal","abstract":"Climate warming may lower environmental resource levels, growth, and ﬁtness of many ectotherms. In a classic experiment, Brett and colleagues documented that growth rates of salmon depended strikingly on both temperature and food levels. Here we develop a simple bioenergetic model that explores how ﬁxed temperatures and food jointly alter the thermal sensitivity of net energy gain. The model incorporates differing thermal sensitivities of energy intake and metabolism. In qualitative agreement with Brett’s results, it predicts that decreased food intake reduces growth rates, lowers optimal temperatures for growth, and lowers the highest temperatures sustaining growth (upper thermal limit). Consequently, ectotherms facing reduced food intake in warm environments should restrict activity to times when low body temperatures are biophysically feasible, but—in a warming world—that will force ectotherms to shorten activity times and thus further reduce food intake. This “metabolic meltdown” is a consequence of declining energy intake coupled with accelerating metabolic costs at high temperatures and with warming-imposed restrictions on activity. Next, we extend the model to explore how increasing mean environmental temperatures alter the thermal sensitivity of growth: when food intake is reduced, optimal temperatures and upper thermal limits for growth are lowered. We discuss our model’s key assumptions and caveats as well as its relationship to a recent model for phytoplankton. Both models illustrate that the deleterious impacts of climate warming on ectotherms will be ampliﬁed if food intake is also reduced, either because warming reduces standing food resources or because it restricts foraging time.","container-title":"The American Naturalist","DOI":"10.1086/705679","ISSN":"0003-0147, 1537-5323","issue":"6","journalAbbreviation":"The American Naturalist","language":"en","page":"E140-E150","source":"DOI.org (Crossref)","title":"Climate Warming, Resource Availability, and the Metabolic Meltdown of Ectotherms","volume":"194","author":[{"family":"Huey","given":"Raymond B."},{"family":"Kingsolver","given":"Joel G."}],"issued":{"date-parts":[["2019",12]]}}}],"schema":"https://github.com/citation-style-language/schema/raw/master/csl-citation.json"} </w:instrText>
      </w:r>
      <w:r w:rsidRPr="0001320D">
        <w:rPr>
          <w:rFonts w:eastAsiaTheme="minorEastAsia" w:cstheme="minorHAnsi"/>
        </w:rPr>
        <w:fldChar w:fldCharType="separate"/>
      </w:r>
      <w:r w:rsidRPr="00B37A74">
        <w:t xml:space="preserve">(Brett </w:t>
      </w:r>
      <w:r w:rsidRPr="00B37A74">
        <w:rPr>
          <w:i/>
          <w:iCs/>
        </w:rPr>
        <w:t>et al.</w:t>
      </w:r>
      <w:r w:rsidRPr="00B37A74">
        <w:t xml:space="preserve"> 1969; Lorenzen 1996; Huey &amp; Kingsolver 2019)</w:t>
      </w:r>
      <w:r w:rsidRPr="0001320D">
        <w:rPr>
          <w:rFonts w:eastAsiaTheme="minorEastAsia" w:cstheme="minorHAnsi"/>
        </w:rPr>
        <w:fldChar w:fldCharType="end"/>
      </w:r>
      <w:r w:rsidRPr="00B37A74">
        <w:rPr>
          <w:rFonts w:eastAsiaTheme="minorEastAsia" w:cstheme="minorHAnsi"/>
        </w:rPr>
        <w:t>.</w:t>
      </w:r>
      <w:r>
        <w:rPr>
          <w:rFonts w:eastAsiaTheme="minorEastAsia" w:cstheme="minorHAnsi"/>
        </w:rPr>
        <w:t xml:space="preserve"> </w:t>
      </w:r>
      <w:commentRangeStart w:id="157"/>
      <w:commentRangeStart w:id="158"/>
      <w:r>
        <w:rPr>
          <w:rFonts w:eastAsiaTheme="minorEastAsia" w:cstheme="minorHAnsi"/>
        </w:rPr>
        <w:t xml:space="preserve">In addition, total metabolic costs in the wild also include additional costs for foraging and predator avoidance. However, it is typically found and assumed that standard metabolic rate and natural feeding levels </w:t>
      </w:r>
      <w:del w:id="159" w:author="Jan Ohlberger" w:date="2020-12-22T16:03:00Z">
        <w:r w:rsidDel="000244B9">
          <w:rPr>
            <w:rFonts w:eastAsiaTheme="minorEastAsia" w:cstheme="minorHAnsi"/>
          </w:rPr>
          <w:delText>are related</w:delText>
        </w:r>
      </w:del>
      <w:ins w:id="160" w:author="Jan Ohlberger" w:date="2020-12-22T16:03:00Z">
        <w:r w:rsidR="000244B9">
          <w:rPr>
            <w:rFonts w:eastAsiaTheme="minorEastAsia" w:cstheme="minorHAnsi"/>
          </w:rPr>
          <w:t>are proportional</w:t>
        </w:r>
      </w:ins>
      <w:r>
        <w:rPr>
          <w:rFonts w:eastAsiaTheme="minorEastAsia" w:cstheme="minorHAnsi"/>
        </w:rPr>
        <w:t xml:space="preserve"> to routine metabolic rate and maximum consumption rate</w:t>
      </w:r>
      <w:ins w:id="161" w:author="Jan Ohlberger" w:date="2020-12-22T16:03:00Z">
        <w:r w:rsidR="000244B9">
          <w:rPr>
            <w:rFonts w:eastAsiaTheme="minorEastAsia" w:cstheme="minorHAnsi"/>
          </w:rPr>
          <w:t xml:space="preserve">, respectively, </w:t>
        </w:r>
        <w:r w:rsidR="003D1255">
          <w:rPr>
            <w:rFonts w:eastAsiaTheme="minorEastAsia" w:cstheme="minorHAnsi"/>
          </w:rPr>
          <w:t xml:space="preserve">and </w:t>
        </w:r>
      </w:ins>
      <w:ins w:id="162" w:author="Jan Ohlberger" w:date="2020-12-22T16:04:00Z">
        <w:r w:rsidR="003D1255">
          <w:rPr>
            <w:rFonts w:eastAsiaTheme="minorEastAsia" w:cstheme="minorHAnsi"/>
          </w:rPr>
          <w:t>thus exhibit the same mass-scaling relationships</w:t>
        </w:r>
      </w:ins>
      <w:del w:id="163" w:author="Jan Ohlberger" w:date="2020-12-22T16:03:00Z">
        <w:r w:rsidDel="000244B9">
          <w:rPr>
            <w:rFonts w:eastAsiaTheme="minorEastAsia" w:cstheme="minorHAnsi"/>
          </w:rPr>
          <w:delText>s</w:delText>
        </w:r>
      </w:del>
      <w:r>
        <w:rPr>
          <w:rFonts w:eastAsiaTheme="minorEastAsia" w:cstheme="minorHAnsi"/>
        </w:rPr>
        <w:t xml:space="preserve"> </w:t>
      </w:r>
      <w:del w:id="164" w:author="Jan Ohlberger" w:date="2020-12-22T16:03:00Z">
        <w:r w:rsidDel="000244B9">
          <w:rPr>
            <w:rFonts w:eastAsiaTheme="minorEastAsia" w:cstheme="minorHAnsi"/>
          </w:rPr>
          <w:delText xml:space="preserve">through a constant </w:delText>
        </w:r>
      </w:del>
      <w:r>
        <w:rPr>
          <w:rFonts w:eastAsiaTheme="minorEastAsia" w:cstheme="minorHAnsi"/>
        </w:rPr>
        <w:fldChar w:fldCharType="begin"/>
      </w:r>
      <w:r>
        <w:rPr>
          <w:rFonts w:eastAsiaTheme="minorEastAsia" w:cstheme="minorHAnsi"/>
        </w:rPr>
        <w:instrText xml:space="preserve"> ADDIN ZOTERO_ITEM CSL_CITATION {"citationID":"W1VeeMr0","properties":{"formattedCitation":"(Kitchell {\\i{}et al.} 1977; Neuenfeldt {\\i{}et al.} 2019)","plainCitation":"(Kitchell et al. 1977; Neuenfeldt et al. 2019)","noteIndex":0},"citationItems":[{"id":177,"uris":["http://zotero.org/users/6116610/items/4RNEVDMA"],"uri":["http://zotero.org/users/6116610/items/4RNEVDMA"],"itemData":{"id":177,"type":"article-journal","container-title":"Journal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schema":"https://github.com/citation-style-language/schema/raw/master/csl-citation.json"} </w:instrText>
      </w:r>
      <w:r>
        <w:rPr>
          <w:rFonts w:eastAsiaTheme="minorEastAsia" w:cstheme="minorHAnsi"/>
        </w:rPr>
        <w:fldChar w:fldCharType="separate"/>
      </w:r>
      <w:r w:rsidRPr="00A63AF9">
        <w:rPr>
          <w:lang w:val="en-GB"/>
        </w:rPr>
        <w:t xml:space="preserve">(Kitchell </w:t>
      </w:r>
      <w:r w:rsidRPr="00A63AF9">
        <w:rPr>
          <w:i/>
          <w:iCs/>
          <w:lang w:val="en-GB"/>
        </w:rPr>
        <w:t>et al.</w:t>
      </w:r>
      <w:r w:rsidRPr="00A63AF9">
        <w:rPr>
          <w:lang w:val="en-GB"/>
        </w:rPr>
        <w:t xml:space="preserve"> 1977; Neuenfeldt </w:t>
      </w:r>
      <w:r w:rsidRPr="00A63AF9">
        <w:rPr>
          <w:i/>
          <w:iCs/>
          <w:lang w:val="en-GB"/>
        </w:rPr>
        <w:t>et al.</w:t>
      </w:r>
      <w:r w:rsidRPr="00A63AF9">
        <w:rPr>
          <w:lang w:val="en-GB"/>
        </w:rPr>
        <w:t xml:space="preserve"> 2019)</w:t>
      </w:r>
      <w:r>
        <w:rPr>
          <w:rFonts w:eastAsiaTheme="minorEastAsia" w:cstheme="minorHAnsi"/>
        </w:rPr>
        <w:fldChar w:fldCharType="end"/>
      </w:r>
      <w:r>
        <w:rPr>
          <w:rFonts w:eastAsiaTheme="minorEastAsia" w:cstheme="minorHAnsi"/>
        </w:rPr>
        <w:t>.</w:t>
      </w:r>
      <w:del w:id="165" w:author="Jan Ohlberger" w:date="2020-12-22T16:04:00Z">
        <w:r w:rsidDel="003D1255">
          <w:rPr>
            <w:rFonts w:eastAsiaTheme="minorEastAsia" w:cstheme="minorHAnsi"/>
          </w:rPr>
          <w:delText xml:space="preserve"> I.e., not with difference mass scaling relationships, although maximal metabolic rates do tend to scale differently from resting metabolic rate </w:delText>
        </w:r>
        <w:commentRangeEnd w:id="157"/>
        <w:r w:rsidDel="003D1255">
          <w:rPr>
            <w:rStyle w:val="Kommentarsreferens"/>
          </w:rPr>
          <w:commentReference w:id="157"/>
        </w:r>
        <w:commentRangeEnd w:id="158"/>
        <w:r w:rsidR="00A60F29" w:rsidDel="003D1255">
          <w:rPr>
            <w:rStyle w:val="Kommentarsreferens"/>
          </w:rPr>
          <w:commentReference w:id="158"/>
        </w:r>
        <w:r w:rsidDel="003D1255">
          <w:rPr>
            <w:rFonts w:eastAsiaTheme="minorEastAsia" w:cstheme="minorHAnsi"/>
          </w:rPr>
          <w:fldChar w:fldCharType="begin"/>
        </w:r>
        <w:r w:rsidDel="003D1255">
          <w:rPr>
            <w:rFonts w:eastAsiaTheme="minorEastAsia" w:cstheme="minorHAnsi"/>
          </w:rPr>
          <w:delInstrText xml:space="preserve"> ADDIN ZOTERO_ITEM CSL_CITATION {"citationID":"Z7iDUiVZ","properties":{"formattedCitation":"(Rubalcaba {\\i{}et al.} 2020)","plainCitation":"(Rubalcaba et al. 2020)","noteIndex":0},"citationItems":[{"id":2464,"uris":["http://zotero.org/users/6116610/items/KLACHQCM"],"uri":["http://zotero.org/users/6116610/items/KLACHQCM"],"itemData":{"id":2464,"type":"article-journal","abstract":"Both oxygen and temperature are fundamental factors determining metabolic performance, fitness, ecological niches, and responses of many aquatic organisms to climate change. Despite the importance of physical and physiological constraints on oxygen supply affecting aerobic metabolism of aquatic ectotherms, ecological theories such as the metabolic theory of ecology have focused on the effects of temperature rather than oxygen. This gap currently impedes mechanistic models from accurately predicting metabolic rates (i.e., oxygen consumption rates) of aquatic organisms and restricts predictions to resting metabolism, which is less affected by oxygen limitation. Here, we expand on models of metabolic scaling by accounting for the role of oxygen availability and temperature on both resting and active metabolic rates. Our model predicts that oxygen limitation is more likely to constrain metabolism in larger, warmer, and active fish. Consequently, active metabolic rates are less responsive to temperature than are resting metabolic rates, and metabolism scales to body size with a smaller exponent whenever temperatures or activity levels are higher. Results from a metaanalysis of fish metabolic rates are consistent with our model predictions. The observed interactive effects of temperature, oxygen availability, and body size predict that global warming will limit the aerobic scope of aquatic ectotherms and may place a greater metabolic burden on larger individuals, impairing their physiological performance in the future. Our model reconciles the metabolic theory with empirical observations of oxygen limitation and provides a formal, quantitative framework for predicting both resting and active metabolic rate and hence aerobic scope of aquatic ectotherms.","container-title":"Proceedings of the National Academy of Sciences","DOI":"10.1073/pnas.2003292117","ISSN":"0027-8424, 1091-6490","journalAbbreviation":"PNAS","language":"en","note":"publisher: National Academy of Sciences\nsection: Biological Sciences","source":"www.pnas.org","title":"Oxygen limitation may affect the temperature and size dependence of metabolism in aquatic ectotherms","URL":"https://www.pnas.org/content/early/2020/11/24/2003292117","author":[{"family":"Rubalcaba","given":"Juan G."},{"family":"Verberk","given":"Wilco C. E. P."},{"family":"Hendriks","given":"A. Jan"},{"family":"Saris","given":"Bart"},{"family":"Woods","given":"H. Arthur"}],"accessed":{"date-parts":[["2020",12,1]]},"issued":{"date-parts":[["2020",11,25]]}}}],"schema":"https://github.com/citation-style-language/schema/raw/master/csl-citation.json"} </w:delInstrText>
        </w:r>
        <w:r w:rsidDel="003D1255">
          <w:rPr>
            <w:rFonts w:eastAsiaTheme="minorEastAsia" w:cstheme="minorHAnsi"/>
          </w:rPr>
          <w:fldChar w:fldCharType="separate"/>
        </w:r>
        <w:r w:rsidRPr="00366011" w:rsidDel="003D1255">
          <w:rPr>
            <w:lang w:val="en-GB"/>
          </w:rPr>
          <w:delText xml:space="preserve">(Rubalcaba </w:delText>
        </w:r>
        <w:r w:rsidRPr="00366011" w:rsidDel="003D1255">
          <w:rPr>
            <w:i/>
            <w:iCs/>
            <w:lang w:val="en-GB"/>
          </w:rPr>
          <w:delText>et al.</w:delText>
        </w:r>
        <w:r w:rsidRPr="00366011" w:rsidDel="003D1255">
          <w:rPr>
            <w:lang w:val="en-GB"/>
          </w:rPr>
          <w:delText xml:space="preserve"> 2020)</w:delText>
        </w:r>
        <w:r w:rsidDel="003D1255">
          <w:rPr>
            <w:rFonts w:eastAsiaTheme="minorEastAsia" w:cstheme="minorHAnsi"/>
          </w:rPr>
          <w:fldChar w:fldCharType="end"/>
        </w:r>
        <w:r w:rsidDel="003D1255">
          <w:rPr>
            <w:rFonts w:eastAsiaTheme="minorEastAsia" w:cstheme="minorHAnsi"/>
          </w:rPr>
          <w:delText>.</w:delText>
        </w:r>
      </w:del>
      <w:r>
        <w:rPr>
          <w:rFonts w:eastAsiaTheme="minorEastAsia" w:cstheme="minorHAnsi"/>
        </w:rPr>
        <w:t xml:space="preserve"> </w:t>
      </w:r>
      <w:r w:rsidRPr="00B37A74">
        <w:rPr>
          <w:rFonts w:eastAsiaTheme="minorEastAsia" w:cstheme="minorHAnsi"/>
        </w:rPr>
        <w:t>Moreover, effects in experiments reflect responses on shorter time scales than that of natural warming</w:t>
      </w:r>
      <w:commentRangeStart w:id="166"/>
      <w:r>
        <w:rPr>
          <w:rFonts w:eastAsiaTheme="minorEastAsia" w:cstheme="minorHAnsi"/>
        </w:rPr>
        <w:t xml:space="preserve">. </w:t>
      </w:r>
      <w:commentRangeStart w:id="167"/>
      <w:commentRangeStart w:id="168"/>
      <w:r>
        <w:rPr>
          <w:rFonts w:eastAsiaTheme="minorEastAsia" w:cstheme="minorHAnsi"/>
        </w:rPr>
        <w:t xml:space="preserve">This could explain why intraspecific growth rates tend not to be unimodally related to temperature when measured across a gradient of experiences temperatures across </w:t>
      </w:r>
      <w:r w:rsidRPr="00B37A74">
        <w:rPr>
          <w:rFonts w:eastAsiaTheme="minorEastAsia" w:cstheme="minorHAnsi"/>
        </w:rPr>
        <w:t xml:space="preserve">populations </w:t>
      </w:r>
      <w:r>
        <w:rPr>
          <w:rFonts w:eastAsiaTheme="minorEastAsia" w:cstheme="minorHAnsi"/>
        </w:rPr>
        <w:t>within a species</w:t>
      </w:r>
      <w:r w:rsidRPr="00B37A74">
        <w:rPr>
          <w:rFonts w:eastAsiaTheme="minorEastAsia" w:cstheme="minorHAnsi"/>
        </w:rPr>
        <w:t xml:space="preserve"> </w:t>
      </w:r>
      <w:commentRangeEnd w:id="168"/>
      <w:r w:rsidR="00A7336E">
        <w:rPr>
          <w:rStyle w:val="Kommentarsreferens"/>
        </w:rPr>
        <w:commentReference w:id="168"/>
      </w:r>
      <w:r w:rsidRPr="00B37A74">
        <w:rPr>
          <w:rFonts w:eastAsiaTheme="minorEastAsia" w:cstheme="minorHAnsi"/>
        </w:rPr>
        <w:fldChar w:fldCharType="begin"/>
      </w:r>
      <w:r w:rsidRPr="00B37A74">
        <w:rPr>
          <w:rFonts w:eastAsiaTheme="minorEastAsia" w:cstheme="minorHAnsi"/>
        </w:rPr>
        <w:instrText xml:space="preserve"> ADDIN ZOTERO_ITEM CSL_CITATION {"citationID":"a2fe713taf5","properties":{"formattedCitation":"(Denderen {\\i{}et al.} 2020)","plainCitation":"(Denderen et al. 2020)","noteIndex":0},"citationItems":[{"id":2333,"uris":["http://zotero.org/users/6116610/items/UJ46S5D7"],"uri":["http://zotero.org/users/6116610/items/UJ46S5D7"],"itemData":{"id":2333,"type":"article-journal","abstract":"Aim Higher temperatures increase the metabolic rate of ectothermic organisms up to a certain level and make them grow faster. This temperature-sensitivity of growth is frequently used to predict the long-term effects of climate warming on ectotherms. Yet, realized growth also depends on ecological factors and evolutionary adaptation. Here we study whether faster growth is observed along temperature clines within and between marine fish species from polar to tropical regions. Location Global. Time period The sampling or publication year is for 718 observations before 1980, 1,073 observations between 1980 and 2000, and 390 observations after 2000 (for 336 observations no year was recorded). Major taxa studied Marine teleost fish and elasmobranchs. Methods The effects of temperature on fish growth are studied using 2,517 growth observations, representing 771 species in 165 marine ecoregions. The effects of temperature are presented with a Q10, describing relative increase in the rate of growth for each 10 °C increase. Results We find weak within- and between-species effects of temperature on growth. The typical within-species effect of temperature has a Q10 of 1.1. The between-species effect is a little higher (Q10 = 1.4, or Q10 = 1.2 when corrected for phylogenetic relationships). When analysed per fish guild, growth responses vary from nearly independent of temperature in large demersals (Q10 = 1.1) to positive in small pelagics (Q10 = 1.6) and elasmobranchs (Q10 = 2.3). Average growth is higher in ecoregions with high primary production. Main conclusion The change in average growth along temperature clines is weaker than predicted by metabolic theory, suggesting that the metabolic predictions are not sustainable in an ecosystem context. The long-term response of fish to the increase in temperature associated with climate change may hence be shaped more by local environmental and ecological dynamics than by the physiological temperature response of the species currently present.","container-title":"Global Ecology and Biogeography","DOI":"10.1111/geb.13189","ISSN":"1466-8238","issue":"12","language":"en","note":"_eprint: https://onlinelibrary.wiley.com/doi/pdf/10.1111/geb.13189","page":"2203-2213","source":"Wiley Online Library","title":"Global analysis of fish growth rates shows weaker responses to temperature than metabolic predictions","volume":"29","author":[{"family":"Denderen","given":"Daniël","dropping-particle":"van"},{"family":"Gislason","given":"Henrik"},{"family":"Heuvel","given":"Joost","dropping-particle":"van den"},{"family":"Andersen","given":"Ken H."}],"issued":{"date-parts":[["2020"]]}}}],"schema":"https://github.com/citation-style-language/schema/raw/master/csl-citation.json"} </w:instrText>
      </w:r>
      <w:r w:rsidRPr="00B37A74">
        <w:rPr>
          <w:rFonts w:eastAsiaTheme="minorEastAsia" w:cstheme="minorHAnsi"/>
        </w:rPr>
        <w:fldChar w:fldCharType="separate"/>
      </w:r>
      <w:r w:rsidRPr="00B37A74">
        <w:t xml:space="preserve">(Denderen </w:t>
      </w:r>
      <w:r w:rsidRPr="00B37A74">
        <w:rPr>
          <w:i/>
          <w:iCs/>
        </w:rPr>
        <w:t>et al.</w:t>
      </w:r>
      <w:r w:rsidRPr="00B37A74">
        <w:t xml:space="preserve"> 2020)</w:t>
      </w:r>
      <w:r w:rsidRPr="00B37A74">
        <w:rPr>
          <w:rFonts w:eastAsiaTheme="minorEastAsia" w:cstheme="minorHAnsi"/>
        </w:rPr>
        <w:fldChar w:fldCharType="end"/>
      </w:r>
      <w:r w:rsidRPr="00B37A74">
        <w:rPr>
          <w:rFonts w:eastAsiaTheme="minorEastAsia" w:cstheme="minorHAnsi"/>
        </w:rPr>
        <w:t xml:space="preserve">. </w:t>
      </w:r>
      <w:r>
        <w:rPr>
          <w:rFonts w:eastAsiaTheme="minorEastAsia" w:cstheme="minorHAnsi"/>
        </w:rPr>
        <w:t>However, each population likely has a thermal optimum for growth, which differs between individuals of different size. Hence, each population might have a unimodal relationship with temperature</w:t>
      </w:r>
      <w:del w:id="169" w:author="Anna Gårdmark" w:date="2021-01-12T10:48:00Z">
        <w:r w:rsidDel="00A7336E">
          <w:rPr>
            <w:rFonts w:eastAsiaTheme="minorEastAsia" w:cstheme="minorHAnsi"/>
          </w:rPr>
          <w:delText xml:space="preserve"> as it increases</w:delText>
        </w:r>
      </w:del>
      <w:r>
        <w:rPr>
          <w:rFonts w:eastAsiaTheme="minorEastAsia" w:cstheme="minorHAnsi"/>
        </w:rPr>
        <w:t xml:space="preserve">. </w:t>
      </w:r>
      <w:commentRangeEnd w:id="167"/>
      <w:r w:rsidR="00370B3B">
        <w:rPr>
          <w:rStyle w:val="Kommentarsreferens"/>
        </w:rPr>
        <w:commentReference w:id="167"/>
      </w:r>
      <w:r>
        <w:rPr>
          <w:rFonts w:cstheme="minorHAnsi"/>
        </w:rPr>
        <w:t xml:space="preserve">This </w:t>
      </w:r>
      <w:r w:rsidRPr="00B37A74">
        <w:rPr>
          <w:rFonts w:cstheme="minorHAnsi"/>
        </w:rPr>
        <w:t>highlight</w:t>
      </w:r>
      <w:r>
        <w:rPr>
          <w:rFonts w:cstheme="minorHAnsi"/>
        </w:rPr>
        <w:t>s</w:t>
      </w:r>
      <w:r w:rsidRPr="00B37A74">
        <w:rPr>
          <w:rFonts w:cstheme="minorHAnsi"/>
        </w:rPr>
        <w:t xml:space="preserve"> </w:t>
      </w:r>
      <w:r w:rsidRPr="00B37A74">
        <w:rPr>
          <w:rFonts w:eastAsiaTheme="minorEastAsia" w:cstheme="minorHAnsi"/>
        </w:rPr>
        <w:t xml:space="preserve">the importance of understanding the time scale of environmental change in relation to that of immediate physiological responses, acclimation, adaptation and community reorganization for the specific prediction about climate change impacts. </w:t>
      </w:r>
      <w:commentRangeEnd w:id="166"/>
      <w:r>
        <w:rPr>
          <w:rStyle w:val="Kommentarsreferens"/>
        </w:rPr>
        <w:commentReference w:id="166"/>
      </w:r>
    </w:p>
    <w:p w14:paraId="17C44664" w14:textId="77777777" w:rsidR="00FF0C73" w:rsidRPr="00B37A74"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lastRenderedPageBreak/>
        <w:t xml:space="preserve">In natural systems, </w:t>
      </w:r>
      <w:r w:rsidRPr="00B37A74">
        <w:rPr>
          <w:rFonts w:cstheme="minorHAnsi"/>
        </w:rPr>
        <w:t xml:space="preserve">climate warming may also result in stronger food limitation </w:t>
      </w:r>
      <w:r w:rsidRPr="0001320D">
        <w:rPr>
          <w:rFonts w:cstheme="minorHAnsi"/>
        </w:rPr>
        <w:fldChar w:fldCharType="begin"/>
      </w:r>
      <w:r>
        <w:rPr>
          <w:rFonts w:cstheme="minorHAnsi"/>
        </w:rPr>
        <w:instrText xml:space="preserve"> ADDIN ZOTERO_ITEM CSL_CITATION {"citationID":"29ixWCVp","properties":{"formattedCitation":"(Ohlberger {\\i{}et al.} 2011; Huey &amp; Kingsolver 2019)","plainCitation":"(Ohlberger et al. 2011; Huey &amp; Kingsolver 2019)","noteIndex":0},"citationItems":[{"id":76,"uris":["http://zotero.org/users/6116610/items/35CDZ7HL"],"uri":["http://zotero.org/users/6116610/items/35CDZ7HL"],"itemData":{"id":76,"type":"article-journal","abstract":"Global warming impacts virtually all biota and ecosystems. Many of these impacts are mediated through direct effects of temperature on individual vital rates. Yet how this translates from the individual to the population level is still poorly understood, hampering the assessment of global warming impacts on population structure and dynamics. Here, we study the effects of temperature on intraspecific competition and cannibalism and the population dynamical consequences in a size-structured fish population. We use a physiologically structured consumer-resource model in which we explicitly model the temperature dependencies of the consumer vital rates and the resource population growth rate. Our model predicts that increased temperature decreases resource density despite higher resource growth rates, reflecting stronger intraspecific competition among consumers. At a critical temperature, the consumer population dynamics destabilize and shift from a stable equilibrium to competition-driven generation cycles that are dominated by recruits. As a consequence, maximum age decreases and the proportion of younger and smaller-sized fish increases. These model predictions support the hypothesis of decreasing mean body sizes due to increased temperatures. We conclude that in size-structured fish populations, global warming may increase competition, favor smaller size classes, and induce regime shifts that destabilize population and community dynamics.","container-title":"The American Naturalist","DOI":"10.1086/657925","issue":"2","note":"PMID: 21460557","page":"211–223","title":"Temperature-driven regime shifts in the dynamics of size-structured populations","volume":"177","author":[{"family":"Ohlberger","given":"J"},{"family":"Edeline","given":"E"},{"family":"Vollestad","given":"L A"},{"family":"Stenseth","given":"N C"},{"family":"Claessen","given":"D"}],"issued":{"date-parts":[["2011"]]}}},{"id":991,"uris":["http://zotero.org/users/6116610/items/TIVI8U8X"],"uri":["http://zotero.org/users/6116610/items/TIVI8U8X"],"itemData":{"id":991,"type":"article-journal","abstract":"Climate warming may lower environmental resource levels, growth, and ﬁtness of many ectotherms. In a classic experiment, Brett and colleagues documented that growth rates of salmon depended strikingly on both temperature and food levels. Here we develop a simple bioenergetic model that explores how ﬁxed temperatures and food jointly alter the thermal sensitivity of net energy gain. The model incorporates differing thermal sensitivities of energy intake and metabolism. In qualitative agreement with Brett’s results, it predicts that decreased food intake reduces growth rates, lowers optimal temperatures for growth, and lowers the highest temperatures sustaining growth (upper thermal limit). Consequently, ectotherms facing reduced food intake in warm environments should restrict activity to times when low body temperatures are biophysically feasible, but—in a warming world—that will force ectotherms to shorten activity times and thus further reduce food intake. This “metabolic meltdown” is a consequence of declining energy intake coupled with accelerating metabolic costs at high temperatures and with warming-imposed restrictions on activity. Next, we extend the model to explore how increasing mean environmental temperatures alter the thermal sensitivity of growth: when food intake is reduced, optimal temperatures and upper thermal limits for growth are lowered. We discuss our model’s key assumptions and caveats as well as its relationship to a recent model for phytoplankton. Both models illustrate that the deleterious impacts of climate warming on ectotherms will be ampliﬁed if food intake is also reduced, either because warming reduces standing food resources or because it restricts foraging time.","container-title":"The American Naturalist","DOI":"10.1086/705679","ISSN":"0003-0147, 1537-5323","issue":"6","journalAbbreviation":"The American Naturalist","language":"en","page":"E140-E150","source":"DOI.org (Crossref)","title":"Climate Warming, Resource Availability, and the Metabolic Meltdown of Ectotherms","volume":"194","author":[{"family":"Huey","given":"Raymond B."},{"family":"Kingsolver","given":"Joel G."}],"issued":{"date-parts":[["2019",12]]}}}],"schema":"https://github.com/citation-style-language/schema/raw/master/csl-citation.json"} </w:instrText>
      </w:r>
      <w:r w:rsidRPr="0001320D">
        <w:rPr>
          <w:rFonts w:cstheme="minorHAnsi"/>
        </w:rPr>
        <w:fldChar w:fldCharType="separate"/>
      </w:r>
      <w:r w:rsidRPr="00B53C15">
        <w:rPr>
          <w:lang w:val="en-GB"/>
        </w:rPr>
        <w:t xml:space="preserve">(Ohlberger </w:t>
      </w:r>
      <w:r w:rsidRPr="00B53C15">
        <w:rPr>
          <w:i/>
          <w:iCs/>
          <w:lang w:val="en-GB"/>
        </w:rPr>
        <w:t>et al.</w:t>
      </w:r>
      <w:r w:rsidRPr="00B53C15">
        <w:rPr>
          <w:lang w:val="en-GB"/>
        </w:rPr>
        <w:t xml:space="preserve"> 2011; Huey &amp; Kingsolver 2019)</w:t>
      </w:r>
      <w:r w:rsidRPr="0001320D">
        <w:rPr>
          <w:rFonts w:cstheme="minorHAnsi"/>
        </w:rPr>
        <w:fldChar w:fldCharType="end"/>
      </w:r>
      <w:r w:rsidRPr="00B37A74">
        <w:rPr>
          <w:rFonts w:eastAsiaTheme="minorEastAsia" w:cstheme="minorHAnsi"/>
        </w:rPr>
        <w:t xml:space="preserve">. Hence, as optimum growth temperatures decline not only with size but also food availability </w:t>
      </w:r>
      <w:r w:rsidRPr="00B37A74">
        <w:rPr>
          <w:rFonts w:eastAsiaTheme="minorEastAsia" w:cstheme="minorHAnsi"/>
        </w:rPr>
        <w:fldChar w:fldCharType="begin"/>
      </w:r>
      <w:r w:rsidRPr="00B37A74">
        <w:rPr>
          <w:rFonts w:eastAsiaTheme="minorEastAsia" w:cstheme="minorHAnsi"/>
        </w:rPr>
        <w:instrText xml:space="preserve"> ADDIN ZOTERO_ITEM CSL_CITATION {"citationID":"agg4qk1hhu","properties":{"formattedCitation":"(Brett {\\i{}et al.} 1969; Brett 1971)","plainCitation":"(Brett et al. 1969; Brett 1971)","noteIndex":0},"citationItems":[{"id":965,"uris":["http://zotero.org/users/6116610/items/YG8DMK3F"],"uri":["http://zotero.org/users/6116610/items/YG8DMK3F"],"itemData":{"id":965,"type":"article-journal","abstract":"The growth of young sockeye salmon (Oncorhynchus nerka) was studied at temperatures ranging from 1 to 24 C in relation to rations of 0, 1.5, 3, 4.5, and 6% of dry body weight per day, and at an \"ex..., non disponible","container-title":"Journal of the Fisheries Research Board of Canada","DOI":"10.1139/f69-230","ISSN":"0015-296X","issue":"9","journalAbbreviation":"J. Fish. Res. Bd. Can.","page":"2363-2394","source":"NRC Research Press","title":"Growth Rate and Body Composition of Fingerling Sockeye Salmon, Oncorhynchus nerka, in relation to Temperature and Ration Size","volume":"26","author":[{"family":"Brett","given":"J. R."},{"family":"Shelbourn","given":"J. E."},{"family":"Shoop","given":"C. T."}],"issued":{"date-parts":[["1969",9,1]]}}},{"id":2276,"uris":["http://zotero.org/users/6116610/items/M53TYDZB"],"uri":["http://zotero.org/users/6116610/items/M53TYDZB"],"itemData":{"id":2276,"type":"article-journal","abstract":"Abstract.  SYNOPSIS. Studies on the relation of temperature to tolerance, preference, metabolic rate, performance, circulation, and growth of sockeye salmon all","container-title":"Integrative and Comparative Biology","DOI":"10.1093/icb/11.1.99","ISSN":"1540-7063","issue":"1","journalAbbreviation":"Integr Comp Biol","language":"en","note":"publisher: Oxford Academic","page":"99-113","source":"academic.oup.com","title":"Energetic Responses of Salmon to Temperature. A Study of Some Thermal Relations in the Physiology and Freshwater Ecology of Sockeye Salmon (Oncorhynchus nerkd)","volume":"11","author":[{"family":"Brett","given":"John R."}],"issued":{"date-parts":[["1971",2,1]]}}}],"schema":"https://github.com/citation-style-language/schema/raw/master/csl-citation.json"} </w:instrText>
      </w:r>
      <w:r w:rsidRPr="00B37A74">
        <w:rPr>
          <w:rFonts w:eastAsiaTheme="minorEastAsia" w:cstheme="minorHAnsi"/>
        </w:rPr>
        <w:fldChar w:fldCharType="separate"/>
      </w:r>
      <w:r w:rsidRPr="00B37A74">
        <w:t xml:space="preserve">(Brett </w:t>
      </w:r>
      <w:r w:rsidRPr="00B37A74">
        <w:rPr>
          <w:i/>
          <w:iCs/>
        </w:rPr>
        <w:t>et al.</w:t>
      </w:r>
      <w:r w:rsidRPr="00B37A74">
        <w:t xml:space="preserve"> 1969; Brett 1971)</w:t>
      </w:r>
      <w:r w:rsidRPr="00B37A74">
        <w:rPr>
          <w:rFonts w:eastAsiaTheme="minorEastAsia" w:cstheme="minorHAnsi"/>
        </w:rPr>
        <w:fldChar w:fldCharType="end"/>
      </w:r>
      <w:r w:rsidRPr="00B37A74">
        <w:rPr>
          <w:rFonts w:eastAsiaTheme="minorEastAsia" w:cstheme="minorHAnsi"/>
        </w:rPr>
        <w:t>, and realized consumption rates are a fraction of the maximum consumption rate (20-70%) (</w:t>
      </w:r>
      <w:proofErr w:type="spellStart"/>
      <w:r w:rsidRPr="00B37A74">
        <w:rPr>
          <w:rFonts w:eastAsiaTheme="minorEastAsia" w:cstheme="minorHAnsi"/>
        </w:rPr>
        <w:t>Kitchell</w:t>
      </w:r>
      <w:proofErr w:type="spellEnd"/>
      <w:r w:rsidRPr="00B37A74">
        <w:rPr>
          <w:rFonts w:eastAsiaTheme="minorEastAsia" w:cstheme="minorHAnsi"/>
        </w:rPr>
        <w:t xml:space="preserve"> </w:t>
      </w:r>
      <w:r w:rsidRPr="00B37A74">
        <w:rPr>
          <w:rFonts w:eastAsiaTheme="minorEastAsia" w:cstheme="minorHAnsi"/>
          <w:i/>
          <w:iCs/>
        </w:rPr>
        <w:t>et al.</w:t>
      </w:r>
      <w:r w:rsidRPr="00B37A74">
        <w:rPr>
          <w:rFonts w:eastAsiaTheme="minorEastAsia" w:cstheme="minorHAnsi"/>
        </w:rPr>
        <w:t xml:space="preserve"> 1977; Neuenfeldt </w:t>
      </w:r>
      <w:r w:rsidRPr="00B37A74">
        <w:rPr>
          <w:rFonts w:eastAsiaTheme="minorEastAsia" w:cstheme="minorHAnsi"/>
          <w:i/>
          <w:iCs/>
        </w:rPr>
        <w:t>et al.</w:t>
      </w:r>
      <w:r w:rsidRPr="00B37A74">
        <w:rPr>
          <w:rFonts w:eastAsiaTheme="minorEastAsia" w:cstheme="minorHAnsi"/>
        </w:rPr>
        <w:t xml:space="preserve"> 2019), species may be negatively impacted by warming even when controlled experiments show they can maintain growth capacity at these temperatures. Supporting this point is the observation that </w:t>
      </w:r>
      <w:r w:rsidRPr="00B37A74">
        <w:rPr>
          <w:rFonts w:cstheme="minorHAnsi"/>
        </w:rPr>
        <w:t xml:space="preserve">warming already has negative or lack of positive effects on body growth in populations living at the edge of their physiological tolerance in terms of growth </w:t>
      </w:r>
      <w:r w:rsidRPr="0001320D">
        <w:rPr>
          <w:rFonts w:cstheme="minorHAnsi"/>
        </w:rPr>
        <w:fldChar w:fldCharType="begin"/>
      </w:r>
      <w:r>
        <w:rPr>
          <w:rFonts w:cstheme="minorHAnsi"/>
        </w:rPr>
        <w:instrText xml:space="preserve"> ADDIN ZOTERO_ITEM CSL_CITATION {"citationID":"BwYHLP4y","properties":{"formattedCitation":"(Neuheimer {\\i{}et al.} 2011; Huss {\\i{}et al.} 2019)","plainCitation":"(Neuheimer et al. 2011; Huss et al. 2019)","noteIndex":0},"citationItems":[{"id":54,"uris":["http://zotero.org/users/6116610/items/58B8SJXA"],"uri":["http://zotero.org/users/6116610/items/58B8SJXA"],"itemData":{"id":54,"type":"article-journal","container-title":"Nature Climate Change","DOI":"10.1038/nclimate1084","ISSN":"1758-678X, 1758-6798","issue":"2","language":"en","page":"110-113","source":"Crossref","title":"Tolerance limit for fish growth exceeded by warming waters","volume":"1","author":[{"family":"Neuheimer","given":"A. B."},{"family":"Thresher","given":"R. E."},{"family":"Lyle","given":"J. M."},{"family":"Semmens","given":"J. M."}],"issued":{"date-parts":[["2011",5]]}}},{"id":783,"uris":["http://zotero.org/users/6116610/items/FZ6DLIUR"],"uri":["http://zotero.org/users/6116610/items/FZ6DLIUR"],"itemData":{"id":783,"type":"article-journal","abstract":"A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warming","volume":"25","author":[{"family":"Huss","given":"Magnus"},{"family":"Lindmark","given":"Max"},{"family":"Jacobson","given":"Philip"},{"family":"Dorst","given":"Renee M.","non-dropping-particle":"van"},{"family":"Gårdmark","given":"Anna"}],"issued":{"date-parts":[["2019"]]}}}],"schema":"https://github.com/citation-style-language/schema/raw/master/csl-citation.json"} </w:instrText>
      </w:r>
      <w:r w:rsidRPr="0001320D">
        <w:rPr>
          <w:rFonts w:cstheme="minorHAnsi"/>
        </w:rPr>
        <w:fldChar w:fldCharType="separate"/>
      </w:r>
      <w:r w:rsidRPr="007023D0">
        <w:rPr>
          <w:lang w:val="en-GB"/>
        </w:rPr>
        <w:t xml:space="preserve">(Neuheimer </w:t>
      </w:r>
      <w:r w:rsidRPr="007023D0">
        <w:rPr>
          <w:i/>
          <w:iCs/>
          <w:lang w:val="en-GB"/>
        </w:rPr>
        <w:t>et al.</w:t>
      </w:r>
      <w:r w:rsidRPr="007023D0">
        <w:rPr>
          <w:lang w:val="en-GB"/>
        </w:rPr>
        <w:t xml:space="preserve"> 2011; Huss </w:t>
      </w:r>
      <w:r w:rsidRPr="007023D0">
        <w:rPr>
          <w:i/>
          <w:iCs/>
          <w:lang w:val="en-GB"/>
        </w:rPr>
        <w:t>et al.</w:t>
      </w:r>
      <w:r w:rsidRPr="007023D0">
        <w:rPr>
          <w:lang w:val="en-GB"/>
        </w:rPr>
        <w:t xml:space="preserve"> 2019)</w:t>
      </w:r>
      <w:r w:rsidRPr="0001320D">
        <w:rPr>
          <w:rFonts w:cstheme="minorHAnsi"/>
        </w:rPr>
        <w:fldChar w:fldCharType="end"/>
      </w:r>
      <w:r w:rsidRPr="00B37A74">
        <w:rPr>
          <w:rFonts w:cstheme="minorHAnsi"/>
        </w:rPr>
        <w:t>.</w:t>
      </w:r>
    </w:p>
    <w:p w14:paraId="5FCD1E67" w14:textId="3A867BA8" w:rsidR="00FF0C73" w:rsidRDefault="00FF0C73" w:rsidP="00FF0C73">
      <w:pPr>
        <w:spacing w:line="480" w:lineRule="auto"/>
        <w:ind w:firstLine="284"/>
        <w:contextualSpacing/>
        <w:jc w:val="both"/>
        <w:rPr>
          <w:rFonts w:cstheme="minorHAnsi"/>
        </w:rPr>
      </w:pPr>
      <w:r w:rsidRPr="00B37A74">
        <w:rPr>
          <w:rFonts w:eastAsiaTheme="minorEastAsia" w:cstheme="minorHAnsi"/>
        </w:rPr>
        <w:t>W</w:t>
      </w:r>
      <w:r w:rsidRPr="00B37A74">
        <w:rPr>
          <w:rFonts w:cstheme="minorHAnsi"/>
        </w:rPr>
        <w:t>hether the largest fish</w:t>
      </w:r>
      <w:r>
        <w:rPr>
          <w:rFonts w:cstheme="minorHAnsi"/>
        </w:rPr>
        <w:t xml:space="preserve"> of a population</w:t>
      </w:r>
      <w:r w:rsidRPr="00B37A74">
        <w:rPr>
          <w:rFonts w:cstheme="minorHAnsi"/>
        </w:rPr>
        <w:t xml:space="preserve"> will be the first to experience negative effects of warming, as suggested by our finding that optimum growth temperature declines with body size, </w:t>
      </w:r>
      <w:r w:rsidRPr="00B37A74">
        <w:rPr>
          <w:rFonts w:eastAsiaTheme="minorEastAsia" w:cstheme="minorHAnsi"/>
        </w:rPr>
        <w:t xml:space="preserve">depends on the </w:t>
      </w:r>
      <w:commentRangeStart w:id="170"/>
      <w:commentRangeStart w:id="171"/>
      <w:r w:rsidRPr="00B37A74">
        <w:t xml:space="preserve">environmental </w:t>
      </w:r>
      <w:commentRangeEnd w:id="170"/>
      <w:r>
        <w:rPr>
          <w:rStyle w:val="Kommentarsreferens"/>
        </w:rPr>
        <w:commentReference w:id="170"/>
      </w:r>
      <w:commentRangeEnd w:id="171"/>
      <w:r w:rsidR="00A7336E">
        <w:rPr>
          <w:rStyle w:val="Kommentarsreferens"/>
        </w:rPr>
        <w:commentReference w:id="171"/>
      </w:r>
      <w:r w:rsidRPr="00B37A74">
        <w:t xml:space="preserve">temperatures they typically </w:t>
      </w:r>
      <w:del w:id="172" w:author="Anna Gårdmark" w:date="2021-01-12T10:49:00Z">
        <w:r w:rsidRPr="00B37A74" w:rsidDel="00A7336E">
          <w:delText xml:space="preserve">occupy </w:delText>
        </w:r>
      </w:del>
      <w:ins w:id="173" w:author="Anna Gårdmark" w:date="2021-01-12T10:49:00Z">
        <w:r w:rsidR="00A7336E">
          <w:t>experience</w:t>
        </w:r>
        <w:r w:rsidR="00A7336E" w:rsidRPr="00B37A74">
          <w:t xml:space="preserve"> </w:t>
        </w:r>
      </w:ins>
      <w:r w:rsidRPr="00B37A74">
        <w:t>compared to smaller conspecifics</w:t>
      </w:r>
      <w:commentRangeStart w:id="174"/>
      <w:commentRangeStart w:id="175"/>
      <w:r w:rsidRPr="00B37A74">
        <w:t>.</w:t>
      </w:r>
      <w:commentRangeEnd w:id="174"/>
      <w:r w:rsidRPr="00695900">
        <w:rPr>
          <w:rStyle w:val="Kommentarsreferens"/>
        </w:rPr>
        <w:commentReference w:id="174"/>
      </w:r>
      <w:commentRangeEnd w:id="175"/>
      <w:r>
        <w:rPr>
          <w:rStyle w:val="Kommentarsreferens"/>
        </w:rPr>
        <w:commentReference w:id="175"/>
      </w:r>
      <w:r w:rsidRPr="00B37A74">
        <w:t xml:space="preserve"> They may for instance inhabit colder temperatures compared to small fish due to ontogenetic habitat shifts </w:t>
      </w:r>
      <w:r w:rsidRPr="0001320D">
        <w:fldChar w:fldCharType="begin"/>
      </w:r>
      <w:r>
        <w:instrText xml:space="preserve"> ADDIN ZOTERO_ITEM CSL_CITATION {"citationID":"44Rz5uDy","properties":{"formattedCitation":"(Werner &amp; Hall 1988; Lloret-Lloret {\\i{}et al.} 2020)","plainCitation":"(Werner &amp; Hall 1988; Lloret-Lloret et al. 2020)","noteIndex":0},"citationItems":[{"id":815,"uris":["http://zotero.org/users/6116610/items/DFGXN47I"],"uri":["http://zotero.org/users/6116610/items/DFGXN47I"],"itemData":{"id":815,"type":"article-journal","abstract":"The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dynamics.","container-title":"Ecology","DOI":"10.2307/1941633","ISSN":"1939-9170","issue":"5","language":"en","page":"1352-1366","source":"Wiley Online Library","title":"Ontogenetic Habitat Shifts in Bluegill: The Foraging Rate-Predation Risk Trade-off","title-short":"Ontogenetic Habitat Shifts in Bluegill","volume":"69","author":[{"family":"Werner","given":"Earl E."},{"family":"Hall","given":"Donald J."}],"issued":{"date-parts":[["1988"]]}}},{"id":2507,"uris":["http://zotero.org/users/6116610/items/ESIVEVWC"],"uri":["http://zotero.org/users/6116610/items/ESIVEVWC"],"itemData":{"id":2507,"type":"article-journal","abstract":"Improving the knowledge on the biology, ecology and distribution of marine resources exploited by fisheries is necessary to achieve population recovery and sustainable fisheries management. European hake (Merluccius merluccius) is one of the most important target species in the Mediterranean Sea and is largely overexploited by industrial fisheries. Here, we used two methodological approaches to further investigate the seasonal variation in the spatial distribution of European hake considering ontogenetic changes and trophic ecology in the western Mediterranean Sea. Our main aim was to explore if spatial changes in hake distribution were related to trophic behaviour, in addition to key environmental factors. We employed a hierarchical Bayesian species distribution modelling approach (B-SDM), using spatial data from two oceanographic surveys conducted during winter and summer. We analysed how the environmental variables, together with abundance and mean weight distribution of the main preys identified for European hake, affected the seasonal distribution of the species. Results revealed clear differences in the distribution of the European hake between seasons, which were indeed partially correlated to the distribution of their main preys, in addition to the environment. Stable isotope values and Bayesian isotopic mixing models (MixSIAR) revealed substantial seasonal and ontogenetic differences in trophic habits of European hake, partly matching the spatial distribution results. These findings could have implications for a future seasonal-based adaptive fisheries management, as local depletion of prey, or variation in size and condition may affect European hake presence in this area. Moreover, this study illustrates how the sequential application of methodologies provides a more holistic understanding of species seasonality, which is essential to understand the phenological processes of exploited species and their potential shifts due to environmental changes.","container-title":"Frontiers in Marine Science","DOI":"10.3389/fmars.2020.566686","ISSN":"2296-7745","journalAbbreviation":"Front. Mar. Sci.","language":"English","note":"publisher: Frontiers","source":"Frontiers","title":"The Seasonal Distribution of a Highly Commercial Fish Is Related to Ontogenetic Changes in Its Feeding Strategy","URL":"https://www.frontiersin.org/articles/10.3389/fmars.2020.566686/full?&amp;utm_source=Email_to_authors_&amp;utm_medium=Email&amp;utm_content=T1_11.5e1_author&amp;utm_campaign=Email_publication&amp;field=&amp;journalName=Frontiers_in_Marine_Science&amp;id=566686","volume":"7","author":[{"family":"Lloret-Lloret","given":"Elena"},{"family":"Navarro","given":"Joan"},{"family":"Giménez","given":"Joan"},{"family":"López","given":"Nieves"},{"family":"Albo-Puigserver","given":"Marta"},{"family":"Pennino","given":"Maria Grazia"},{"family":"Coll","given":"Marta"}],"accessed":{"date-parts":[["2020",12,22]]},"issued":{"date-parts":[["2020"]]}}}],"schema":"https://github.com/citation-style-language/schema/raw/master/csl-citation.json"} </w:instrText>
      </w:r>
      <w:r w:rsidRPr="0001320D">
        <w:fldChar w:fldCharType="separate"/>
      </w:r>
      <w:r w:rsidRPr="007023D0">
        <w:rPr>
          <w:lang w:val="en-GB"/>
        </w:rPr>
        <w:t xml:space="preserve">(Werner &amp; Hall 1988; Lloret-Lloret </w:t>
      </w:r>
      <w:r w:rsidRPr="007023D0">
        <w:rPr>
          <w:i/>
          <w:iCs/>
          <w:lang w:val="en-GB"/>
        </w:rPr>
        <w:t>et al.</w:t>
      </w:r>
      <w:r w:rsidRPr="007023D0">
        <w:rPr>
          <w:lang w:val="en-GB"/>
        </w:rPr>
        <w:t xml:space="preserve"> 2020)</w:t>
      </w:r>
      <w:r w:rsidRPr="0001320D">
        <w:fldChar w:fldCharType="end"/>
      </w:r>
      <w:r>
        <w:t>;</w:t>
      </w:r>
      <w:r w:rsidRPr="00B37A74">
        <w:t xml:space="preserve"> </w:t>
      </w:r>
      <w:commentRangeStart w:id="176"/>
      <w:commentRangeStart w:id="177"/>
      <w:r w:rsidRPr="00B37A74">
        <w:t xml:space="preserve">see also </w:t>
      </w:r>
      <w:proofErr w:type="spellStart"/>
      <w:r w:rsidRPr="00B37A74">
        <w:t>Heincke’s</w:t>
      </w:r>
      <w:proofErr w:type="spellEnd"/>
      <w:r w:rsidRPr="00B37A74">
        <w:t xml:space="preserve"> law </w:t>
      </w:r>
      <w:commentRangeEnd w:id="176"/>
      <w:r w:rsidRPr="00695900">
        <w:rPr>
          <w:rStyle w:val="Kommentarsreferens"/>
        </w:rPr>
        <w:commentReference w:id="176"/>
      </w:r>
      <w:commentRangeEnd w:id="177"/>
      <w:r w:rsidRPr="0001320D">
        <w:rPr>
          <w:rStyle w:val="Kommentarsreferens"/>
        </w:rPr>
        <w:commentReference w:id="177"/>
      </w:r>
      <w:r w:rsidRPr="00B37A74">
        <w:fldChar w:fldCharType="begin"/>
      </w:r>
      <w:r w:rsidRPr="00B37A74">
        <w:instrText xml:space="preserve"> ADDIN ZOTERO_ITEM CSL_CITATION {"citationID":"a1c28avd77q","properties":{"formattedCitation":"(Heincke 1913; Audzijonyte &amp; Pecl 2018)","plainCitation":"(Heincke 1913; Audzijonyte &amp; Pecl 2018)","noteIndex":0},"citationItems":[{"id":814,"uris":["http://zotero.org/users/6116610/items/R4H8NZVA"],"uri":["http://zotero.org/users/6116610/items/R4H8NZVA"],"itemData":{"id":814,"type":"article-journal","title":"Rapp. Proc. Verb. Réun. ICES 16, 1–70.","author":[{"family":"Heincke","given":"","suffix":"F"}],"issued":{"date-parts":[["1913"]]}}},{"id":27,"uris":["http://zotero.org/users/6116610/items/NAS2GPLS"],"uri":["http://zotero.org/users/6116610/items/NAS2GPLS"],"itemData":{"id":27,"type":"article-journal","container-title":"Nature Ecology &amp; Evolution","DOI":"10.1038/s41559-018-0653-9","ISSN":"2397-334X","issue":"9","language":"en","page":"1348-1349","source":"Crossref","title":"Deep impact of fisheries","volume":"2","author":[{"family":"Audzijonyte","given":"Asta"},{"family":"Pecl","given":"Gretta T."}],"issued":{"date-parts":[["2018",9]]}}}],"schema":"https://github.com/citation-style-language/schema/raw/master/csl-citation.json"} </w:instrText>
      </w:r>
      <w:r w:rsidRPr="00B37A74">
        <w:fldChar w:fldCharType="separate"/>
      </w:r>
      <w:r w:rsidRPr="00B37A74">
        <w:t>(Heincke 1913; Audzijonyte &amp; Pecl 2018)</w:t>
      </w:r>
      <w:r w:rsidRPr="00B37A74">
        <w:fldChar w:fldCharType="end"/>
      </w:r>
      <w:r w:rsidRPr="00B37A74">
        <w:t xml:space="preserve">. </w:t>
      </w:r>
      <w:r w:rsidRPr="00B37A74">
        <w:rPr>
          <w:rFonts w:eastAsiaTheme="minorEastAsia" w:cstheme="minorHAnsi"/>
        </w:rPr>
        <w:t xml:space="preserve">That said, there is already empirical evidence of the largest individuals in natural populations being the first to suffer from negative impacts of warming from heatwaves </w:t>
      </w:r>
      <w:r w:rsidRPr="0001320D">
        <w:rPr>
          <w:rFonts w:eastAsiaTheme="minorEastAsia" w:cstheme="minorHAnsi"/>
        </w:rPr>
        <w:fldChar w:fldCharType="begin"/>
      </w:r>
      <w:r w:rsidRPr="00B37A74">
        <w:rPr>
          <w:rFonts w:eastAsiaTheme="minorEastAsia" w:cstheme="minorHAnsi"/>
        </w:rPr>
        <w:instrText xml:space="preserve"> ADDIN ZOTERO_ITEM CSL_CITATION {"citationID":"a1dl9ihohg5","properties":{"formattedCitation":"(P\\uc0\\u246{}rtner &amp; Knust 2007)","plainCitation":"(Pörtner &amp; Knust 2007)","noteIndex":0},"citationItems":[{"id":644,"uris":["http://zotero.org/users/6116610/items/PQRT9GHW"],"uri":["http://zotero.org/users/6116610/items/PQRT9GHW"],"itemData":{"id":644,"type":"article-journal","container-title":"Science","issue":"5808","page":"95–97","title":"Climate change affects marine fishes through the oxygen limitation of thermal tolerance","volume":"315","author":[{"family":"Pörtner","given":"H O"},{"family":"Knust","given":"R"}],"issued":{"date-parts":[["2007"]]}}}],"schema":"https://github.com/citation-style-language/schema/raw/master/csl-citation.json"} </w:instrText>
      </w:r>
      <w:r w:rsidRPr="0001320D">
        <w:rPr>
          <w:rFonts w:eastAsiaTheme="minorEastAsia" w:cstheme="minorHAnsi"/>
        </w:rPr>
        <w:fldChar w:fldCharType="separate"/>
      </w:r>
      <w:r w:rsidRPr="00B37A74">
        <w:t>(Pörtner &amp; Knust 2007)</w:t>
      </w:r>
      <w:r w:rsidRPr="0001320D">
        <w:rPr>
          <w:rFonts w:eastAsiaTheme="minorEastAsia" w:cstheme="minorHAnsi"/>
        </w:rPr>
        <w:fldChar w:fldCharType="end"/>
      </w:r>
      <w:r w:rsidRPr="00B37A74">
        <w:rPr>
          <w:rFonts w:eastAsiaTheme="minorEastAsia" w:cstheme="minorHAnsi"/>
        </w:rPr>
        <w:t xml:space="preserve">, or not being able to benefit from warming </w:t>
      </w:r>
      <w:r w:rsidRPr="0001320D">
        <w:rPr>
          <w:rFonts w:eastAsiaTheme="minorEastAsia" w:cstheme="minorHAnsi"/>
        </w:rPr>
        <w:fldChar w:fldCharType="begin"/>
      </w:r>
      <w:r w:rsidRPr="00B37A74">
        <w:rPr>
          <w:rFonts w:eastAsiaTheme="minorEastAsia" w:cstheme="minorHAnsi"/>
        </w:rPr>
        <w:instrText xml:space="preserve"> ADDIN ZOTERO_ITEM CSL_CITATION {"citationID":"ab767006mr","properties":{"formattedCitation":"(Huss {\\i{}et al.} 2019; van Dorst {\\i{}et al.} 2019)","plainCitation":"(Huss et al. 2019; van Dorst et al. 2019)","noteIndex":0},"citationItems":[{"id":783,"uris":["http://zotero.org/users/6116610/items/FZ6DLIUR"],"uri":["http://zotero.org/users/6116610/items/FZ6DLIUR"],"itemData":{"id":783,"type":"article-journal","abstract":"A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warming","volume":"25","author":[{"family":"Huss","given":"Magnus"},{"family":"Lindmark","given":"Max"},{"family":"Jacobson","given":"Philip"},{"family":"Dorst","given":"Renee M.","non-dropping-particle":"van"},{"family":"Gårdmark","given":"Anna"}],"issued":{"date-parts":[["2019"]]}}},{"id":757,"uris":["http://zotero.org/users/6116610/items/KVZ97R8F"],"uri":["http://zotero.org/users/6116610/items/KVZ97R8F"],"itemData":{"id":757,"type":"article-journal","abstract":"Climate change studies have long focused on effects of increasing temperatures, often without considering other simultaneously occurring environmental changes, such as browning of waters. Resolving how the combination of warming and browning of aquatic ecosystems affects fish biomass production is essential for future ecosystem functioning, fisheries, and food security. In this study, we analyzed individual- and population-level fish data from 52 temperate and boreal lakes in Northern Europe, covering large gradients in water temperature and color (absorbance, 420 nm). We show that fish (Eurasian perch, Perca fluviatilis) biomass production decreased with both high water temperatures and brown water color, being lowest in warm and brown lakes. However, while both high temperature and brown water decreased fish biomass production, the mechanisms behind the decrease differed: temperature affected the fish biomass production mainly through a decrease in population standing stock biomass, and through shifts in size- and age-distributions toward a higher proportion of young and small individuals in warm lakes; brown water color, on the other hand, mainly influenced fish biomass production through negative effects on individual body growth and length-at-age. In addition to these findings, we observed that the effects of temperature and brown water color on individual-level processes varied over ontogeny. Body growth only responded positively to higher temperatures among young perch, and brown water color had a stronger negative effect on body growth of old than on young individuals. Thus, to better understand and predict future fish biomass production, it is necessary to integrate both individual- and population-level responses and to acknowledge within-species variation. Our results suggest that global climate change, leading to browner and warmer waters, may negatively affect fish biomass production, and this effect may be stronger than caused by increased temperature or water color alone.","container-title":"Global Change Biology","DOI":"10.1111/gcb.14551","ISSN":"1365-2486","issue":"4","language":"en","page":"1395-1408","source":"Wiley Online Library","title":"Warmer and browner waters decrease fish biomass production","volume":"25","author":[{"family":"Dorst","given":"Renee M.","non-dropping-particle":"van"},{"family":"Gårdmark","given":"Anna"},{"family":"Svanbäck","given":"Richard"},{"family":"Beier","given":"Ulrika"},{"family":"Weyhenmeyer","given":"Gesa A."},{"family":"Huss","given":"Magnus"}],"issued":{"date-parts":[["2019"]]}}}],"schema":"https://github.com/citation-style-language/schema/raw/master/csl-citation.json"} </w:instrText>
      </w:r>
      <w:r w:rsidRPr="0001320D">
        <w:rPr>
          <w:rFonts w:eastAsiaTheme="minorEastAsia" w:cstheme="minorHAnsi"/>
        </w:rPr>
        <w:fldChar w:fldCharType="separate"/>
      </w:r>
      <w:r w:rsidRPr="00B37A74">
        <w:t xml:space="preserve">(Huss </w:t>
      </w:r>
      <w:r w:rsidRPr="00B37A74">
        <w:rPr>
          <w:i/>
          <w:iCs/>
        </w:rPr>
        <w:t>et al.</w:t>
      </w:r>
      <w:r w:rsidRPr="00B37A74">
        <w:t xml:space="preserve"> 2019; van Dorst </w:t>
      </w:r>
      <w:r w:rsidRPr="00B37A74">
        <w:rPr>
          <w:i/>
          <w:iCs/>
        </w:rPr>
        <w:t>et al.</w:t>
      </w:r>
      <w:r w:rsidRPr="00B37A74">
        <w:t xml:space="preserve"> 2019)</w:t>
      </w:r>
      <w:r w:rsidRPr="0001320D">
        <w:rPr>
          <w:rFonts w:eastAsiaTheme="minorEastAsia" w:cstheme="minorHAnsi"/>
        </w:rPr>
        <w:fldChar w:fldCharType="end"/>
      </w:r>
      <w:r w:rsidRPr="00B37A74">
        <w:rPr>
          <w:rFonts w:eastAsiaTheme="minorEastAsia" w:cstheme="minorHAnsi"/>
        </w:rPr>
        <w:t xml:space="preserve">. Hence, </w:t>
      </w:r>
      <w:r w:rsidRPr="00B37A74">
        <w:rPr>
          <w:rFonts w:cstheme="minorHAnsi"/>
        </w:rPr>
        <w:t xml:space="preserve">assuming that warming </w:t>
      </w:r>
      <w:r>
        <w:t>affects all individuals of a population equally</w:t>
      </w:r>
      <w:r w:rsidRPr="00B37A74" w:rsidDel="00881DFC">
        <w:rPr>
          <w:rFonts w:cstheme="minorHAnsi"/>
        </w:rPr>
        <w:t xml:space="preserve"> </w:t>
      </w:r>
      <w:r w:rsidRPr="00B37A74">
        <w:rPr>
          <w:rFonts w:cstheme="minorHAnsi"/>
        </w:rPr>
        <w:t xml:space="preserve">is a simplification that can bias predictions of the biological impacts of climate change. </w:t>
      </w:r>
    </w:p>
    <w:p w14:paraId="5B143879" w14:textId="544D5043" w:rsidR="00FF0C73" w:rsidRPr="00B37A74"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 xml:space="preserve">Growth, consumption and metabolism represent fundamental processes in ecology, and their interspecific scaling with body mass and temperature has been used to predict the effects of warming on body size, size structure, and population and community dynamics </w:t>
      </w:r>
      <w:r w:rsidRPr="0001320D">
        <w:rPr>
          <w:rFonts w:eastAsiaTheme="minorEastAsia" w:cstheme="minorHAnsi"/>
        </w:rPr>
        <w:fldChar w:fldCharType="begin"/>
      </w:r>
      <w:r w:rsidRPr="00B37A74">
        <w:rPr>
          <w:rFonts w:eastAsiaTheme="minorEastAsia" w:cstheme="minorHAnsi"/>
        </w:rPr>
        <w:instrText xml:space="preserve"> ADDIN ZOTERO_ITEM CSL_CITATION {"citationID":"a2471ofjdj6","properties":{"formattedCitation":"(Vasseur &amp; McCann 2005; Cheung {\\i{}et al.} 2013)","plainCitation":"(Vasseur &amp; McCann 2005; Cheung et al. 2013)","noteIndex":0},"citationItems":[{"id":74,"uris":["http://zotero.org/users/6116610/items/3SH8GYG3"],"uri":["http://zotero.org/users/6116610/items/3SH8GYG3"],"itemData":{"id":74,"type":"article-journal","container-title":"The American Naturalist","issue":"2","page":"184–198","title":"A mechanistic approach for modelling temperature-dependent consumer-resource dynamics","volume":"166","author":[{"family":"Vasseur","given":"D A"},{"family":"McCann","given":"K S"}],"issued":{"date-parts":[["2005"]]}}},{"id":648,"uris":["http://zotero.org/users/6116610/items/U7HGQGSE"],"uri":["http://zotero.org/users/6116610/items/U7HGQGSE"],"itemData":{"id":648,"type":"article-journal","container-title":"Nature Climate Change","DOI":"10.1038/nclimate1691","issue":"3","page":"254–258","title":"Shrinking of fishes exacerbates impacts of global ocean changes on marine ecosystems","volume":"3","author":[{"family":"Cheung","given":"William W L"},{"family":"Sarmiento","given":"Jorge L"},{"family":"Dunne","given":"John"},{"family":"Frölicher","given":"Thomas L"},{"family":"Lam","given":"Vicky W Y"},{"family":"Deng Palomares","given":"M L"},{"family":"Watson","given":"Reg"},{"family":"Pauly","given":"Daniel"}],"issued":{"date-parts":[["2013"]]}}}],"schema":"https://github.com/citation-style-language/schema/raw/master/csl-citation.json"} </w:instrText>
      </w:r>
      <w:r w:rsidRPr="0001320D">
        <w:rPr>
          <w:rFonts w:eastAsiaTheme="minorEastAsia" w:cstheme="minorHAnsi"/>
        </w:rPr>
        <w:fldChar w:fldCharType="separate"/>
      </w:r>
      <w:r w:rsidRPr="00B37A74">
        <w:t xml:space="preserve">(Vasseur &amp; McCann 2005; Cheung </w:t>
      </w:r>
      <w:r w:rsidRPr="00B37A74">
        <w:rPr>
          <w:i/>
          <w:iCs/>
        </w:rPr>
        <w:t>et al.</w:t>
      </w:r>
      <w:r w:rsidRPr="00B37A74">
        <w:t xml:space="preserve"> 2013)</w:t>
      </w:r>
      <w:r w:rsidRPr="0001320D">
        <w:rPr>
          <w:rFonts w:eastAsiaTheme="minorEastAsia" w:cstheme="minorHAnsi"/>
        </w:rPr>
        <w:fldChar w:fldCharType="end"/>
      </w:r>
      <w:r w:rsidRPr="00B37A74">
        <w:rPr>
          <w:rFonts w:eastAsiaTheme="minorEastAsia" w:cstheme="minorHAnsi"/>
        </w:rPr>
        <w:t xml:space="preserve">. We argue that a contributing factor to the discrepancy between </w:t>
      </w:r>
      <w:r w:rsidRPr="00B37A74">
        <w:rPr>
          <w:rFonts w:eastAsiaTheme="minorEastAsia" w:cstheme="minorHAnsi"/>
        </w:rPr>
        <w:lastRenderedPageBreak/>
        <w:t xml:space="preserve">mechanistic growth models, general scaling theory, and empirical data </w:t>
      </w:r>
      <w:commentRangeStart w:id="178"/>
      <w:del w:id="179" w:author="Anna Gårdmark" w:date="2021-01-12T10:52:00Z">
        <w:r w:rsidRPr="00B37A74" w:rsidDel="00A7336E">
          <w:rPr>
            <w:rFonts w:eastAsiaTheme="minorEastAsia" w:cstheme="minorHAnsi"/>
          </w:rPr>
          <w:delText xml:space="preserve">is </w:delText>
        </w:r>
      </w:del>
      <w:ins w:id="180" w:author="Anna Gårdmark" w:date="2021-01-12T10:52:00Z">
        <w:r w:rsidR="00A7336E">
          <w:rPr>
            <w:rFonts w:eastAsiaTheme="minorEastAsia" w:cstheme="minorHAnsi"/>
          </w:rPr>
          <w:t>has been</w:t>
        </w:r>
        <w:commentRangeEnd w:id="178"/>
        <w:r w:rsidR="00A7336E">
          <w:rPr>
            <w:rStyle w:val="Kommentarsreferens"/>
          </w:rPr>
          <w:commentReference w:id="178"/>
        </w:r>
        <w:r w:rsidR="00A7336E" w:rsidRPr="00B37A74">
          <w:rPr>
            <w:rFonts w:eastAsiaTheme="minorEastAsia" w:cstheme="minorHAnsi"/>
          </w:rPr>
          <w:t xml:space="preserve"> </w:t>
        </w:r>
      </w:ins>
      <w:r w:rsidRPr="00B37A74">
        <w:rPr>
          <w:rFonts w:eastAsiaTheme="minorEastAsia" w:cstheme="minorHAnsi"/>
        </w:rPr>
        <w:t xml:space="preserve">the lack of data synthesis at the intraspecific level. The approach presented here </w:t>
      </w:r>
      <w:r w:rsidRPr="00B37A74">
        <w:rPr>
          <w:rFonts w:cstheme="minorHAnsi"/>
        </w:rPr>
        <w:t>can help overcome limitations of small data sets</w:t>
      </w:r>
      <w:commentRangeStart w:id="181"/>
      <w:commentRangeStart w:id="182"/>
      <w:r w:rsidRPr="00B37A74">
        <w:rPr>
          <w:rFonts w:cstheme="minorHAnsi"/>
        </w:rPr>
        <w:t xml:space="preserve"> </w:t>
      </w:r>
      <w:commentRangeEnd w:id="181"/>
      <w:r w:rsidRPr="00695900">
        <w:rPr>
          <w:rStyle w:val="Kommentarsreferens"/>
        </w:rPr>
        <w:commentReference w:id="181"/>
      </w:r>
      <w:commentRangeEnd w:id="182"/>
      <w:r>
        <w:rPr>
          <w:rStyle w:val="Kommentarsreferens"/>
        </w:rPr>
        <w:commentReference w:id="182"/>
      </w:r>
      <w:r>
        <w:rPr>
          <w:rFonts w:cstheme="minorHAnsi"/>
        </w:rPr>
        <w:t xml:space="preserve">by </w:t>
      </w:r>
      <w:r w:rsidRPr="00B37A74">
        <w:rPr>
          <w:rFonts w:cstheme="minorHAnsi"/>
        </w:rPr>
        <w:t>borrowing information across species in a single modelling framework</w:t>
      </w:r>
      <w:ins w:id="183" w:author="Anna Gårdmark" w:date="2021-01-12T10:53:00Z">
        <w:r w:rsidR="00A7336E">
          <w:rPr>
            <w:rFonts w:cstheme="minorHAnsi"/>
          </w:rPr>
          <w:t>, while still accounting for the intraspecific</w:t>
        </w:r>
      </w:ins>
      <w:ins w:id="184" w:author="Anna Gårdmark" w:date="2021-01-12T10:54:00Z">
        <w:r w:rsidR="00A7336E">
          <w:rPr>
            <w:rFonts w:cstheme="minorHAnsi"/>
          </w:rPr>
          <w:t xml:space="preserve"> scaling of rates</w:t>
        </w:r>
      </w:ins>
      <w:r>
        <w:rPr>
          <w:rFonts w:cstheme="minorHAnsi"/>
        </w:rPr>
        <w:t xml:space="preserve">. </w:t>
      </w:r>
      <w:r w:rsidRPr="000C0ECF">
        <w:rPr>
          <w:rFonts w:cstheme="minorHAnsi"/>
          <w:rPrChange w:id="185" w:author="Anna Gårdmark" w:date="2021-01-12T11:06:00Z">
            <w:rPr>
              <w:rFonts w:cstheme="minorHAnsi"/>
            </w:rPr>
          </w:rPrChange>
        </w:rPr>
        <w:t>A</w:t>
      </w:r>
      <w:r w:rsidRPr="000C0ECF">
        <w:rPr>
          <w:rFonts w:eastAsiaTheme="minorEastAsia" w:cstheme="minorHAnsi"/>
          <w:rPrChange w:id="186" w:author="Anna Gårdmark" w:date="2021-01-12T11:06:00Z">
            <w:rPr>
              <w:rFonts w:eastAsiaTheme="minorEastAsia" w:cstheme="minorHAnsi"/>
            </w:rPr>
          </w:rPrChange>
        </w:rPr>
        <w:t xml:space="preserve">ccounting for the </w:t>
      </w:r>
      <w:commentRangeStart w:id="187"/>
      <w:ins w:id="188" w:author="Anna Gårdmark" w:date="2021-01-12T10:59:00Z">
        <w:r w:rsidR="002B709E" w:rsidRPr="000C0ECF">
          <w:rPr>
            <w:rFonts w:eastAsiaTheme="minorEastAsia" w:cstheme="minorHAnsi"/>
            <w:rPrChange w:id="189" w:author="Anna Gårdmark" w:date="2021-01-12T11:06:00Z">
              <w:rPr>
                <w:rFonts w:eastAsiaTheme="minorEastAsia" w:cstheme="minorHAnsi"/>
                <w:highlight w:val="yellow"/>
              </w:rPr>
            </w:rPrChange>
          </w:rPr>
          <w:t>faster increase in metabolism than consumption with body size</w:t>
        </w:r>
      </w:ins>
      <w:commentRangeEnd w:id="187"/>
      <w:ins w:id="190" w:author="Anna Gårdmark" w:date="2021-01-12T11:10:00Z">
        <w:r w:rsidR="00DA1A4E">
          <w:rPr>
            <w:rStyle w:val="Kommentarsreferens"/>
          </w:rPr>
          <w:commentReference w:id="187"/>
        </w:r>
      </w:ins>
      <w:ins w:id="191" w:author="Anna Gårdmark" w:date="2021-01-12T10:59:00Z">
        <w:r w:rsidR="002B709E" w:rsidRPr="000C0ECF">
          <w:rPr>
            <w:rFonts w:eastAsiaTheme="minorEastAsia" w:cstheme="minorHAnsi"/>
            <w:rPrChange w:id="192" w:author="Anna Gårdmark" w:date="2021-01-12T11:06:00Z">
              <w:rPr>
                <w:rFonts w:eastAsiaTheme="minorEastAsia" w:cstheme="minorHAnsi"/>
                <w:highlight w:val="yellow"/>
              </w:rPr>
            </w:rPrChange>
          </w:rPr>
          <w:t xml:space="preserve">, </w:t>
        </w:r>
      </w:ins>
      <w:del w:id="193" w:author="Anna Gårdmark" w:date="2021-01-12T10:59:00Z">
        <w:r w:rsidRPr="000C0ECF" w:rsidDel="002B709E">
          <w:rPr>
            <w:rFonts w:eastAsiaTheme="minorEastAsia" w:cstheme="minorHAnsi"/>
            <w:rPrChange w:id="194" w:author="Anna Gårdmark" w:date="2021-01-12T11:06:00Z">
              <w:rPr>
                <w:rFonts w:eastAsiaTheme="minorEastAsia" w:cstheme="minorHAnsi"/>
              </w:rPr>
            </w:rPrChange>
          </w:rPr>
          <w:delText>smaller whole-organism mass-exponent of consumption rates compared to metabolic rates</w:delText>
        </w:r>
      </w:del>
      <w:del w:id="195" w:author="Anna Gårdmark" w:date="2021-01-12T11:01:00Z">
        <w:r w:rsidRPr="000C0ECF" w:rsidDel="002B709E">
          <w:rPr>
            <w:rFonts w:eastAsiaTheme="minorEastAsia" w:cstheme="minorHAnsi"/>
            <w:rPrChange w:id="196" w:author="Anna Gårdmark" w:date="2021-01-12T11:06:00Z">
              <w:rPr>
                <w:rFonts w:eastAsiaTheme="minorEastAsia" w:cstheme="minorHAnsi"/>
              </w:rPr>
            </w:rPrChange>
          </w:rPr>
          <w:delText xml:space="preserve"> </w:delText>
        </w:r>
      </w:del>
      <w:del w:id="197" w:author="Anna Gårdmark" w:date="2021-01-12T10:59:00Z">
        <w:r w:rsidRPr="000C0ECF" w:rsidDel="002B709E">
          <w:rPr>
            <w:rFonts w:eastAsiaTheme="minorEastAsia" w:cstheme="minorHAnsi"/>
            <w:rPrChange w:id="198" w:author="Anna Gårdmark" w:date="2021-01-12T11:06:00Z">
              <w:rPr>
                <w:rFonts w:eastAsiaTheme="minorEastAsia" w:cstheme="minorHAnsi"/>
              </w:rPr>
            </w:rPrChange>
          </w:rPr>
          <w:delText xml:space="preserve">and </w:delText>
        </w:r>
      </w:del>
      <w:r w:rsidRPr="000C0ECF">
        <w:rPr>
          <w:rFonts w:eastAsiaTheme="minorEastAsia" w:cstheme="minorHAnsi"/>
          <w:rPrChange w:id="199" w:author="Anna Gårdmark" w:date="2021-01-12T11:06:00Z">
            <w:rPr>
              <w:rFonts w:eastAsiaTheme="minorEastAsia" w:cstheme="minorHAnsi"/>
            </w:rPr>
          </w:rPrChange>
        </w:rPr>
        <w:t>the unimodal thermal response of consumption</w:t>
      </w:r>
      <w:ins w:id="200" w:author="Anna Gårdmark" w:date="2021-01-12T11:01:00Z">
        <w:r w:rsidR="002B709E" w:rsidRPr="000C0ECF">
          <w:rPr>
            <w:rFonts w:eastAsiaTheme="minorEastAsia" w:cstheme="minorHAnsi"/>
            <w:rPrChange w:id="201" w:author="Anna Gårdmark" w:date="2021-01-12T11:06:00Z">
              <w:rPr>
                <w:rFonts w:eastAsiaTheme="minorEastAsia" w:cstheme="minorHAnsi"/>
                <w:highlight w:val="yellow"/>
              </w:rPr>
            </w:rPrChange>
          </w:rPr>
          <w:t>,</w:t>
        </w:r>
      </w:ins>
      <w:ins w:id="202" w:author="Anna Gårdmark" w:date="2021-01-12T10:59:00Z">
        <w:r w:rsidR="002B709E" w:rsidRPr="000C0ECF">
          <w:rPr>
            <w:rFonts w:eastAsiaTheme="minorEastAsia" w:cstheme="minorHAnsi"/>
            <w:rPrChange w:id="203" w:author="Anna Gårdmark" w:date="2021-01-12T11:06:00Z">
              <w:rPr>
                <w:rFonts w:eastAsiaTheme="minorEastAsia" w:cstheme="minorHAnsi"/>
                <w:highlight w:val="yellow"/>
              </w:rPr>
            </w:rPrChange>
          </w:rPr>
          <w:t xml:space="preserve"> and </w:t>
        </w:r>
        <w:commentRangeStart w:id="204"/>
        <w:r w:rsidR="002B709E" w:rsidRPr="000C0ECF">
          <w:rPr>
            <w:rFonts w:eastAsiaTheme="minorEastAsia" w:cstheme="minorHAnsi"/>
            <w:rPrChange w:id="205" w:author="Anna Gårdmark" w:date="2021-01-12T11:06:00Z">
              <w:rPr>
                <w:rFonts w:eastAsiaTheme="minorEastAsia" w:cstheme="minorHAnsi"/>
                <w:highlight w:val="yellow"/>
              </w:rPr>
            </w:rPrChange>
          </w:rPr>
          <w:t xml:space="preserve">resulting </w:t>
        </w:r>
      </w:ins>
      <w:ins w:id="206" w:author="Anna Gårdmark" w:date="2021-01-12T11:00:00Z">
        <w:r w:rsidR="002B709E" w:rsidRPr="000C0ECF">
          <w:rPr>
            <w:rFonts w:eastAsiaTheme="minorEastAsia" w:cstheme="minorHAnsi"/>
            <w:rPrChange w:id="207" w:author="Anna Gårdmark" w:date="2021-01-12T11:06:00Z">
              <w:rPr>
                <w:rFonts w:eastAsiaTheme="minorEastAsia" w:cstheme="minorHAnsi"/>
                <w:highlight w:val="yellow"/>
              </w:rPr>
            </w:rPrChange>
          </w:rPr>
          <w:t xml:space="preserve">size-dependence of optimum growth temperatures </w:t>
        </w:r>
      </w:ins>
      <w:commentRangeEnd w:id="204"/>
      <w:ins w:id="208" w:author="Anna Gårdmark" w:date="2021-01-12T11:09:00Z">
        <w:r w:rsidR="00DA1A4E">
          <w:rPr>
            <w:rStyle w:val="Kommentarsreferens"/>
          </w:rPr>
          <w:commentReference w:id="204"/>
        </w:r>
      </w:ins>
      <w:ins w:id="209" w:author="Anna Gårdmark" w:date="2021-01-12T11:01:00Z">
        <w:r w:rsidR="002B709E" w:rsidRPr="000C0ECF">
          <w:rPr>
            <w:rFonts w:eastAsiaTheme="minorEastAsia" w:cstheme="minorHAnsi"/>
            <w:rPrChange w:id="210" w:author="Anna Gårdmark" w:date="2021-01-12T11:06:00Z">
              <w:rPr>
                <w:rFonts w:eastAsiaTheme="minorEastAsia" w:cstheme="minorHAnsi"/>
                <w:highlight w:val="yellow"/>
              </w:rPr>
            </w:rPrChange>
          </w:rPr>
          <w:t>is essential</w:t>
        </w:r>
      </w:ins>
      <w:ins w:id="211" w:author="Anna Gårdmark" w:date="2021-01-12T11:02:00Z">
        <w:r w:rsidR="002B709E" w:rsidRPr="000C0ECF">
          <w:rPr>
            <w:rFonts w:eastAsiaTheme="minorEastAsia" w:cstheme="minorHAnsi"/>
            <w:rPrChange w:id="212" w:author="Anna Gårdmark" w:date="2021-01-12T11:06:00Z">
              <w:rPr>
                <w:rFonts w:eastAsiaTheme="minorEastAsia" w:cstheme="minorHAnsi"/>
                <w:highlight w:val="yellow"/>
              </w:rPr>
            </w:rPrChange>
          </w:rPr>
          <w:t xml:space="preserve"> for understanding what causes</w:t>
        </w:r>
      </w:ins>
      <w:ins w:id="213" w:author="Anna Gårdmark" w:date="2021-01-12T11:00:00Z">
        <w:r w:rsidR="002B709E" w:rsidRPr="000C0ECF">
          <w:rPr>
            <w:rFonts w:eastAsiaTheme="minorEastAsia" w:cstheme="minorHAnsi"/>
            <w:rPrChange w:id="214" w:author="Anna Gårdmark" w:date="2021-01-12T11:06:00Z">
              <w:rPr>
                <w:rFonts w:eastAsiaTheme="minorEastAsia" w:cstheme="minorHAnsi"/>
                <w:highlight w:val="yellow"/>
              </w:rPr>
            </w:rPrChange>
          </w:rPr>
          <w:t xml:space="preserve"> observed growth responses to </w:t>
        </w:r>
      </w:ins>
      <w:ins w:id="215" w:author="Anna Gårdmark" w:date="2021-01-12T11:07:00Z">
        <w:r w:rsidR="000C0ECF">
          <w:rPr>
            <w:rFonts w:eastAsiaTheme="minorEastAsia" w:cstheme="minorHAnsi"/>
          </w:rPr>
          <w:t xml:space="preserve">global </w:t>
        </w:r>
      </w:ins>
      <w:ins w:id="216" w:author="Anna Gårdmark" w:date="2021-01-12T11:00:00Z">
        <w:r w:rsidR="002B709E" w:rsidRPr="000C0ECF">
          <w:rPr>
            <w:rFonts w:eastAsiaTheme="minorEastAsia" w:cstheme="minorHAnsi"/>
            <w:rPrChange w:id="217" w:author="Anna Gårdmark" w:date="2021-01-12T11:06:00Z">
              <w:rPr>
                <w:rFonts w:eastAsiaTheme="minorEastAsia" w:cstheme="minorHAnsi"/>
                <w:highlight w:val="yellow"/>
              </w:rPr>
            </w:rPrChange>
          </w:rPr>
          <w:t xml:space="preserve">warming. </w:t>
        </w:r>
      </w:ins>
      <w:ins w:id="218" w:author="Anna Gårdmark" w:date="2021-01-12T11:07:00Z">
        <w:r w:rsidR="000C0ECF">
          <w:rPr>
            <w:rFonts w:eastAsiaTheme="minorEastAsia" w:cstheme="minorHAnsi"/>
          </w:rPr>
          <w:t>A</w:t>
        </w:r>
      </w:ins>
      <w:ins w:id="219" w:author="Anna Gårdmark" w:date="2021-01-12T11:04:00Z">
        <w:r w:rsidR="000C0ECF">
          <w:rPr>
            <w:rFonts w:eastAsiaTheme="minorEastAsia" w:cstheme="minorHAnsi"/>
            <w:rPrChange w:id="220" w:author="Anna Gårdmark" w:date="2021-01-12T11:06:00Z">
              <w:rPr>
                <w:rFonts w:eastAsiaTheme="minorEastAsia" w:cstheme="minorHAnsi"/>
              </w:rPr>
            </w:rPrChange>
          </w:rPr>
          <w:t>cknowledgi</w:t>
        </w:r>
      </w:ins>
      <w:ins w:id="221" w:author="Anna Gårdmark" w:date="2021-01-12T11:07:00Z">
        <w:r w:rsidR="000C0ECF">
          <w:rPr>
            <w:rFonts w:eastAsiaTheme="minorEastAsia" w:cstheme="minorHAnsi"/>
          </w:rPr>
          <w:t>ng</w:t>
        </w:r>
      </w:ins>
      <w:ins w:id="222" w:author="Anna Gårdmark" w:date="2021-01-12T11:04:00Z">
        <w:r w:rsidR="002B709E" w:rsidRPr="000C0ECF">
          <w:rPr>
            <w:rFonts w:eastAsiaTheme="minorEastAsia" w:cstheme="minorHAnsi"/>
            <w:rPrChange w:id="223" w:author="Anna Gårdmark" w:date="2021-01-12T11:06:00Z">
              <w:rPr>
                <w:rFonts w:eastAsiaTheme="minorEastAsia" w:cstheme="minorHAnsi"/>
                <w:highlight w:val="yellow"/>
              </w:rPr>
            </w:rPrChange>
          </w:rPr>
          <w:t xml:space="preserve"> these mechanisms</w:t>
        </w:r>
      </w:ins>
      <w:ins w:id="224" w:author="Anna Gårdmark" w:date="2021-01-12T11:07:00Z">
        <w:r w:rsidR="000C0ECF">
          <w:rPr>
            <w:rFonts w:eastAsiaTheme="minorEastAsia" w:cstheme="minorHAnsi"/>
          </w:rPr>
          <w:t xml:space="preserve"> is also important for</w:t>
        </w:r>
      </w:ins>
      <w:del w:id="225" w:author="Anna Gårdmark" w:date="2021-01-12T11:01:00Z">
        <w:r w:rsidRPr="000C0ECF" w:rsidDel="002B709E">
          <w:rPr>
            <w:rFonts w:eastAsiaTheme="minorEastAsia" w:cstheme="minorHAnsi"/>
            <w:rPrChange w:id="226" w:author="Anna Gårdmark" w:date="2021-01-12T11:06:00Z">
              <w:rPr>
                <w:rFonts w:eastAsiaTheme="minorEastAsia" w:cstheme="minorHAnsi"/>
              </w:rPr>
            </w:rPrChange>
          </w:rPr>
          <w:delText xml:space="preserve"> could</w:delText>
        </w:r>
      </w:del>
      <w:r w:rsidRPr="000C0ECF">
        <w:rPr>
          <w:rFonts w:eastAsiaTheme="minorEastAsia" w:cstheme="minorHAnsi"/>
          <w:rPrChange w:id="227" w:author="Anna Gårdmark" w:date="2021-01-12T11:06:00Z">
            <w:rPr>
              <w:rFonts w:eastAsiaTheme="minorEastAsia" w:cstheme="minorHAnsi"/>
            </w:rPr>
          </w:rPrChange>
        </w:rPr>
        <w:t xml:space="preserve"> improv</w:t>
      </w:r>
      <w:ins w:id="228" w:author="Anna Gårdmark" w:date="2021-01-12T11:07:00Z">
        <w:r w:rsidR="000C0ECF">
          <w:rPr>
            <w:rFonts w:eastAsiaTheme="minorEastAsia" w:cstheme="minorHAnsi"/>
          </w:rPr>
          <w:t>ing</w:t>
        </w:r>
      </w:ins>
      <w:del w:id="229" w:author="Anna Gårdmark" w:date="2021-01-12T11:07:00Z">
        <w:r w:rsidRPr="000C0ECF" w:rsidDel="000C0ECF">
          <w:rPr>
            <w:rFonts w:eastAsiaTheme="minorEastAsia" w:cstheme="minorHAnsi"/>
            <w:rPrChange w:id="230" w:author="Anna Gårdmark" w:date="2021-01-12T11:06:00Z">
              <w:rPr>
                <w:rFonts w:eastAsiaTheme="minorEastAsia" w:cstheme="minorHAnsi"/>
              </w:rPr>
            </w:rPrChange>
          </w:rPr>
          <w:delText>e</w:delText>
        </w:r>
      </w:del>
      <w:r w:rsidRPr="000C0ECF">
        <w:rPr>
          <w:rFonts w:eastAsiaTheme="minorEastAsia" w:cstheme="minorHAnsi"/>
          <w:rPrChange w:id="231" w:author="Anna Gårdmark" w:date="2021-01-12T11:06:00Z">
            <w:rPr>
              <w:rFonts w:eastAsiaTheme="minorEastAsia" w:cstheme="minorHAnsi"/>
            </w:rPr>
          </w:rPrChange>
        </w:rPr>
        <w:t xml:space="preserve"> predictions </w:t>
      </w:r>
      <w:ins w:id="232" w:author="Anna Gårdmark" w:date="2021-01-12T11:04:00Z">
        <w:r w:rsidR="002B709E" w:rsidRPr="000C0ECF">
          <w:rPr>
            <w:rFonts w:eastAsiaTheme="minorEastAsia" w:cstheme="minorHAnsi"/>
            <w:rPrChange w:id="233" w:author="Anna Gårdmark" w:date="2021-01-12T11:06:00Z">
              <w:rPr>
                <w:rFonts w:eastAsiaTheme="minorEastAsia" w:cstheme="minorHAnsi"/>
                <w:highlight w:val="yellow"/>
              </w:rPr>
            </w:rPrChange>
          </w:rPr>
          <w:t xml:space="preserve">on </w:t>
        </w:r>
      </w:ins>
      <w:ins w:id="234" w:author="Anna Gårdmark" w:date="2021-01-12T11:09:00Z">
        <w:r w:rsidR="00DA1A4E">
          <w:rPr>
            <w:rFonts w:eastAsiaTheme="minorEastAsia" w:cstheme="minorHAnsi"/>
          </w:rPr>
          <w:t xml:space="preserve">the </w:t>
        </w:r>
      </w:ins>
      <w:ins w:id="235" w:author="Anna Gårdmark" w:date="2021-01-12T11:05:00Z">
        <w:r w:rsidR="000C0ECF" w:rsidRPr="000C0ECF">
          <w:rPr>
            <w:rFonts w:eastAsiaTheme="minorEastAsia" w:cstheme="minorHAnsi"/>
            <w:rPrChange w:id="236" w:author="Anna Gårdmark" w:date="2021-01-12T11:06:00Z">
              <w:rPr>
                <w:rFonts w:eastAsiaTheme="minorEastAsia" w:cstheme="minorHAnsi"/>
                <w:highlight w:val="yellow"/>
              </w:rPr>
            </w:rPrChange>
          </w:rPr>
          <w:t>consequences of</w:t>
        </w:r>
      </w:ins>
      <w:ins w:id="237" w:author="Anna Gårdmark" w:date="2021-01-12T11:04:00Z">
        <w:r w:rsidR="002B709E" w:rsidRPr="000C0ECF">
          <w:rPr>
            <w:rFonts w:eastAsiaTheme="minorEastAsia" w:cstheme="minorHAnsi"/>
            <w:rPrChange w:id="238" w:author="Anna Gårdmark" w:date="2021-01-12T11:06:00Z">
              <w:rPr>
                <w:rFonts w:eastAsiaTheme="minorEastAsia" w:cstheme="minorHAnsi"/>
                <w:highlight w:val="yellow"/>
              </w:rPr>
            </w:rPrChange>
          </w:rPr>
          <w:t xml:space="preserve"> </w:t>
        </w:r>
        <w:r w:rsidR="000C0ECF" w:rsidRPr="000C0ECF">
          <w:rPr>
            <w:rFonts w:eastAsiaTheme="minorEastAsia" w:cstheme="minorHAnsi"/>
            <w:rPrChange w:id="239" w:author="Anna Gårdmark" w:date="2021-01-12T11:06:00Z">
              <w:rPr>
                <w:rFonts w:eastAsiaTheme="minorEastAsia" w:cstheme="minorHAnsi"/>
                <w:highlight w:val="yellow"/>
              </w:rPr>
            </w:rPrChange>
          </w:rPr>
          <w:t xml:space="preserve">warming effects on fish growth </w:t>
        </w:r>
      </w:ins>
      <w:ins w:id="240" w:author="Anna Gårdmark" w:date="2021-01-12T11:05:00Z">
        <w:r w:rsidR="000C0ECF" w:rsidRPr="000C0ECF">
          <w:rPr>
            <w:rFonts w:eastAsiaTheme="minorEastAsia" w:cstheme="minorHAnsi"/>
            <w:rPrChange w:id="241" w:author="Anna Gårdmark" w:date="2021-01-12T11:06:00Z">
              <w:rPr>
                <w:rFonts w:eastAsiaTheme="minorEastAsia" w:cstheme="minorHAnsi"/>
                <w:highlight w:val="yellow"/>
              </w:rPr>
            </w:rPrChange>
          </w:rPr>
          <w:t>for</w:t>
        </w:r>
      </w:ins>
      <w:ins w:id="242" w:author="Anna Gårdmark" w:date="2021-01-12T11:06:00Z">
        <w:r w:rsidR="000C0ECF" w:rsidRPr="000C0ECF">
          <w:rPr>
            <w:rFonts w:eastAsiaTheme="minorEastAsia" w:cstheme="minorHAnsi"/>
            <w:rPrChange w:id="243" w:author="Anna Gårdmark" w:date="2021-01-12T11:06:00Z">
              <w:rPr>
                <w:rFonts w:eastAsiaTheme="minorEastAsia" w:cstheme="minorHAnsi"/>
                <w:highlight w:val="yellow"/>
              </w:rPr>
            </w:rPrChange>
          </w:rPr>
          <w:t xml:space="preserve"> food web</w:t>
        </w:r>
      </w:ins>
      <w:ins w:id="244" w:author="Anna Gårdmark" w:date="2021-01-12T11:08:00Z">
        <w:r w:rsidR="000C0ECF">
          <w:rPr>
            <w:rFonts w:eastAsiaTheme="minorEastAsia" w:cstheme="minorHAnsi"/>
          </w:rPr>
          <w:t xml:space="preserve"> functioning</w:t>
        </w:r>
      </w:ins>
      <w:ins w:id="245" w:author="Anna Gårdmark" w:date="2021-01-12T11:06:00Z">
        <w:r w:rsidR="000C0ECF" w:rsidRPr="000C0ECF">
          <w:rPr>
            <w:rFonts w:eastAsiaTheme="minorEastAsia" w:cstheme="minorHAnsi"/>
            <w:rPrChange w:id="246" w:author="Anna Gårdmark" w:date="2021-01-12T11:06:00Z">
              <w:rPr>
                <w:rFonts w:eastAsiaTheme="minorEastAsia" w:cstheme="minorHAnsi"/>
                <w:highlight w:val="yellow"/>
              </w:rPr>
            </w:rPrChange>
          </w:rPr>
          <w:t xml:space="preserve">, </w:t>
        </w:r>
      </w:ins>
      <w:del w:id="247" w:author="Anna Gårdmark" w:date="2021-01-12T11:06:00Z">
        <w:r w:rsidRPr="000C0ECF" w:rsidDel="000C0ECF">
          <w:rPr>
            <w:rFonts w:eastAsiaTheme="minorEastAsia" w:cstheme="minorHAnsi"/>
            <w:rPrChange w:id="248" w:author="Anna Gårdmark" w:date="2021-01-12T11:06:00Z">
              <w:rPr>
                <w:rFonts w:eastAsiaTheme="minorEastAsia" w:cstheme="minorHAnsi"/>
              </w:rPr>
            </w:rPrChange>
          </w:rPr>
          <w:delText xml:space="preserve">about the impacts of warming on body growth of fishes and thus </w:delText>
        </w:r>
      </w:del>
      <w:r w:rsidRPr="000C0ECF">
        <w:rPr>
          <w:rFonts w:eastAsiaTheme="minorEastAsia" w:cstheme="minorHAnsi"/>
          <w:rPrChange w:id="249" w:author="Anna Gårdmark" w:date="2021-01-12T11:06:00Z">
            <w:rPr>
              <w:rFonts w:eastAsiaTheme="minorEastAsia" w:cstheme="minorHAnsi"/>
            </w:rPr>
          </w:rPrChange>
        </w:rPr>
        <w:t>fisheries yields and global food production in warmer climates</w:t>
      </w:r>
      <w:commentRangeStart w:id="250"/>
      <w:commentRangeStart w:id="251"/>
      <w:commentRangeStart w:id="252"/>
      <w:r w:rsidRPr="000C0ECF">
        <w:rPr>
          <w:rFonts w:eastAsiaTheme="minorEastAsia" w:cstheme="minorHAnsi"/>
          <w:rPrChange w:id="253" w:author="Anna Gårdmark" w:date="2021-01-12T11:06:00Z">
            <w:rPr>
              <w:rFonts w:eastAsiaTheme="minorEastAsia" w:cstheme="minorHAnsi"/>
            </w:rPr>
          </w:rPrChange>
        </w:rPr>
        <w:t>.</w:t>
      </w:r>
      <w:commentRangeEnd w:id="250"/>
      <w:r w:rsidRPr="000C0ECF">
        <w:rPr>
          <w:rStyle w:val="Kommentarsreferens"/>
          <w:rPrChange w:id="254" w:author="Anna Gårdmark" w:date="2021-01-12T11:06:00Z">
            <w:rPr>
              <w:rStyle w:val="Kommentarsreferens"/>
            </w:rPr>
          </w:rPrChange>
        </w:rPr>
        <w:commentReference w:id="250"/>
      </w:r>
      <w:commentRangeEnd w:id="251"/>
      <w:r w:rsidRPr="000C0ECF">
        <w:rPr>
          <w:rStyle w:val="Kommentarsreferens"/>
          <w:rPrChange w:id="255" w:author="Anna Gårdmark" w:date="2021-01-12T11:06:00Z">
            <w:rPr>
              <w:rStyle w:val="Kommentarsreferens"/>
            </w:rPr>
          </w:rPrChange>
        </w:rPr>
        <w:commentReference w:id="251"/>
      </w:r>
      <w:commentRangeEnd w:id="252"/>
      <w:r w:rsidR="002B709E" w:rsidRPr="000C0ECF">
        <w:rPr>
          <w:rStyle w:val="Kommentarsreferens"/>
          <w:rPrChange w:id="256" w:author="Anna Gårdmark" w:date="2021-01-12T11:06:00Z">
            <w:rPr>
              <w:rStyle w:val="Kommentarsreferens"/>
            </w:rPr>
          </w:rPrChange>
        </w:rPr>
        <w:commentReference w:id="252"/>
      </w:r>
      <w:r>
        <w:rPr>
          <w:rFonts w:eastAsiaTheme="minorEastAsia" w:cstheme="minorHAnsi"/>
        </w:rPr>
        <w:t xml:space="preserve"> </w:t>
      </w:r>
    </w:p>
    <w:p w14:paraId="31C758BE" w14:textId="77777777" w:rsidR="00FF0C73" w:rsidRPr="00B37A74" w:rsidRDefault="00FF0C73" w:rsidP="00FF0C73">
      <w:pPr>
        <w:spacing w:line="480" w:lineRule="auto"/>
        <w:contextualSpacing/>
        <w:jc w:val="both"/>
        <w:rPr>
          <w:rFonts w:cstheme="minorHAnsi"/>
          <w:b/>
        </w:rPr>
      </w:pPr>
    </w:p>
    <w:p w14:paraId="47A4423F" w14:textId="77777777" w:rsidR="00FF0C73" w:rsidRPr="00B37A74" w:rsidRDefault="00FF0C73" w:rsidP="00FF0C73">
      <w:pPr>
        <w:spacing w:line="480" w:lineRule="auto"/>
        <w:contextualSpacing/>
        <w:jc w:val="both"/>
        <w:rPr>
          <w:rFonts w:eastAsiaTheme="minorEastAsia" w:cstheme="minorHAnsi"/>
          <w:sz w:val="28"/>
          <w:szCs w:val="28"/>
        </w:rPr>
      </w:pPr>
      <w:r w:rsidRPr="00B37A74">
        <w:rPr>
          <w:rFonts w:cstheme="minorHAnsi"/>
          <w:b/>
          <w:sz w:val="28"/>
          <w:szCs w:val="28"/>
        </w:rPr>
        <w:t>Materials and methods</w:t>
      </w:r>
    </w:p>
    <w:p w14:paraId="038E40D5" w14:textId="77777777" w:rsidR="00FF0C73" w:rsidRPr="00B37A74" w:rsidRDefault="00FF0C73" w:rsidP="00FF0C73">
      <w:pPr>
        <w:spacing w:line="480" w:lineRule="auto"/>
        <w:contextualSpacing/>
        <w:jc w:val="both"/>
        <w:rPr>
          <w:rFonts w:cstheme="minorHAnsi"/>
          <w:b/>
        </w:rPr>
      </w:pPr>
      <w:r w:rsidRPr="00B37A74">
        <w:rPr>
          <w:rFonts w:cstheme="minorHAnsi"/>
          <w:b/>
        </w:rPr>
        <w:t>Data acquisition</w:t>
      </w:r>
    </w:p>
    <w:p w14:paraId="0359EBF9" w14:textId="05EAC98B" w:rsidR="00FF0C73" w:rsidRPr="00B37A74" w:rsidRDefault="00FF0C73" w:rsidP="00FF0C73">
      <w:pPr>
        <w:tabs>
          <w:tab w:val="center" w:pos="4513"/>
        </w:tabs>
        <w:spacing w:line="480" w:lineRule="auto"/>
        <w:contextualSpacing/>
        <w:jc w:val="both"/>
        <w:rPr>
          <w:rFonts w:eastAsiaTheme="minorEastAsia" w:cstheme="minorHAnsi"/>
        </w:rPr>
      </w:pPr>
      <w:r w:rsidRPr="00B37A74">
        <w:rPr>
          <w:rFonts w:cstheme="minorHAnsi"/>
        </w:rPr>
        <w:t xml:space="preserve">We searched the literature for experimental studies evaluating the temperature response of individual maximum consumption rate (feeding rate at unlimited food supply, </w:t>
      </w:r>
      <w:r w:rsidRPr="00B37A74">
        <w:rPr>
          <w:rFonts w:cstheme="minorHAnsi"/>
          <w:i/>
        </w:rPr>
        <w:t>ad libitum</w:t>
      </w:r>
      <w:r w:rsidRPr="00B37A74">
        <w:rPr>
          <w:rFonts w:cstheme="minorHAnsi"/>
        </w:rPr>
        <w:t>)</w:t>
      </w:r>
      <w:r>
        <w:rPr>
          <w:rFonts w:cstheme="minorHAnsi"/>
        </w:rPr>
        <w:t xml:space="preserve">, </w:t>
      </w:r>
      <w:r w:rsidRPr="00B37A74">
        <w:rPr>
          <w:rFonts w:cstheme="minorHAnsi"/>
        </w:rPr>
        <w:t xml:space="preserve">resting, routine and standard oxygen consumption rate as a proxy for metabolic rate </w:t>
      </w:r>
      <w:r w:rsidRPr="0001320D">
        <w:rPr>
          <w:rFonts w:cstheme="minorHAnsi"/>
        </w:rPr>
        <w:fldChar w:fldCharType="begin"/>
      </w:r>
      <w:r w:rsidRPr="00B37A74">
        <w:rPr>
          <w:rFonts w:cstheme="minorHAnsi"/>
        </w:rPr>
        <w:instrText xml:space="preserve"> ADDIN ZOTERO_ITEM CSL_CITATION {"citationID":"3egpneUb","properties":{"formattedCitation":"(Nelson 2016)","plainCitation":"(Nelson 2016)","noteIndex":0},"citationItems":[{"id":946,"uris":["http://zotero.org/users/6116610/items/XJ8ECG9K"],"uri":["http://zotero.org/users/6116610/items/XJ8ECG9K"],"itemData":{"id":946,"type":"article-journal","abstract":"Accounting for energy use by fishes has been taking place for over 200 years. The original, and continuing gold standard for measuring energy use in terrestrial animals, is to account for the waste heat produced by all reactions of metabolism, a process referred to as direct calorimetry. Direct calorimetry is not easy or convenient in terrestrial animals and is extremely difficult in aquatic animals. Thus, the original and most subsequent measurements of metabolic activity in fishes have been measured via indirect calorimetry. Indirect calorimetry takes advantage of the fact that oxygen is consumed and carbon dioxide is produced during the catabolic conversion of foodstuffs or energy reserves to useful ATP energy. As measuring [CO2] in water is more challenging than measuring [O2], most indirect calorimetric studies on fishes have used the rate of O2 consumption. To relate measurements of O2 consumption back to actual energy usage requires knowledge of the substrate being oxidized. Many contemporary studies of O2 consumption by fishes do not attempt to relate this measurement back to actual energy usage. Thus, the rate of oxygen consumption (O2) has become a measurement in its own right that is not necessarily synonymous with metabolic rate. Because all extant fishes are obligate aerobes (many fishes engage in substantial net anaerobiosis, but all require oxygen to complete their life cycle), this discrepancy does not appear to be of great concern to the fish biology community, and reports of fish oxygen consumption, without being related to energy, have proliferated. Unfortunately, under some circumstances, these measures can be quite different from one another. A review of the methodological history of the two measurements and a look towards the future are included.","container-title":"Journal of Fish Biology","DOI":"10.1111/jfb.12824","ISSN":"1095-8649","issue":"1","language":"en","page":"10-25","source":"Wiley Online Library","title":"Oxygen consumption rate v. rate of energy utilization of fishes: a comparison and brief history of the two measurements","title-short":"Oxygen consumption rate v. rate of energy utilization of fishes","volume":"88","author":[{"family":"Nelson","given":"J. A."}],"issued":{"date-parts":[["2016"]]}}}],"schema":"https://github.com/citation-style-language/schema/raw/master/csl-citation.json"} </w:instrText>
      </w:r>
      <w:r w:rsidRPr="0001320D">
        <w:rPr>
          <w:rFonts w:cstheme="minorHAnsi"/>
        </w:rPr>
        <w:fldChar w:fldCharType="separate"/>
      </w:r>
      <w:r w:rsidRPr="00B37A74">
        <w:rPr>
          <w:rFonts w:cstheme="minorHAnsi"/>
          <w:noProof/>
        </w:rPr>
        <w:t>(Nelson 2016)</w:t>
      </w:r>
      <w:r w:rsidRPr="0001320D">
        <w:rPr>
          <w:rFonts w:cstheme="minorHAnsi"/>
        </w:rPr>
        <w:fldChar w:fldCharType="end"/>
      </w:r>
      <w:r>
        <w:rPr>
          <w:rFonts w:cstheme="minorHAnsi"/>
        </w:rPr>
        <w:t xml:space="preserve"> and </w:t>
      </w:r>
      <w:r w:rsidRPr="00B37A74">
        <w:rPr>
          <w:rFonts w:cstheme="minorHAnsi"/>
        </w:rPr>
        <w:t>growth rate</w:t>
      </w:r>
      <w:r>
        <w:rPr>
          <w:rFonts w:cstheme="minorHAnsi"/>
        </w:rPr>
        <w:t xml:space="preserve">s </w:t>
      </w:r>
      <w:r w:rsidRPr="00695900">
        <w:rPr>
          <w:rFonts w:cstheme="minorHAnsi"/>
        </w:rPr>
        <w:t xml:space="preserve">across individuals of different sizes </w:t>
      </w:r>
      <w:r w:rsidRPr="0001320D">
        <w:rPr>
          <w:rFonts w:cstheme="minorHAnsi"/>
        </w:rPr>
        <w:t>within speci</w:t>
      </w:r>
      <w:commentRangeStart w:id="257"/>
      <w:commentRangeStart w:id="258"/>
      <w:r w:rsidRPr="00695900">
        <w:rPr>
          <w:rFonts w:cstheme="minorHAnsi"/>
        </w:rPr>
        <w:t>es</w:t>
      </w:r>
      <w:commentRangeEnd w:id="257"/>
      <w:r w:rsidRPr="00695900">
        <w:rPr>
          <w:rStyle w:val="Kommentarsreferens"/>
        </w:rPr>
        <w:commentReference w:id="257"/>
      </w:r>
      <w:commentRangeEnd w:id="258"/>
      <w:r w:rsidRPr="0001320D">
        <w:rPr>
          <w:rStyle w:val="Kommentarsreferens"/>
        </w:rPr>
        <w:commentReference w:id="258"/>
      </w:r>
      <w:r w:rsidRPr="00B37A74">
        <w:rPr>
          <w:rFonts w:eastAsiaTheme="minorEastAsia" w:cstheme="minorHAnsi"/>
        </w:rPr>
        <w:t>. We used</w:t>
      </w:r>
      <w:r w:rsidRPr="00B37A74">
        <w:rPr>
          <w:rFonts w:cstheme="minorHAnsi"/>
        </w:rPr>
        <w:t xml:space="preserve"> three different searches on the Web of Science Core Collection (see </w:t>
      </w:r>
      <w:r w:rsidRPr="00B37A74">
        <w:rPr>
          <w:rFonts w:eastAsiaTheme="minorEastAsia" w:cstheme="minorHAnsi"/>
          <w:i/>
          <w:iCs/>
        </w:rPr>
        <w:t>SI Appendix</w:t>
      </w:r>
      <w:r w:rsidRPr="00B37A74">
        <w:rPr>
          <w:rFonts w:cstheme="minorHAnsi"/>
        </w:rPr>
        <w:t xml:space="preserve">, for details). In order to estimate how these rates depend on body size and temperature within species, we selected studies </w:t>
      </w:r>
      <w:r w:rsidRPr="00B37A74">
        <w:t>that experimentally varied both body size and temperature</w:t>
      </w:r>
      <w:r w:rsidRPr="00B37A74">
        <w:rPr>
          <w:rFonts w:cstheme="minorHAnsi"/>
        </w:rPr>
        <w:t xml:space="preserve"> (</w:t>
      </w:r>
      <w:proofErr w:type="spellStart"/>
      <w:ins w:id="259" w:author="Anna Gårdmark" w:date="2021-01-12T11:12:00Z">
        <w:r w:rsidR="00895761">
          <w:rPr>
            <w:rFonts w:cstheme="minorHAnsi"/>
          </w:rPr>
          <w:t>factorially</w:t>
        </w:r>
      </w:ins>
      <w:proofErr w:type="spellEnd"/>
      <w:ins w:id="260" w:author="Anna Gårdmark" w:date="2021-01-12T11:11:00Z">
        <w:r w:rsidR="00895761">
          <w:rPr>
            <w:rFonts w:cstheme="minorHAnsi"/>
          </w:rPr>
          <w:t xml:space="preserve">, with </w:t>
        </w:r>
      </w:ins>
      <w:r w:rsidRPr="00B37A74">
        <w:rPr>
          <w:rFonts w:cstheme="minorHAnsi"/>
        </w:rPr>
        <w:t xml:space="preserve">at least two </w:t>
      </w:r>
      <w:r w:rsidRPr="00B37A74">
        <w:rPr>
          <w:rFonts w:eastAsiaTheme="minorEastAsia" w:cstheme="minorHAnsi"/>
        </w:rPr>
        <w:t>temperature treatments and at least two body masses</w:t>
      </w:r>
      <w:r>
        <w:rPr>
          <w:rFonts w:eastAsiaTheme="minorEastAsia" w:cstheme="minorHAnsi"/>
        </w:rPr>
        <w:t xml:space="preserve">). The </w:t>
      </w:r>
      <w:r w:rsidRPr="00B37A74">
        <w:rPr>
          <w:rFonts w:eastAsiaTheme="minorEastAsia" w:cstheme="minorHAnsi"/>
        </w:rPr>
        <w:t xml:space="preserve">average </w:t>
      </w:r>
      <w:r>
        <w:rPr>
          <w:rFonts w:eastAsiaTheme="minorEastAsia" w:cstheme="minorHAnsi"/>
        </w:rPr>
        <w:t xml:space="preserve">number </w:t>
      </w:r>
      <w:r w:rsidRPr="00B37A74">
        <w:rPr>
          <w:rFonts w:eastAsiaTheme="minorEastAsia" w:cstheme="minorHAnsi"/>
        </w:rPr>
        <w:t>of unique temperature</w:t>
      </w:r>
      <w:r>
        <w:rPr>
          <w:rFonts w:eastAsiaTheme="minorEastAsia" w:cstheme="minorHAnsi"/>
        </w:rPr>
        <w:t xml:space="preserve"> treatments (temperature </w:t>
      </w:r>
      <w:r w:rsidRPr="00B37A74">
        <w:rPr>
          <w:rFonts w:eastAsiaTheme="minorEastAsia" w:cstheme="minorHAnsi"/>
        </w:rPr>
        <w:t xml:space="preserve">rounded to nearest </w:t>
      </w:r>
      <m:oMath>
        <m:r>
          <w:rPr>
            <w:rFonts w:ascii="Cambria Math" w:eastAsiaTheme="minorEastAsia" w:hAnsi="Cambria Math" w:cstheme="minorHAnsi"/>
          </w:rPr>
          <m:t>℃</m:t>
        </m:r>
      </m:oMath>
      <w:r>
        <w:rPr>
          <w:rFonts w:eastAsiaTheme="minorEastAsia" w:cstheme="minorHAnsi"/>
        </w:rPr>
        <w:t>)</w:t>
      </w:r>
      <w:r w:rsidRPr="00B37A74">
        <w:rPr>
          <w:rFonts w:eastAsiaTheme="minorEastAsia" w:cstheme="minorHAnsi"/>
        </w:rPr>
        <w:t xml:space="preserve"> </w:t>
      </w:r>
      <w:r>
        <w:rPr>
          <w:rFonts w:eastAsiaTheme="minorEastAsia" w:cstheme="minorHAnsi"/>
        </w:rPr>
        <w:t xml:space="preserve">by species </w:t>
      </w:r>
      <w:r w:rsidRPr="00B37A74">
        <w:rPr>
          <w:rFonts w:eastAsiaTheme="minorEastAsia" w:cstheme="minorHAnsi"/>
        </w:rPr>
        <w:t xml:space="preserve">is 7.2 for growth and 4.3 for consumption and </w:t>
      </w:r>
      <w:r w:rsidRPr="00B37A74">
        <w:rPr>
          <w:rFonts w:eastAsiaTheme="minorEastAsia" w:cstheme="minorHAnsi"/>
        </w:rPr>
        <w:lastRenderedPageBreak/>
        <w:t>metabolism data)</w:t>
      </w:r>
      <w:r w:rsidRPr="00B37A74">
        <w:rPr>
          <w:rFonts w:cstheme="minorHAnsi"/>
        </w:rPr>
        <w:t xml:space="preserve">. The criteria for both mass and temperature variation in the experiments reduces the number of potential data sets, as most experimental studies use either size or temperature treatments, not both. However, this criterion allows us to fit multiple regression models and estimate the effects of mass and temperature jointly, and to evaluate the probability of interactive mass- and temperature effects within species. Following common practice </w:t>
      </w:r>
      <w:r w:rsidRPr="00B37A74">
        <w:rPr>
          <w:rFonts w:eastAsiaTheme="minorEastAsia" w:cstheme="minorHAnsi"/>
        </w:rPr>
        <w:t xml:space="preserve">we excluded larval studies, which represents a life stage exhibiting different constraints and scaling relationships </w:t>
      </w:r>
      <w:r w:rsidRPr="00B37A74">
        <w:rPr>
          <w:rFonts w:eastAsiaTheme="minorEastAsia" w:cstheme="minorHAnsi"/>
        </w:rPr>
        <w:fldChar w:fldCharType="begin"/>
      </w:r>
      <w:r w:rsidRPr="00B37A74">
        <w:rPr>
          <w:rFonts w:eastAsiaTheme="minorEastAsia" w:cstheme="minorHAnsi"/>
        </w:rPr>
        <w:instrText xml:space="preserve"> ADDIN ZOTERO_ITEM CSL_CITATION {"citationID":"a247vggmdpk","properties":{"formattedCitation":"(Glazier 2005)","plainCitation":"(Glazier 2005)","noteIndex":0},"citationItems":[{"id":565,"uris":["http://zotero.org/users/6116610/items/N9ER7BYE"],"uri":["http://zotero.org/users/6116610/items/N9ER7BYE"],"itemData":{"id":565,"type":"article-journal","abstract":"In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(b\\textless1); Type II: linear, isometric (b=1); Type III: nonlinear, ontogenetic shift from isometric (b=1), or nearly isometric, to negatively allometric (b\\textless1); and Type IV: nonlinear, ontogenetic shift from positively allometric (b\\textgreater1) to one or two later phases of negative allometry (b\\textless1).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 of the Cambridge Philosophical Society","DOI":"10.1017/S1464793105006834","issue":"4","note":"PMID: 16221332","page":"611–662","title":"Beyond the '3/4-power law': variation in the intra- and interspecific scaling of metabolic rate in animals","volume":"80","author":[{"family":"Glazier","given":"D S"}],"issued":{"date-parts":[["2005"]]}}}],"schema":"https://github.com/citation-style-language/schema/raw/master/csl-citation.json"} </w:instrText>
      </w:r>
      <w:r w:rsidRPr="00B37A74">
        <w:rPr>
          <w:rFonts w:eastAsiaTheme="minorEastAsia" w:cstheme="minorHAnsi"/>
        </w:rPr>
        <w:fldChar w:fldCharType="separate"/>
      </w:r>
      <w:r w:rsidRPr="00B37A74">
        <w:t>(Glazier 2005)</w:t>
      </w:r>
      <w:r w:rsidRPr="00B37A74">
        <w:rPr>
          <w:rFonts w:eastAsiaTheme="minorEastAsia" w:cstheme="minorHAnsi"/>
        </w:rPr>
        <w:fldChar w:fldCharType="end"/>
      </w:r>
      <w:r w:rsidRPr="00B37A74">
        <w:rPr>
          <w:rFonts w:eastAsiaTheme="minorEastAsia" w:cstheme="minorHAnsi"/>
        </w:rPr>
        <w:t xml:space="preserve">. </w:t>
      </w:r>
    </w:p>
    <w:p w14:paraId="2BBE529A" w14:textId="77777777" w:rsidR="00FF0C73" w:rsidRPr="00B37A74" w:rsidRDefault="00FF0C73" w:rsidP="00FF0C73">
      <w:pPr>
        <w:tabs>
          <w:tab w:val="center" w:pos="4513"/>
        </w:tabs>
        <w:spacing w:line="480" w:lineRule="auto"/>
        <w:ind w:firstLine="284"/>
        <w:contextualSpacing/>
        <w:jc w:val="both"/>
        <w:rPr>
          <w:rFonts w:cstheme="minorHAnsi"/>
        </w:rPr>
      </w:pPr>
      <w:r w:rsidRPr="00B37A74">
        <w:rPr>
          <w:rFonts w:eastAsiaTheme="minorEastAsia" w:cstheme="minorHAnsi"/>
        </w:rPr>
        <w:tab/>
        <w:t>Studies were included if (i) a unique experimental temperature was recorded for each trial (</w:t>
      </w:r>
      <m:oMath>
        <m:r>
          <w:rPr>
            <w:rFonts w:ascii="Cambria Math" w:eastAsiaTheme="minorEastAsia" w:hAnsi="Cambria Math" w:cstheme="minorHAnsi"/>
          </w:rPr>
          <m:t>±</m:t>
        </m:r>
      </m:oMath>
      <w:r w:rsidRPr="00B37A74">
        <w:rPr>
          <w:rFonts w:eastAsiaTheme="minorEastAsia" w:cstheme="minorHAnsi"/>
        </w:rPr>
        <w:t>1</w:t>
      </w:r>
      <m:oMath>
        <m:r>
          <w:rPr>
            <w:rFonts w:ascii="Cambria Math" w:eastAsiaTheme="minorEastAsia" w:hAnsi="Cambria Math" w:cstheme="minorHAnsi"/>
          </w:rPr>
          <m:t>°</m:t>
        </m:r>
        <m:r>
          <m:rPr>
            <m:sty m:val="p"/>
          </m:rPr>
          <w:rPr>
            <w:rFonts w:ascii="Cambria Math" w:eastAsiaTheme="minorEastAsia" w:hAnsi="Cambria Math" w:cstheme="minorHAnsi"/>
          </w:rPr>
          <m:t>C</m:t>
        </m:r>
      </m:oMath>
      <w:r w:rsidRPr="00B37A74">
        <w:rPr>
          <w:rFonts w:eastAsiaTheme="minorEastAsia" w:cstheme="minorHAnsi"/>
        </w:rPr>
        <w:t xml:space="preserve">), (ii) fish were provided food at </w:t>
      </w:r>
      <w:r w:rsidRPr="00B37A74">
        <w:rPr>
          <w:rFonts w:eastAsiaTheme="minorEastAsia" w:cstheme="minorHAnsi"/>
          <w:i/>
        </w:rPr>
        <w:t>ad libitum</w:t>
      </w:r>
      <w:r w:rsidRPr="00B37A74">
        <w:rPr>
          <w:rFonts w:eastAsiaTheme="minorEastAsia" w:cstheme="minorHAnsi"/>
        </w:rPr>
        <w:t xml:space="preserve"> (consumption and growth data) or if they were unfed (resting, standard or routine metabolic rate), and (iii) fish exhibited normal behavior during the experiments. We used only one study per species and rate to ensure that all data within a given species are comparable as measurements of these rates can vary between studies due to e.g. measurement bias, differences in experimental protocols, or because different populations were studied </w:t>
      </w:r>
      <w:r w:rsidRPr="0001320D">
        <w:rPr>
          <w:rFonts w:eastAsiaTheme="minorEastAsia" w:cstheme="minorHAnsi"/>
        </w:rPr>
        <w:fldChar w:fldCharType="begin"/>
      </w:r>
      <w:r w:rsidRPr="00B37A74">
        <w:rPr>
          <w:rFonts w:eastAsiaTheme="minorEastAsia" w:cstheme="minorHAnsi"/>
        </w:rPr>
        <w:instrText xml:space="preserve"> ADDIN ZOTERO_ITEM CSL_CITATION {"citationID":"amcftootkd","properties":{"formattedCitation":"(Armstrong &amp; Hawkins 2008; Jerde {\\i{}et al.} 2019)","plainCitation":"(Armstrong &amp; Hawkins 2008; Jerde et al. 2019)","noteIndex":0},"citationItems":[{"id":87,"uris":["http://zotero.org/users/6116610/items/6VE39MGA"],"uri":["http://zotero.org/users/6116610/items/6VE39MGA"],"itemData":{"id":87,"type":"article-journal","container-title":"Hydrobiologia","DOI":"10.1007/s10750-007-9268-x","ISSN":"0018-8158, 1573-5117","issue":"1","language":"en","page":"83-90","source":"Crossref","title":"Standard metabolic rate of pike, Esox lucius: variation among studies and implications for energy flow modelling","title-short":"Standard metabolic rate of pike, Esox lucius","volume":"601","author":[{"family":"Armstrong","given":"John D."},{"family":"Hawkins","given":"Lorraine A."}],"issued":{"date-parts":[["2008",4]]}}},{"id":801,"uris":["http://zotero.org/users/6116610/items/72LJKITA"],"uri":["http://zotero.org/users/6116610/items/72LJKITA"],"itemData":{"id":801,"type":"article-journal","abstract":"As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L."}],"issued":{"date-parts":[["2019",9,20]]}}}],"schema":"https://github.com/citation-style-language/schema/raw/master/csl-citation.json"} </w:instrText>
      </w:r>
      <w:r w:rsidRPr="0001320D">
        <w:rPr>
          <w:rFonts w:eastAsiaTheme="minorEastAsia" w:cstheme="minorHAnsi"/>
        </w:rPr>
        <w:fldChar w:fldCharType="separate"/>
      </w:r>
      <w:r w:rsidRPr="00B37A74">
        <w:t xml:space="preserve">(Armstrong &amp; Hawkins 2008; Jerde </w:t>
      </w:r>
      <w:r w:rsidRPr="00B37A74">
        <w:rPr>
          <w:i/>
          <w:iCs/>
        </w:rPr>
        <w:t>et al.</w:t>
      </w:r>
      <w:r w:rsidRPr="00B37A74">
        <w:t xml:space="preserve"> 2019)</w:t>
      </w:r>
      <w:r w:rsidRPr="0001320D">
        <w:rPr>
          <w:rFonts w:eastAsiaTheme="minorEastAsia" w:cstheme="minorHAnsi"/>
        </w:rPr>
        <w:fldChar w:fldCharType="end"/>
      </w:r>
      <w:r w:rsidRPr="00B37A74">
        <w:rPr>
          <w:rFonts w:eastAsiaTheme="minorEastAsia" w:cstheme="minorHAnsi"/>
        </w:rPr>
        <w:t xml:space="preserve">. In cases where we found more than one study for a given rate and species, we selected the most suitable study based on our pre-defined criteria (for details, see </w:t>
      </w:r>
      <w:r w:rsidRPr="00B37A74">
        <w:rPr>
          <w:rFonts w:eastAsiaTheme="minorEastAsia" w:cstheme="minorHAnsi"/>
          <w:i/>
          <w:iCs/>
        </w:rPr>
        <w:t>SI Appendix</w:t>
      </w:r>
      <w:r w:rsidRPr="00B37A74">
        <w:rPr>
          <w:rFonts w:eastAsiaTheme="minorEastAsia" w:cstheme="minorHAnsi"/>
        </w:rPr>
        <w:t>). We ensured that the experiments were conducted at ecologically relevant temperatures (</w:t>
      </w:r>
      <w:r w:rsidRPr="00B37A74">
        <w:rPr>
          <w:rFonts w:eastAsiaTheme="minorEastAsia" w:cstheme="minorHAnsi"/>
          <w:i/>
          <w:iCs/>
        </w:rPr>
        <w:t>SI Appendix</w:t>
      </w:r>
      <w:r>
        <w:rPr>
          <w:rFonts w:eastAsiaTheme="minorEastAsia" w:cstheme="minorHAnsi"/>
          <w:i/>
          <w:iCs/>
        </w:rPr>
        <w:t>,</w:t>
      </w:r>
      <w:r w:rsidRPr="00B37A74">
        <w:rPr>
          <w:rFonts w:eastAsiaTheme="minorEastAsia" w:cstheme="minorHAnsi"/>
        </w:rPr>
        <w:t xml:space="preserve"> Fig</w:t>
      </w:r>
      <w:r>
        <w:rPr>
          <w:rFonts w:eastAsiaTheme="minorEastAsia" w:cstheme="minorHAnsi"/>
        </w:rPr>
        <w:t>.</w:t>
      </w:r>
      <w:r w:rsidRPr="00B37A74">
        <w:rPr>
          <w:rFonts w:eastAsiaTheme="minorEastAsia" w:cstheme="minorHAnsi"/>
        </w:rPr>
        <w:t xml:space="preserve"> S</w:t>
      </w:r>
      <w:r>
        <w:rPr>
          <w:rFonts w:eastAsiaTheme="minorEastAsia" w:cstheme="minorHAnsi"/>
        </w:rPr>
        <w:t>1,</w:t>
      </w:r>
      <w:r w:rsidRPr="00B37A74">
        <w:rPr>
          <w:rFonts w:eastAsiaTheme="minorEastAsia" w:cstheme="minorHAnsi"/>
        </w:rPr>
        <w:t xml:space="preserve">S3). </w:t>
      </w:r>
      <w:r w:rsidRPr="00B37A74">
        <w:rPr>
          <w:rFonts w:cstheme="minorHAnsi"/>
        </w:rPr>
        <w:t xml:space="preserve">A more detailed description of the search protocol, data selection, acquisition, quality control, collation of additional information and standardizing of rates to common units can be found in </w:t>
      </w:r>
      <w:r w:rsidRPr="00B37A74">
        <w:rPr>
          <w:rFonts w:eastAsiaTheme="minorEastAsia" w:cstheme="minorHAnsi"/>
          <w:i/>
          <w:iCs/>
        </w:rPr>
        <w:t>SI Appendix</w:t>
      </w:r>
      <w:r w:rsidRPr="00B37A74">
        <w:rPr>
          <w:rFonts w:cstheme="minorHAnsi"/>
        </w:rPr>
        <w:t>.</w:t>
      </w:r>
    </w:p>
    <w:p w14:paraId="3F7398B1" w14:textId="77777777" w:rsidR="00FF0C73" w:rsidRPr="00B37A74" w:rsidRDefault="00FF0C73" w:rsidP="00FF0C73">
      <w:pPr>
        <w:tabs>
          <w:tab w:val="center" w:pos="4513"/>
        </w:tabs>
        <w:spacing w:line="480" w:lineRule="auto"/>
        <w:ind w:firstLine="284"/>
        <w:contextualSpacing/>
        <w:jc w:val="both"/>
        <w:rPr>
          <w:rFonts w:cstheme="minorHAnsi"/>
        </w:rPr>
      </w:pPr>
      <w:r w:rsidRPr="00B37A74">
        <w:rPr>
          <w:rFonts w:cstheme="minorHAnsi"/>
        </w:rPr>
        <w:t>We compiled four datasets:</w:t>
      </w:r>
      <w:r>
        <w:rPr>
          <w:rFonts w:cstheme="minorHAnsi"/>
        </w:rPr>
        <w:t xml:space="preserve"> </w:t>
      </w:r>
      <w:r w:rsidRPr="00B37A74">
        <w:rPr>
          <w:rFonts w:cstheme="minorHAnsi"/>
        </w:rPr>
        <w:t>maximum consumption rate, metabolic rate</w:t>
      </w:r>
      <w:r>
        <w:rPr>
          <w:rFonts w:cstheme="minorHAnsi"/>
        </w:rPr>
        <w:t xml:space="preserve">, </w:t>
      </w:r>
      <w:r w:rsidRPr="00B37A74">
        <w:rPr>
          <w:rFonts w:cstheme="minorHAnsi"/>
        </w:rPr>
        <w:t>growth rate</w:t>
      </w:r>
      <w:r>
        <w:rPr>
          <w:rFonts w:cstheme="minorHAnsi"/>
        </w:rPr>
        <w:t xml:space="preserve"> </w:t>
      </w:r>
      <w:r w:rsidRPr="00B37A74">
        <w:rPr>
          <w:rFonts w:cstheme="minorHAnsi"/>
        </w:rPr>
        <w:t>and the optimum growth temperature</w:t>
      </w:r>
      <w:r w:rsidRPr="00B37A74" w:rsidDel="00782F2C">
        <w:rPr>
          <w:rFonts w:cstheme="minorHAnsi"/>
        </w:rPr>
        <w:t xml:space="preserve"> </w:t>
      </w:r>
      <w:r w:rsidRPr="00B37A74">
        <w:rPr>
          <w:rFonts w:cstheme="minorHAnsi"/>
        </w:rPr>
        <w:t>for each combination of body mass group and species. We compiled a total of 746 measurements of maximum consumption rate (of which 666 are below peak)</w:t>
      </w:r>
      <w:r>
        <w:rPr>
          <w:rFonts w:cstheme="minorHAnsi"/>
        </w:rPr>
        <w:t xml:space="preserve">, </w:t>
      </w:r>
      <w:r w:rsidRPr="00B37A74">
        <w:rPr>
          <w:rFonts w:cstheme="minorHAnsi"/>
        </w:rPr>
        <w:t xml:space="preserve">2699 measurements of metabolic rate </w:t>
      </w:r>
      <w:r>
        <w:rPr>
          <w:rFonts w:cstheme="minorHAnsi"/>
        </w:rPr>
        <w:t xml:space="preserve">and </w:t>
      </w:r>
      <w:r w:rsidRPr="00B37A74">
        <w:rPr>
          <w:rFonts w:cstheme="minorHAnsi"/>
        </w:rPr>
        <w:t>227 measurements of growth rate (45 optimum temperatures)</w:t>
      </w:r>
      <w:r>
        <w:rPr>
          <w:rFonts w:cstheme="minorHAnsi"/>
        </w:rPr>
        <w:t xml:space="preserve"> </w:t>
      </w:r>
      <w:r w:rsidRPr="00B37A74">
        <w:rPr>
          <w:rFonts w:cstheme="minorHAnsi"/>
        </w:rPr>
        <w:lastRenderedPageBreak/>
        <w:t xml:space="preserve">from published articles for each rate, </w:t>
      </w:r>
      <w:r w:rsidRPr="00B37A74">
        <w:rPr>
          <w:rFonts w:eastAsiaTheme="minorEastAsia" w:cstheme="minorHAnsi"/>
        </w:rPr>
        <w:t>from</w:t>
      </w:r>
      <w:r>
        <w:rPr>
          <w:rFonts w:cstheme="minorHAnsi"/>
        </w:rPr>
        <w:t xml:space="preserve"> </w:t>
      </w:r>
      <w:r w:rsidRPr="00B37A74">
        <w:rPr>
          <w:rFonts w:cstheme="minorHAnsi"/>
        </w:rPr>
        <w:t>20</w:t>
      </w:r>
      <w:r>
        <w:rPr>
          <w:rFonts w:cstheme="minorHAnsi"/>
        </w:rPr>
        <w:t xml:space="preserve">, </w:t>
      </w:r>
      <w:r w:rsidRPr="00B37A74">
        <w:rPr>
          <w:rFonts w:cstheme="minorHAnsi"/>
        </w:rPr>
        <w:t>34</w:t>
      </w:r>
      <w:r>
        <w:rPr>
          <w:rFonts w:cstheme="minorHAnsi"/>
        </w:rPr>
        <w:t xml:space="preserve"> and </w:t>
      </w:r>
      <w:r w:rsidRPr="00B37A74">
        <w:rPr>
          <w:rFonts w:eastAsiaTheme="minorEastAsia" w:cstheme="minorHAnsi"/>
        </w:rPr>
        <w:t>13</w:t>
      </w:r>
      <w:r>
        <w:rPr>
          <w:rFonts w:eastAsiaTheme="minorEastAsia" w:cstheme="minorHAnsi"/>
        </w:rPr>
        <w:t xml:space="preserve"> </w:t>
      </w:r>
      <w:r w:rsidRPr="00B37A74">
        <w:rPr>
          <w:rFonts w:eastAsiaTheme="minorEastAsia" w:cstheme="minorHAnsi"/>
        </w:rPr>
        <w:t xml:space="preserve">species, respectively, from different taxonomic groups, habitats and lifestyles (Table S1-S2). We requested original data from all corresponding authors of each article. In cases where we did not hear from the corresponding author, we extracted data from tables or figures using </w:t>
      </w:r>
      <w:r w:rsidRPr="00B37A74">
        <w:rPr>
          <w:rFonts w:cstheme="minorHAnsi"/>
        </w:rPr>
        <w:t xml:space="preserve">Web Plot Digitizer </w:t>
      </w:r>
      <w:r w:rsidRPr="0001320D">
        <w:rPr>
          <w:rFonts w:cstheme="minorHAnsi"/>
        </w:rPr>
        <w:fldChar w:fldCharType="begin"/>
      </w:r>
      <w:r w:rsidRPr="00B37A74">
        <w:rPr>
          <w:rFonts w:cstheme="minorHAnsi"/>
        </w:rPr>
        <w:instrText xml:space="preserve"> ADDIN ZOTERO_ITEM CSL_CITATION {"citationID":"uvru3095","properties":{"formattedCitation":"(Rohatgi 2012)","plainCitation":"(Rohatgi 2012)","noteIndex":0},"citationItems":[{"id":5,"uris":["http://zotero.org/users/6116610/items/MP7EUGU3"],"uri":["http://zotero.org/users/6116610/items/MP7EUGU3"],"itemData":{"id":5,"type":"book","title":"WebPlotDigitalizer: HTML5 based online tool to extract numerical data from plot images. Version 4.1. [WWW document] URL https://automeris.io/WebPlotDigitizer (accessed on January 2019).","author":[{"family":"Rohatgi","given":"Ankit"}],"issued":{"date-parts":[["2012"]]}}}],"schema":"https://github.com/citation-style-language/schema/raw/master/csl-citation.json"} </w:instrText>
      </w:r>
      <w:r w:rsidRPr="0001320D">
        <w:rPr>
          <w:rFonts w:cstheme="minorHAnsi"/>
        </w:rPr>
        <w:fldChar w:fldCharType="separate"/>
      </w:r>
      <w:r w:rsidRPr="00B37A74">
        <w:t>(Rohatgi 2012)</w:t>
      </w:r>
      <w:r w:rsidRPr="0001320D">
        <w:rPr>
          <w:rFonts w:cstheme="minorHAnsi"/>
        </w:rPr>
        <w:fldChar w:fldCharType="end"/>
      </w:r>
      <w:r w:rsidRPr="00B37A74">
        <w:rPr>
          <w:rFonts w:eastAsiaTheme="minorEastAsia" w:cstheme="minorHAnsi"/>
        </w:rPr>
        <w:t xml:space="preserve">. </w:t>
      </w:r>
      <w:r w:rsidRPr="00B37A74">
        <w:rPr>
          <w:rFonts w:cstheme="minorHAnsi"/>
        </w:rPr>
        <w:t xml:space="preserve"> </w:t>
      </w:r>
    </w:p>
    <w:p w14:paraId="50B5815C" w14:textId="77777777" w:rsidR="00FF0C73" w:rsidRPr="00B37A74" w:rsidRDefault="00FF0C73" w:rsidP="00FF0C73">
      <w:pPr>
        <w:spacing w:line="480" w:lineRule="auto"/>
        <w:contextualSpacing/>
        <w:jc w:val="both"/>
        <w:rPr>
          <w:rFonts w:cstheme="minorHAnsi"/>
          <w:b/>
        </w:rPr>
      </w:pPr>
    </w:p>
    <w:p w14:paraId="5E309610" w14:textId="77777777" w:rsidR="00FF0C73" w:rsidRPr="00B37A74" w:rsidRDefault="00FF0C73" w:rsidP="00FF0C73">
      <w:pPr>
        <w:spacing w:line="480" w:lineRule="auto"/>
        <w:contextualSpacing/>
        <w:jc w:val="both"/>
        <w:rPr>
          <w:rFonts w:cstheme="minorHAnsi"/>
          <w:b/>
        </w:rPr>
      </w:pPr>
      <w:r w:rsidRPr="00B37A74">
        <w:rPr>
          <w:rFonts w:cstheme="minorHAnsi"/>
          <w:b/>
        </w:rPr>
        <w:t>Model fitting</w:t>
      </w:r>
    </w:p>
    <w:p w14:paraId="08F9D662" w14:textId="77777777" w:rsidR="00FF0C73" w:rsidRPr="00B37A74" w:rsidRDefault="00FF0C73" w:rsidP="00FF0C73">
      <w:pPr>
        <w:spacing w:line="480" w:lineRule="auto"/>
        <w:contextualSpacing/>
        <w:jc w:val="both"/>
        <w:rPr>
          <w:bCs/>
          <w:i/>
          <w:iCs/>
        </w:rPr>
      </w:pPr>
      <w:r w:rsidRPr="00B37A74">
        <w:rPr>
          <w:bCs/>
          <w:i/>
          <w:iCs/>
        </w:rPr>
        <w:t>Model description</w:t>
      </w:r>
    </w:p>
    <w:p w14:paraId="73A216A9" w14:textId="77777777" w:rsidR="00FF0C73" w:rsidRPr="00B37A74" w:rsidRDefault="00FF0C73" w:rsidP="00FF0C73">
      <w:pPr>
        <w:pStyle w:val="Kommentarer"/>
        <w:spacing w:line="480" w:lineRule="auto"/>
        <w:jc w:val="both"/>
        <w:rPr>
          <w:sz w:val="24"/>
          <w:szCs w:val="24"/>
        </w:rPr>
      </w:pPr>
      <w:r w:rsidRPr="00B37A74">
        <w:rPr>
          <w:sz w:val="24"/>
          <w:szCs w:val="24"/>
        </w:rPr>
        <w:t>To each dataset, w</w:t>
      </w:r>
      <w:r w:rsidRPr="00B37A74">
        <w:rPr>
          <w:bCs/>
          <w:sz w:val="24"/>
          <w:szCs w:val="24"/>
        </w:rPr>
        <w:t xml:space="preserve">e fit hierarchical models with different combinations of species-varying coefficients, meaning they are estimated with shrinkage. This reduces the influence of outliers which could occur in species with small samples sizes </w:t>
      </w:r>
      <w:r w:rsidRPr="00B37A74">
        <w:rPr>
          <w:bCs/>
          <w:sz w:val="24"/>
          <w:szCs w:val="24"/>
        </w:rPr>
        <w:fldChar w:fldCharType="begin"/>
      </w:r>
      <w:r w:rsidRPr="00B37A74">
        <w:rPr>
          <w:bCs/>
          <w:sz w:val="24"/>
          <w:szCs w:val="24"/>
        </w:rPr>
        <w:instrText xml:space="preserve"> ADDIN ZOTERO_ITEM CSL_CITATION {"citationID":"a13lhriqdmn","properties":{"formattedCitation":"(Gelman &amp; Hill 2007; Harrison {\\i{}et al.} 2018)","plainCitation":"(Gelman &amp; Hill 2007; Harrison et al. 2018)","noteIndex":0},"citationItems":[{"id":777,"uris":["http://zotero.org/users/6116610/items/9MH67JKW"],"uri":["http://zotero.org/users/6116610/items/9MH67JKW"],"itemData":{"id":777,"type":"book","abstract":"Data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2007"]]}}},{"id":778,"uris":["http://zotero.org/users/6116610/items/DUAN7QX2"],"uri":["http://zotero.org/users/6116610/items/DUAN7QX2"],"itemData":{"id":778,"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B37A74">
        <w:rPr>
          <w:bCs/>
          <w:sz w:val="24"/>
          <w:szCs w:val="24"/>
        </w:rPr>
        <w:fldChar w:fldCharType="separate"/>
      </w:r>
      <w:r w:rsidRPr="00B37A74">
        <w:rPr>
          <w:sz w:val="24"/>
        </w:rPr>
        <w:t xml:space="preserve">(Gelman &amp; Hill 2007; Harrison </w:t>
      </w:r>
      <w:r w:rsidRPr="00B37A74">
        <w:rPr>
          <w:i/>
          <w:iCs/>
          <w:sz w:val="24"/>
        </w:rPr>
        <w:t>et al.</w:t>
      </w:r>
      <w:r w:rsidRPr="00B37A74">
        <w:rPr>
          <w:sz w:val="24"/>
        </w:rPr>
        <w:t xml:space="preserve"> 2018)</w:t>
      </w:r>
      <w:r w:rsidRPr="00B37A74">
        <w:rPr>
          <w:bCs/>
          <w:sz w:val="24"/>
          <w:szCs w:val="24"/>
        </w:rPr>
        <w:fldChar w:fldCharType="end"/>
      </w:r>
      <w:r w:rsidRPr="00B37A74">
        <w:rPr>
          <w:bCs/>
          <w:sz w:val="24"/>
          <w:szCs w:val="24"/>
        </w:rPr>
        <w:t>. The general form of the model is:</w:t>
      </w:r>
    </w:p>
    <w:p w14:paraId="2C4C3FEA" w14:textId="77777777" w:rsidR="00FF0C73" w:rsidRPr="00B37A74" w:rsidRDefault="005911F4" w:rsidP="00FF0C73">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y</m:t>
            </m:r>
          </m:e>
          <m:sub>
            <m:r>
              <w:rPr>
                <w:rFonts w:ascii="Cambria Math" w:hAnsi="Cambria Math"/>
              </w:rPr>
              <m:t>ij</m:t>
            </m:r>
          </m:sub>
        </m:sSub>
        <m:r>
          <w:rPr>
            <w:rFonts w:ascii="Cambria Math" w:hAnsi="Cambria Math"/>
          </w:rPr>
          <m:t>~N(</m:t>
        </m:r>
        <m:sSub>
          <m:sSubPr>
            <m:ctrlPr>
              <w:rPr>
                <w:rFonts w:ascii="Cambria Math" w:hAnsi="Cambria Math"/>
                <w:bCs/>
                <w:i/>
                <w:iCs/>
              </w:rPr>
            </m:ctrlPr>
          </m:sSubPr>
          <m:e>
            <m:r>
              <w:rPr>
                <w:rFonts w:ascii="Cambria Math" w:hAnsi="Cambria Math"/>
              </w:rPr>
              <m:t>μ</m:t>
            </m:r>
          </m:e>
          <m:sub>
            <m:r>
              <w:rPr>
                <w:rFonts w:ascii="Cambria Math" w:hAnsi="Cambria Math"/>
              </w:rPr>
              <m:t>ij</m:t>
            </m:r>
          </m:sub>
        </m:sSub>
        <m:r>
          <w:rPr>
            <w:rFonts w:ascii="Cambria Math" w:hAnsi="Cambria Math"/>
          </w:rPr>
          <m:t>, σ)</m:t>
        </m:r>
      </m:oMath>
      <w:r w:rsidR="00FF0C73" w:rsidRPr="00B37A74">
        <w:rPr>
          <w:rFonts w:eastAsiaTheme="minorEastAsia"/>
        </w:rPr>
        <w:t xml:space="preserve">                                                                 (1)</w:t>
      </w:r>
    </w:p>
    <w:p w14:paraId="043CCADB" w14:textId="77777777" w:rsidR="00FF0C73" w:rsidRPr="00B37A74" w:rsidRDefault="005911F4" w:rsidP="00FF0C73">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bCs/>
                <w:i/>
                <w:iCs/>
              </w:rPr>
            </m:ctrlPr>
          </m:sSubPr>
          <m:e>
            <m:r>
              <w:rPr>
                <w:rFonts w:ascii="Cambria Math" w:hAnsi="Cambria Math"/>
              </w:rPr>
              <m:t>β</m:t>
            </m:r>
          </m:e>
          <m:sub>
            <m:r>
              <w:rPr>
                <w:rFonts w:ascii="Cambria Math" w:hAnsi="Cambria Math"/>
              </w:rPr>
              <m:t>0j</m:t>
            </m:r>
          </m:sub>
        </m:sSub>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e>
        </m:nary>
      </m:oMath>
      <w:r w:rsidR="00FF0C73" w:rsidRPr="00B37A74">
        <w:rPr>
          <w:rFonts w:eastAsiaTheme="minorEastAsia"/>
        </w:rPr>
        <w:t xml:space="preserve">                                                           (2)</w:t>
      </w:r>
    </w:p>
    <w:p w14:paraId="2B3ED4AE" w14:textId="77777777" w:rsidR="00FF0C73" w:rsidRPr="00B37A74" w:rsidRDefault="005911F4" w:rsidP="00FF0C73">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β</m:t>
            </m:r>
          </m:e>
          <m:sub>
            <m:r>
              <w:rPr>
                <w:rFonts w:ascii="Cambria Math" w:hAnsi="Cambria Math"/>
              </w:rPr>
              <m:t>0j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r>
          <w:rPr>
            <w:rFonts w:ascii="Cambria Math" w:eastAsiaTheme="minorEastAsia" w:hAnsi="Cambria Math"/>
          </w:rPr>
          <m:t>)</m:t>
        </m:r>
      </m:oMath>
      <w:r w:rsidR="00FF0C73" w:rsidRPr="00B37A74">
        <w:rPr>
          <w:rFonts w:eastAsiaTheme="minorEastAsia"/>
        </w:rPr>
        <w:t xml:space="preserve">                                                                (3)</w:t>
      </w:r>
    </w:p>
    <w:p w14:paraId="2471D5A1" w14:textId="1235018D" w:rsidR="00FF0C73" w:rsidRPr="00B37A74" w:rsidRDefault="00FF0C73" w:rsidP="00FF0C73">
      <w:pPr>
        <w:spacing w:line="480" w:lineRule="auto"/>
        <w:jc w:val="both"/>
        <w:rPr>
          <w:rFonts w:eastAsiaTheme="minorEastAsia"/>
        </w:rPr>
      </w:pPr>
      <w:r w:rsidRPr="00B37A74">
        <w:rPr>
          <w:rFonts w:eastAsiaTheme="minorEastAsia"/>
        </w:rPr>
        <w:t xml:space="preserve">where </w:t>
      </w:r>
      <m:oMath>
        <m:sSub>
          <m:sSubPr>
            <m:ctrlPr>
              <w:rPr>
                <w:rFonts w:ascii="Cambria Math" w:hAnsi="Cambria Math"/>
                <w:bCs/>
                <w:i/>
                <w:iCs/>
              </w:rPr>
            </m:ctrlPr>
          </m:sSubPr>
          <m:e>
            <m:r>
              <w:rPr>
                <w:rFonts w:ascii="Cambria Math" w:hAnsi="Cambria Math"/>
              </w:rPr>
              <m:t>y</m:t>
            </m:r>
          </m:e>
          <m:sub>
            <m:r>
              <w:rPr>
                <w:rFonts w:ascii="Cambria Math" w:hAnsi="Cambria Math"/>
              </w:rPr>
              <m:t>ij</m:t>
            </m:r>
          </m:sub>
        </m:sSub>
      </m:oMath>
      <w:r w:rsidRPr="00B37A74">
        <w:rPr>
          <w:rFonts w:eastAsiaTheme="minorEastAsia"/>
          <w:bCs/>
          <w:iCs/>
        </w:rPr>
        <w:t xml:space="preserve"> is the </w:t>
      </w:r>
      <m:oMath>
        <m:r>
          <w:rPr>
            <w:rFonts w:ascii="Cambria Math" w:eastAsiaTheme="minorEastAsia" w:hAnsi="Cambria Math"/>
          </w:rPr>
          <m:t>i</m:t>
        </m:r>
      </m:oMath>
      <w:r w:rsidRPr="00B37A74">
        <w:rPr>
          <w:rFonts w:eastAsiaTheme="minorEastAsia"/>
          <w:bCs/>
          <w:iCs/>
        </w:rPr>
        <w:t xml:space="preserve">th observation for species </w:t>
      </w:r>
      <m:oMath>
        <m:r>
          <w:rPr>
            <w:rFonts w:ascii="Cambria Math" w:eastAsiaTheme="minorEastAsia" w:hAnsi="Cambria Math"/>
          </w:rPr>
          <m:t>j</m:t>
        </m:r>
      </m:oMath>
      <w:r w:rsidRPr="00B37A74">
        <w:rPr>
          <w:rFonts w:eastAsiaTheme="minorEastAsia"/>
          <w:bCs/>
          <w:iCs/>
        </w:rPr>
        <w:t xml:space="preserve"> for rate </w:t>
      </w:r>
      <w:r w:rsidRPr="00B37A74">
        <w:rPr>
          <w:rFonts w:eastAsiaTheme="minorEastAsia"/>
          <w:bCs/>
          <w:i/>
        </w:rPr>
        <w:t>y</w:t>
      </w:r>
      <w:r w:rsidRPr="00B37A74">
        <w:rPr>
          <w:rFonts w:eastAsiaTheme="minorEastAsia"/>
          <w:bCs/>
          <w:iCs/>
        </w:rPr>
        <w:t xml:space="preserve">, </w:t>
      </w:r>
      <m:oMath>
        <m:sSub>
          <m:sSubPr>
            <m:ctrlPr>
              <w:rPr>
                <w:rFonts w:ascii="Cambria Math" w:hAnsi="Cambria Math"/>
                <w:bCs/>
                <w:i/>
                <w:iCs/>
              </w:rPr>
            </m:ctrlPr>
          </m:sSubPr>
          <m:e>
            <m:r>
              <w:rPr>
                <w:rFonts w:ascii="Cambria Math" w:hAnsi="Cambria Math"/>
              </w:rPr>
              <m:t>β</m:t>
            </m:r>
          </m:e>
          <m:sub>
            <m:r>
              <w:rPr>
                <w:rFonts w:ascii="Cambria Math" w:hAnsi="Cambria Math"/>
              </w:rPr>
              <m:t>0j</m:t>
            </m:r>
          </m:sub>
        </m:sSub>
      </m:oMath>
      <w:r w:rsidRPr="00B37A74">
        <w:rPr>
          <w:rFonts w:eastAsiaTheme="minorEastAsia"/>
          <w:bCs/>
          <w:iCs/>
        </w:rPr>
        <w:t xml:space="preserve"> is a species-varying intercept, </w:t>
      </w:r>
      <m:oMath>
        <m:sSub>
          <m:sSubPr>
            <m:ctrlPr>
              <w:rPr>
                <w:rFonts w:ascii="Cambria Math" w:hAnsi="Cambria Math"/>
                <w:i/>
              </w:rPr>
            </m:ctrlPr>
          </m:sSubPr>
          <m:e>
            <m:r>
              <w:rPr>
                <w:rFonts w:ascii="Cambria Math" w:hAnsi="Cambria Math"/>
              </w:rPr>
              <m:t>x</m:t>
            </m:r>
          </m:e>
          <m:sub>
            <m:r>
              <w:rPr>
                <w:rFonts w:ascii="Cambria Math" w:hAnsi="Cambria Math"/>
              </w:rPr>
              <m:t>ip</m:t>
            </m:r>
          </m:sub>
        </m:sSub>
      </m:oMath>
      <w:r w:rsidRPr="00B37A74">
        <w:rPr>
          <w:rFonts w:eastAsiaTheme="minorEastAsia"/>
        </w:rPr>
        <w:t xml:space="preserve"> is a predictor and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oMath>
      <w:r w:rsidRPr="00B37A74">
        <w:rPr>
          <w:rFonts w:eastAsiaTheme="minorEastAsia"/>
        </w:rPr>
        <w:t xml:space="preserve"> is its coefficient, with </w:t>
      </w:r>
      <m:oMath>
        <m:r>
          <w:rPr>
            <w:rFonts w:ascii="Cambria Math" w:eastAsiaTheme="minorEastAsia" w:hAnsi="Cambria Math"/>
          </w:rPr>
          <m:t>p=1,..n</m:t>
        </m:r>
      </m:oMath>
      <w:r w:rsidRPr="00B37A74">
        <w:rPr>
          <w:rFonts w:eastAsiaTheme="minorEastAsia"/>
        </w:rPr>
        <w:t xml:space="preserve">, where </w:t>
      </w:r>
      <m:oMath>
        <m:r>
          <w:rPr>
            <w:rFonts w:ascii="Cambria Math" w:eastAsiaTheme="minorEastAsia" w:hAnsi="Cambria Math"/>
          </w:rPr>
          <m:t>n</m:t>
        </m:r>
      </m:oMath>
      <w:r w:rsidRPr="00B37A74">
        <w:rPr>
          <w:rFonts w:eastAsiaTheme="minorEastAsia"/>
        </w:rPr>
        <w:t xml:space="preserve"> is the number of predictors considered in the model (mass, temperature, and their interaction). Predictors are mean centered to improve interpretability </w:t>
      </w:r>
      <w:r w:rsidRPr="0001320D">
        <w:rPr>
          <w:rFonts w:eastAsiaTheme="minorEastAsia"/>
        </w:rPr>
        <w:fldChar w:fldCharType="begin"/>
      </w:r>
      <w:r w:rsidRPr="00B37A74">
        <w:rPr>
          <w:rFonts w:eastAsiaTheme="minorEastAsia"/>
        </w:rPr>
        <w:instrText xml:space="preserve"> ADDIN ZOTERO_ITEM CSL_CITATION {"citationID":"aburdf4aj0","properties":{"formattedCitation":"(Schielzeth 2010)","plainCitation":"(Schielzeth 2010)","noteIndex":0},"citationItems":[{"id":864,"uris":["http://zotero.org/users/6116610/items/BQ92BCKJ"],"uri":["http://zotero.org/users/6116610/items/BQ92BCKJ"],"itemData":{"id":864,"type":"article-journal","container-title":"Methods in Ecology and Evolution","DOI":"10.1111/j.2041-210X.2010.00012.x","ISSN":"2041210X, 2041210X","issue":"2","language":"en","page":"103-113","source":"Crossref","title":"Simple means to improve the interpretability of regression coefficients: Interpretation of regression coefficients","title-short":"Simple means to improve the interpretability of regression coefficients","volume":"1","author":[{"family":"Schielzeth","given":"Holger"}],"issued":{"date-parts":[["2010",2,10]]}}}],"schema":"https://github.com/citation-style-language/schema/raw/master/csl-citation.json"} </w:instrText>
      </w:r>
      <w:r w:rsidRPr="0001320D">
        <w:rPr>
          <w:rFonts w:eastAsiaTheme="minorEastAsia"/>
        </w:rPr>
        <w:fldChar w:fldCharType="separate"/>
      </w:r>
      <w:r w:rsidRPr="00B37A74">
        <w:t>(Schielzeth 2010)</w:t>
      </w:r>
      <w:r w:rsidRPr="0001320D">
        <w:rPr>
          <w:rFonts w:eastAsiaTheme="minorEastAsia"/>
        </w:rPr>
        <w:fldChar w:fldCharType="end"/>
      </w:r>
      <w:r w:rsidRPr="00B37A74">
        <w:rPr>
          <w:rFonts w:eastAsiaTheme="minorEastAsia"/>
        </w:rPr>
        <w:t xml:space="preserve">. Species-level intercepts follow a normal distribution with hyperparameters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r>
          <w:rPr>
            <w:rFonts w:ascii="Cambria Math" w:eastAsiaTheme="minorEastAsia" w:hAnsi="Cambria Math"/>
          </w:rPr>
          <m:t xml:space="preserve"> </m:t>
        </m:r>
      </m:oMath>
      <w:r w:rsidRPr="00B37A74">
        <w:rPr>
          <w:rFonts w:eastAsiaTheme="minorEastAsia"/>
        </w:rPr>
        <w:t xml:space="preserve">(global intercept) and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oMath>
      <w:r w:rsidRPr="00B37A74">
        <w:rPr>
          <w:rFonts w:eastAsiaTheme="minorEastAsia"/>
        </w:rPr>
        <w:t xml:space="preserve"> (between-species standard deviation). For most models we also allow the </w:t>
      </w:r>
      <w:r>
        <w:rPr>
          <w:rFonts w:eastAsiaTheme="minorEastAsia"/>
        </w:rPr>
        <w:t xml:space="preserve">coefficient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Pr>
          <w:rFonts w:eastAsiaTheme="minorEastAsia"/>
        </w:rPr>
        <w:t xml:space="preserve"> </w:t>
      </w:r>
      <w:r w:rsidRPr="00B37A74">
        <w:rPr>
          <w:rFonts w:eastAsiaTheme="minorEastAsia"/>
        </w:rPr>
        <w:t>to</w:t>
      </w:r>
      <m:oMath>
        <m:r>
          <w:rPr>
            <w:rFonts w:ascii="Cambria Math" w:hAnsi="Cambria Math"/>
          </w:rPr>
          <m:t xml:space="preserve"> </m:t>
        </m:r>
      </m:oMath>
      <w:r w:rsidRPr="00B37A74">
        <w:rPr>
          <w:rFonts w:eastAsiaTheme="minorEastAsia"/>
          <w:bCs/>
          <w:iCs/>
        </w:rPr>
        <w:t xml:space="preserve">vary between species, such that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Pr="00B37A74">
        <w:rPr>
          <w:rFonts w:eastAsiaTheme="minorEastAsia"/>
        </w:rPr>
        <w:t xml:space="preserve"> becomes </w:t>
      </w:r>
      <m:oMath>
        <m:sSub>
          <m:sSubPr>
            <m:ctrlPr>
              <w:rPr>
                <w:rFonts w:ascii="Cambria Math" w:hAnsi="Cambria Math"/>
                <w:i/>
              </w:rPr>
            </m:ctrlPr>
          </m:sSubPr>
          <m:e>
            <m:r>
              <w:rPr>
                <w:rFonts w:ascii="Cambria Math" w:hAnsi="Cambria Math"/>
              </w:rPr>
              <m:t>β</m:t>
            </m:r>
          </m:e>
          <m:sub>
            <m:r>
              <w:rPr>
                <w:rFonts w:ascii="Cambria Math" w:hAnsi="Cambria Math"/>
              </w:rPr>
              <m:t>pj</m:t>
            </m:r>
          </m:sub>
        </m:sSub>
      </m:oMath>
      <w:r w:rsidRPr="00B37A74">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ip</m:t>
            </m:r>
          </m:sub>
        </m:sSub>
      </m:oMath>
      <w:r w:rsidRPr="00B37A74">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ijp</m:t>
            </m:r>
          </m:sub>
        </m:sSub>
      </m:oMath>
      <w:r w:rsidRPr="00B37A74">
        <w:rPr>
          <w:rFonts w:eastAsiaTheme="minorEastAsia"/>
        </w:rPr>
        <w:t xml:space="preserve">, where </w:t>
      </w:r>
      <m:oMath>
        <m:sSub>
          <m:sSubPr>
            <m:ctrlPr>
              <w:rPr>
                <w:rFonts w:ascii="Cambria Math" w:hAnsi="Cambria Math"/>
                <w:bCs/>
                <w:i/>
                <w:iCs/>
              </w:rPr>
            </m:ctrlPr>
          </m:sSubPr>
          <m:e>
            <m:r>
              <w:rPr>
                <w:rFonts w:ascii="Cambria Math" w:hAnsi="Cambria Math"/>
              </w:rPr>
              <m:t>β</m:t>
            </m:r>
          </m:e>
          <m:sub>
            <m:r>
              <w:rPr>
                <w:rFonts w:ascii="Cambria Math" w:hAnsi="Cambria Math"/>
              </w:rPr>
              <m:t>pj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p</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p</m:t>
                </m:r>
              </m:sub>
            </m:sSub>
          </m:sub>
        </m:sSub>
        <m:r>
          <w:rPr>
            <w:rFonts w:ascii="Cambria Math" w:eastAsiaTheme="minorEastAsia" w:hAnsi="Cambria Math"/>
          </w:rPr>
          <m:t>)</m:t>
        </m:r>
      </m:oMath>
      <w:r w:rsidRPr="00B37A74">
        <w:rPr>
          <w:rFonts w:eastAsiaTheme="minorEastAsia"/>
        </w:rPr>
        <w:t xml:space="preserve">. For each dataset, we evaluate multiple combinations of species-varying coefficients (from varying intercept to </w:t>
      </w:r>
      <m:oMath>
        <m:r>
          <w:rPr>
            <w:rFonts w:ascii="Cambria Math" w:eastAsiaTheme="minorEastAsia" w:hAnsi="Cambria Math"/>
          </w:rPr>
          <m:t>n</m:t>
        </m:r>
      </m:oMath>
      <w:r w:rsidRPr="00B37A74">
        <w:rPr>
          <w:rFonts w:eastAsiaTheme="minorEastAsia"/>
        </w:rPr>
        <w:t xml:space="preserve"> varying coefficients). </w:t>
      </w:r>
      <w:r w:rsidRPr="00B37A74">
        <w:t>We used a mix of flat</w:t>
      </w:r>
      <w:ins w:id="261" w:author="Jan Ohlberger" w:date="2020-12-22T16:10:00Z">
        <w:r w:rsidR="00154D1C">
          <w:t xml:space="preserve">, </w:t>
        </w:r>
        <w:commentRangeStart w:id="262"/>
        <w:r w:rsidR="00154D1C">
          <w:t>weakly informative</w:t>
        </w:r>
        <w:commentRangeEnd w:id="262"/>
        <w:r w:rsidR="00154D1C">
          <w:rPr>
            <w:rStyle w:val="Kommentarsreferens"/>
          </w:rPr>
          <w:commentReference w:id="262"/>
        </w:r>
        <w:r w:rsidR="00154D1C">
          <w:t xml:space="preserve">, </w:t>
        </w:r>
      </w:ins>
      <w:del w:id="263" w:author="Jan Ohlberger" w:date="2020-12-22T16:10:00Z">
        <w:r w:rsidDel="00154D1C">
          <w:delText xml:space="preserve"> </w:delText>
        </w:r>
      </w:del>
      <w:r>
        <w:t xml:space="preserve">and </w:t>
      </w:r>
      <w:r w:rsidRPr="00B37A74">
        <w:t>non-informative priors</w:t>
      </w:r>
      <w:r>
        <w:t xml:space="preserve">. For the temperature and mass coefficients we </w:t>
      </w:r>
      <w:r>
        <w:lastRenderedPageBreak/>
        <w:t xml:space="preserve">used the predictions from the MTE as the means of the normal prior distributions </w:t>
      </w:r>
      <w:r w:rsidRPr="00B37A74">
        <w:fldChar w:fldCharType="begin"/>
      </w:r>
      <w:r w:rsidRPr="00B37A74">
        <w:instrText xml:space="preserve"> ADDIN ZOTERO_ITEM CSL_CITATION {"citationID":"a5gh5mqlkr","properties":{"formattedCitation":"(Brown {\\i{}et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B37A74">
        <w:fldChar w:fldCharType="separate"/>
      </w:r>
      <w:r w:rsidRPr="00B37A74">
        <w:t xml:space="preserve">(Brown </w:t>
      </w:r>
      <w:r w:rsidRPr="00B37A74">
        <w:rPr>
          <w:i/>
          <w:iCs/>
        </w:rPr>
        <w:t>et al.</w:t>
      </w:r>
      <w:r w:rsidRPr="00B37A74">
        <w:t xml:space="preserve"> 2004)</w:t>
      </w:r>
      <w:r w:rsidRPr="00B37A74">
        <w:fldChar w:fldCharType="end"/>
      </w:r>
      <w:r>
        <w:t xml:space="preserve">, but with large standard deviations </w:t>
      </w:r>
      <w:del w:id="264" w:author="Jan Ohlberger" w:date="2020-12-22T16:10:00Z">
        <w:r w:rsidDel="00DD50D6">
          <w:delText xml:space="preserve">to make them less informative </w:delText>
        </w:r>
      </w:del>
      <w:r w:rsidRPr="00B37A74">
        <w:t xml:space="preserve">(see </w:t>
      </w:r>
      <w:r w:rsidRPr="00B37A74">
        <w:rPr>
          <w:i/>
        </w:rPr>
        <w:t>SI Appendix</w:t>
      </w:r>
      <w:r w:rsidRPr="00B37A74">
        <w:t xml:space="preserve">, Table S3). </w:t>
      </w:r>
      <w:r w:rsidRPr="00B37A74">
        <w:rPr>
          <w:rFonts w:eastAsiaTheme="minorEastAsia"/>
        </w:rPr>
        <w:t>Below we describe how the model in Eqns. 1-3 is applied to each data set.</w:t>
      </w:r>
    </w:p>
    <w:p w14:paraId="3E1D40BA" w14:textId="77777777" w:rsidR="00FF0C73" w:rsidRPr="00B37A74" w:rsidRDefault="00FF0C73" w:rsidP="00FF0C73">
      <w:pPr>
        <w:spacing w:line="480" w:lineRule="auto"/>
        <w:contextualSpacing/>
        <w:jc w:val="both"/>
        <w:rPr>
          <w:b/>
        </w:rPr>
      </w:pPr>
    </w:p>
    <w:p w14:paraId="0349051A" w14:textId="77777777" w:rsidR="00FF0C73" w:rsidRPr="00B37A74" w:rsidRDefault="00FF0C73" w:rsidP="00FF0C73">
      <w:pPr>
        <w:spacing w:line="480" w:lineRule="auto"/>
        <w:contextualSpacing/>
        <w:jc w:val="both"/>
        <w:rPr>
          <w:bCs/>
          <w:i/>
          <w:iCs/>
        </w:rPr>
      </w:pPr>
      <w:r w:rsidRPr="00B37A74">
        <w:rPr>
          <w:bCs/>
          <w:i/>
          <w:iCs/>
        </w:rPr>
        <w:t>Mass- and temperature dependence of consumption</w:t>
      </w:r>
      <w:r>
        <w:rPr>
          <w:bCs/>
          <w:i/>
          <w:iCs/>
        </w:rPr>
        <w:t xml:space="preserve">, </w:t>
      </w:r>
      <w:r w:rsidRPr="00B37A74">
        <w:rPr>
          <w:bCs/>
          <w:i/>
          <w:iCs/>
        </w:rPr>
        <w:t xml:space="preserve">metabolism </w:t>
      </w:r>
      <w:r>
        <w:rPr>
          <w:bCs/>
          <w:i/>
          <w:iCs/>
        </w:rPr>
        <w:t xml:space="preserve">and </w:t>
      </w:r>
      <w:r w:rsidRPr="00B37A74">
        <w:rPr>
          <w:bCs/>
          <w:i/>
          <w:iCs/>
        </w:rPr>
        <w:t>growth below peak temperatures</w:t>
      </w:r>
    </w:p>
    <w:p w14:paraId="23556EA5" w14:textId="4738369D" w:rsidR="00FF0C73" w:rsidRPr="00B37A74" w:rsidRDefault="00FF0C73" w:rsidP="00FF0C73">
      <w:pPr>
        <w:spacing w:line="480" w:lineRule="auto"/>
        <w:contextualSpacing/>
        <w:jc w:val="both"/>
        <w:rPr>
          <w:rFonts w:eastAsiaTheme="minorEastAsia"/>
          <w:bCs/>
        </w:rPr>
      </w:pPr>
      <w:r w:rsidRPr="00B37A74">
        <w:rPr>
          <w:bCs/>
        </w:rPr>
        <w:t>Peak temperatures (optimum in the case of growth) refer to the temperature at which the rate was maximized, by size group. For data below peak temperatures, we</w:t>
      </w:r>
      <w:r w:rsidRPr="00B37A74">
        <w:rPr>
          <w:rFonts w:eastAsiaTheme="minorEastAsia"/>
        </w:rPr>
        <w:t xml:space="preserve"> assumed that mass-specific maximum consumption rate</w:t>
      </w:r>
      <w:r>
        <w:rPr>
          <w:rFonts w:eastAsiaTheme="minorEastAsia"/>
        </w:rPr>
        <w:t xml:space="preserve">, </w:t>
      </w:r>
      <w:r w:rsidRPr="00B37A74">
        <w:rPr>
          <w:rFonts w:eastAsiaTheme="minorEastAsia"/>
        </w:rPr>
        <w:t xml:space="preserve">metabolism </w:t>
      </w:r>
      <w:r>
        <w:rPr>
          <w:rFonts w:eastAsiaTheme="minorEastAsia"/>
        </w:rPr>
        <w:t xml:space="preserve">and </w:t>
      </w:r>
      <w:r w:rsidRPr="00B37A74">
        <w:rPr>
          <w:rFonts w:eastAsiaTheme="minorEastAsia"/>
        </w:rPr>
        <w:t xml:space="preserve">growth scale allometrically (as a power function of the form </w:t>
      </w: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sSup>
          <m:sSupPr>
            <m:ctrlPr>
              <w:rPr>
                <w:rFonts w:ascii="Cambria Math" w:hAnsi="Cambria Math"/>
              </w:rPr>
            </m:ctrlPr>
          </m:sSupPr>
          <m:e>
            <m:r>
              <w:rPr>
                <w:rFonts w:ascii="Cambria Math" w:hAnsi="Cambria Math"/>
              </w:rPr>
              <m:t>M</m:t>
            </m:r>
          </m:e>
          <m:sup>
            <m:sSub>
              <m:sSubPr>
                <m:ctrlPr>
                  <w:rPr>
                    <w:rFonts w:ascii="Cambria Math" w:hAnsi="Cambria Math"/>
                  </w:rPr>
                </m:ctrlPr>
              </m:sSubPr>
              <m:e>
                <m:r>
                  <w:rPr>
                    <w:rFonts w:ascii="Cambria Math" w:hAnsi="Cambria Math"/>
                  </w:rPr>
                  <m:t>b</m:t>
                </m:r>
              </m:e>
              <m:sub>
                <m:r>
                  <m:rPr>
                    <m:sty m:val="p"/>
                  </m:rPr>
                  <w:rPr>
                    <w:rFonts w:ascii="Cambria Math" w:hAnsi="Cambria Math"/>
                  </w:rPr>
                  <m:t>0</m:t>
                </m:r>
              </m:sub>
            </m:sSub>
          </m:sup>
        </m:sSup>
      </m:oMath>
      <w:r w:rsidRPr="00B37A74">
        <w:rPr>
          <w:rFonts w:eastAsiaTheme="minorEastAsia"/>
        </w:rPr>
        <w:t xml:space="preserve">) with mass, and exponentially with temperature. Hence, after log-log </w:t>
      </w:r>
      <w:ins w:id="265" w:author="Anna Gårdmark" w:date="2021-01-12T11:14:00Z">
        <w:r w:rsidR="00A2189E">
          <w:rPr>
            <w:rFonts w:eastAsiaTheme="minorEastAsia"/>
          </w:rPr>
          <w:t xml:space="preserve">(natural log) </w:t>
        </w:r>
      </w:ins>
      <w:r w:rsidRPr="00B37A74">
        <w:rPr>
          <w:rFonts w:eastAsiaTheme="minorEastAsia"/>
        </w:rPr>
        <w:t xml:space="preserve">transformation of mass and the rate, and temperature in Arrhenius </w:t>
      </w:r>
      <w:r w:rsidRPr="00B37A74">
        <w:rPr>
          <w:rFonts w:eastAsiaTheme="minorEastAsia"/>
          <w:iCs/>
        </w:rPr>
        <w:t>temperature (</w:t>
      </w:r>
      <m:oMath>
        <m:r>
          <w:rPr>
            <w:rFonts w:ascii="Cambria Math" w:eastAsiaTheme="minorEastAsia" w:hAnsi="Cambria Math"/>
          </w:rPr>
          <m:t>1/kT</m:t>
        </m:r>
      </m:oMath>
      <w:r w:rsidRPr="00B37A74">
        <w:rPr>
          <w:rFonts w:eastAsiaTheme="minorEastAsia"/>
        </w:rPr>
        <w:t xml:space="preserve"> in</w:t>
      </w:r>
      <w:r w:rsidRPr="00B37A74">
        <w:rPr>
          <w:rFonts w:eastAsiaTheme="minorEastAsia"/>
          <w:bCs/>
          <w:iCs/>
        </w:rPr>
        <w:t xml:space="preserve"> </w:t>
      </w:r>
      <w:proofErr w:type="gramStart"/>
      <w:r w:rsidRPr="00B37A74">
        <w:rPr>
          <w:rFonts w:eastAsiaTheme="minorEastAsia"/>
          <w:bCs/>
          <w:iCs/>
        </w:rPr>
        <w:t xml:space="preserve">unit </w:t>
      </w:r>
      <w:proofErr w:type="gramEnd"/>
      <m:oMath>
        <m:sSup>
          <m:sSupPr>
            <m:ctrlPr>
              <w:rPr>
                <w:rFonts w:ascii="Cambria Math" w:eastAsiaTheme="minorEastAsia" w:hAnsi="Cambria Math"/>
                <w:i/>
              </w:rPr>
            </m:ctrlPr>
          </m:sSupPr>
          <m:e>
            <m:r>
              <m:rPr>
                <m:sty m:val="p"/>
              </m:rPr>
              <w:rPr>
                <w:rFonts w:ascii="Cambria Math" w:eastAsiaTheme="minorEastAsia" w:hAnsi="Cambria Math"/>
              </w:rPr>
              <m:t>eV</m:t>
            </m:r>
          </m:e>
          <m:sup>
            <m:r>
              <w:rPr>
                <w:rFonts w:ascii="Cambria Math" w:eastAsiaTheme="minorEastAsia" w:hAnsi="Cambria Math"/>
              </w:rPr>
              <m:t>-1</m:t>
            </m:r>
          </m:sup>
        </m:sSup>
      </m:oMath>
      <w:r w:rsidRPr="00B37A74">
        <w:rPr>
          <w:rFonts w:eastAsiaTheme="minorEastAsia"/>
        </w:rPr>
        <w:t xml:space="preserve">, where </w:t>
      </w:r>
      <m:oMath>
        <m:r>
          <w:rPr>
            <w:rFonts w:ascii="Cambria Math" w:eastAsiaTheme="minorEastAsia" w:hAnsi="Cambria Math"/>
          </w:rPr>
          <m:t>k</m:t>
        </m:r>
      </m:oMath>
      <w:r w:rsidRPr="00B37A74">
        <w:rPr>
          <w:rFonts w:eastAsiaTheme="minorEastAsia"/>
        </w:rPr>
        <w:t xml:space="preserve"> is Boltzmann’s constant [8.62</w:t>
      </w:r>
      <m:oMath>
        <m:r>
          <w:rPr>
            <w:rFonts w:ascii="Cambria Math" w:hAnsi="Cambria Math"/>
          </w:rPr>
          <m:t>×</m:t>
        </m:r>
      </m:oMath>
      <w:r w:rsidRPr="00B37A74">
        <w:rPr>
          <w:rFonts w:eastAsiaTheme="minorEastAsia"/>
        </w:rPr>
        <w:t>10</w:t>
      </w:r>
      <w:r w:rsidRPr="00B37A74">
        <w:rPr>
          <w:rFonts w:eastAsiaTheme="minorEastAsia"/>
          <w:vertAlign w:val="superscript"/>
        </w:rPr>
        <w:t>-5</w:t>
      </w:r>
      <w:r w:rsidRPr="00B37A74">
        <w:rPr>
          <w:rFonts w:eastAsiaTheme="minorEastAsia"/>
        </w:rPr>
        <w:t xml:space="preserve"> </w:t>
      </w:r>
      <m:oMath>
        <m:r>
          <m:rPr>
            <m:sty m:val="p"/>
          </m:rPr>
          <w:rPr>
            <w:rFonts w:ascii="Cambria Math" w:eastAsiaTheme="minorEastAsia" w:hAnsi="Cambria Math"/>
          </w:rPr>
          <m:t>eV</m:t>
        </m:r>
      </m:oMath>
      <w:r w:rsidRPr="00B37A74">
        <w:rPr>
          <w:rFonts w:eastAsiaTheme="minorEastAsia"/>
        </w:rPr>
        <w:t xml:space="preserve"> </w:t>
      </w:r>
      <m:oMath>
        <m:sSup>
          <m:sSupPr>
            <m:ctrlPr>
              <w:rPr>
                <w:rFonts w:ascii="Cambria Math" w:eastAsiaTheme="minorEastAsia" w:hAnsi="Cambria Math"/>
                <w:i/>
                <w:vertAlign w:val="superscript"/>
              </w:rPr>
            </m:ctrlPr>
          </m:sSupPr>
          <m:e>
            <m:r>
              <m:rPr>
                <m:sty m:val="p"/>
              </m:rPr>
              <w:rPr>
                <w:rFonts w:ascii="Cambria Math" w:eastAsiaTheme="minorEastAsia" w:hAnsi="Cambria Math"/>
              </w:rPr>
              <m:t>K</m:t>
            </m:r>
            <m:ctrlPr>
              <w:rPr>
                <w:rFonts w:ascii="Cambria Math" w:eastAsiaTheme="minorEastAsia" w:hAnsi="Cambria Math"/>
                <w:iCs/>
              </w:rPr>
            </m:ctrlPr>
          </m:e>
          <m:sup>
            <m:r>
              <w:rPr>
                <w:rFonts w:ascii="Cambria Math" w:eastAsiaTheme="minorEastAsia" w:hAnsi="Cambria Math"/>
                <w:vertAlign w:val="superscript"/>
              </w:rPr>
              <m:t>-1</m:t>
            </m:r>
          </m:sup>
        </m:sSup>
      </m:oMath>
      <w:r w:rsidRPr="00B37A74">
        <w:rPr>
          <w:rFonts w:eastAsiaTheme="minorEastAsia"/>
        </w:rPr>
        <w:t>]), the relationship between the rate and its predictors becomes linear. This is similar to the MTE, except that we estimate all coefficients instead of correcting rates, and allow not only the intercepts but also slopes to vary across species.</w:t>
      </w:r>
      <w:r w:rsidRPr="00B37A74" w:rsidDel="002E21F5">
        <w:rPr>
          <w:rFonts w:eastAsiaTheme="minorEastAsia"/>
        </w:rPr>
        <w:t xml:space="preserve"> </w:t>
      </w:r>
    </w:p>
    <w:p w14:paraId="1F826C43" w14:textId="3F8B9954" w:rsidR="00FF0C73" w:rsidRDefault="00FF0C73" w:rsidP="00FF0C73">
      <w:pPr>
        <w:spacing w:line="480" w:lineRule="auto"/>
        <w:ind w:firstLine="284"/>
        <w:contextualSpacing/>
        <w:jc w:val="both"/>
        <w:rPr>
          <w:bCs/>
          <w:i/>
          <w:iCs/>
        </w:rPr>
      </w:pPr>
      <w:r w:rsidRPr="00B37A74">
        <w:rPr>
          <w:rFonts w:eastAsiaTheme="minorEastAsia"/>
          <w:bCs/>
        </w:rPr>
        <w:t xml:space="preserve">When applied to Eqns. 1-3, </w:t>
      </w:r>
      <m:oMath>
        <m:sSub>
          <m:sSubPr>
            <m:ctrlPr>
              <w:rPr>
                <w:rFonts w:ascii="Cambria Math" w:hAnsi="Cambria Math"/>
                <w:bCs/>
                <w:i/>
                <w:iCs/>
              </w:rPr>
            </m:ctrlPr>
          </m:sSubPr>
          <m:e>
            <m:r>
              <w:rPr>
                <w:rFonts w:ascii="Cambria Math" w:hAnsi="Cambria Math"/>
              </w:rPr>
              <m:t>y</m:t>
            </m:r>
          </m:e>
          <m:sub>
            <m:r>
              <w:rPr>
                <w:rFonts w:ascii="Cambria Math" w:hAnsi="Cambria Math"/>
              </w:rPr>
              <m:t>ij</m:t>
            </m:r>
          </m:sub>
        </m:sSub>
      </m:oMath>
      <w:r w:rsidRPr="00B37A74">
        <w:rPr>
          <w:rFonts w:eastAsiaTheme="minorEastAsia"/>
          <w:bCs/>
          <w:iCs/>
        </w:rPr>
        <w:t xml:space="preserve"> is the </w:t>
      </w:r>
      <m:oMath>
        <m:r>
          <w:rPr>
            <w:rFonts w:ascii="Cambria Math" w:eastAsiaTheme="minorEastAsia" w:hAnsi="Cambria Math"/>
          </w:rPr>
          <m:t>i</m:t>
        </m:r>
      </m:oMath>
      <w:r w:rsidRPr="00B37A74">
        <w:rPr>
          <w:rFonts w:eastAsiaTheme="minorEastAsia"/>
          <w:bCs/>
          <w:iCs/>
        </w:rPr>
        <w:t xml:space="preserve">th observation for species </w:t>
      </w:r>
      <m:oMath>
        <m:r>
          <w:rPr>
            <w:rFonts w:ascii="Cambria Math" w:eastAsiaTheme="minorEastAsia" w:hAnsi="Cambria Math"/>
          </w:rPr>
          <m:t>j</m:t>
        </m:r>
      </m:oMath>
      <w:r w:rsidRPr="00B37A74">
        <w:rPr>
          <w:rFonts w:eastAsiaTheme="minorEastAsia"/>
          <w:bCs/>
          <w:iCs/>
        </w:rPr>
        <w:t xml:space="preserve"> of the natural log of the rate (consumption</w:t>
      </w:r>
      <w:r>
        <w:rPr>
          <w:rFonts w:eastAsiaTheme="minorEastAsia"/>
          <w:bCs/>
          <w:iCs/>
        </w:rPr>
        <w:t xml:space="preserve">, </w:t>
      </w:r>
      <w:r w:rsidRPr="00B37A74">
        <w:rPr>
          <w:rFonts w:eastAsiaTheme="minorEastAsia"/>
          <w:bCs/>
          <w:iCs/>
        </w:rPr>
        <w:t>metabolism</w:t>
      </w:r>
      <w:r>
        <w:rPr>
          <w:rFonts w:eastAsiaTheme="minorEastAsia"/>
          <w:bCs/>
          <w:iCs/>
        </w:rPr>
        <w:t xml:space="preserve"> or </w:t>
      </w:r>
      <w:r w:rsidRPr="00B37A74">
        <w:rPr>
          <w:rFonts w:eastAsiaTheme="minorEastAsia"/>
          <w:bCs/>
          <w:iCs/>
        </w:rPr>
        <w:t xml:space="preserve">growth), and the predictors are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Pr="00B37A74">
        <w:rPr>
          <w:rFonts w:eastAsiaTheme="minorEastAsia"/>
        </w:rPr>
        <w:t xml:space="preserve"> (</w:t>
      </w:r>
      <w:r w:rsidRPr="00B37A74">
        <w:rPr>
          <w:rFonts w:eastAsiaTheme="minorEastAsia"/>
          <w:iCs/>
        </w:rPr>
        <w:t xml:space="preserve">natural log of body mass), </w:t>
      </w:r>
      <m:oMath>
        <m:sSub>
          <m:sSubPr>
            <m:ctrlPr>
              <w:rPr>
                <w:rFonts w:ascii="Cambria Math" w:hAnsi="Cambria Math"/>
                <w:i/>
              </w:rPr>
            </m:ctrlPr>
          </m:sSubPr>
          <m:e>
            <m:r>
              <w:rPr>
                <w:rFonts w:ascii="Cambria Math" w:hAnsi="Cambria Math"/>
              </w:rPr>
              <m:t>t</m:t>
            </m:r>
          </m:e>
          <m:sub>
            <m:r>
              <w:rPr>
                <w:rFonts w:ascii="Cambria Math" w:hAnsi="Cambria Math"/>
              </w:rPr>
              <m:t>A,ij</m:t>
            </m:r>
          </m:sub>
        </m:sSub>
      </m:oMath>
      <w:r w:rsidRPr="00B37A74">
        <w:rPr>
          <w:rFonts w:eastAsiaTheme="minorEastAsia"/>
        </w:rPr>
        <w:t xml:space="preserve"> (Arrhenius </w:t>
      </w:r>
      <w:r w:rsidRPr="00B37A74">
        <w:rPr>
          <w:rFonts w:eastAsiaTheme="minorEastAsia"/>
          <w:iCs/>
        </w:rPr>
        <w:t xml:space="preserve">temperature, </w:t>
      </w:r>
      <m:oMath>
        <m:r>
          <w:rPr>
            <w:rFonts w:ascii="Cambria Math" w:eastAsiaTheme="minorEastAsia" w:hAnsi="Cambria Math"/>
          </w:rPr>
          <m:t>1/kT</m:t>
        </m:r>
      </m:oMath>
      <w:r w:rsidRPr="00B37A74">
        <w:rPr>
          <w:rFonts w:eastAsiaTheme="minorEastAsia"/>
        </w:rPr>
        <w:t xml:space="preserve"> in</w:t>
      </w:r>
      <w:r w:rsidRPr="00B37A74">
        <w:rPr>
          <w:rFonts w:eastAsiaTheme="minorEastAsia"/>
          <w:bCs/>
          <w:iCs/>
        </w:rPr>
        <w:t xml:space="preserve"> unit </w:t>
      </w:r>
      <m:oMath>
        <m:sSup>
          <m:sSupPr>
            <m:ctrlPr>
              <w:rPr>
                <w:rFonts w:ascii="Cambria Math" w:eastAsiaTheme="minorEastAsia" w:hAnsi="Cambria Math"/>
                <w:i/>
              </w:rPr>
            </m:ctrlPr>
          </m:sSupPr>
          <m:e>
            <m:r>
              <m:rPr>
                <m:sty m:val="p"/>
              </m:rPr>
              <w:rPr>
                <w:rFonts w:ascii="Cambria Math" w:eastAsiaTheme="minorEastAsia" w:hAnsi="Cambria Math"/>
              </w:rPr>
              <m:t>eV</m:t>
            </m:r>
          </m:e>
          <m:sup>
            <m:r>
              <w:rPr>
                <w:rFonts w:ascii="Cambria Math" w:eastAsiaTheme="minorEastAsia" w:hAnsi="Cambria Math"/>
              </w:rPr>
              <m:t>-1</m:t>
            </m:r>
          </m:sup>
        </m:sSup>
      </m:oMath>
      <w:r w:rsidRPr="00B37A74">
        <w:rPr>
          <w:rFonts w:eastAsiaTheme="minorEastAsia"/>
        </w:rPr>
        <w:t xml:space="preserve">), both of which were </w:t>
      </w:r>
      <w:r w:rsidRPr="00B37A74">
        <w:rPr>
          <w:rFonts w:eastAsiaTheme="minorEastAsia"/>
          <w:bCs/>
          <w:iCs/>
        </w:rPr>
        <w:t>mean-centered</w:t>
      </w:r>
      <w:r w:rsidRPr="00B37A74">
        <w:rPr>
          <w:rFonts w:eastAsiaTheme="minorEastAsia"/>
          <w:iCs/>
        </w:rPr>
        <w:t xml:space="preserve">, </w:t>
      </w:r>
      <w:r w:rsidRPr="00B37A74">
        <w:rPr>
          <w:rFonts w:eastAsiaTheme="minorEastAsia"/>
        </w:rPr>
        <w:t>and their interaction. B</w:t>
      </w:r>
      <w:r w:rsidRPr="00B37A74">
        <w:rPr>
          <w:rFonts w:eastAsiaTheme="minorEastAsia"/>
          <w:iCs/>
        </w:rPr>
        <w:t xml:space="preserve">ody mass </w:t>
      </w:r>
      <w:r w:rsidRPr="00B37A74">
        <w:rPr>
          <w:rFonts w:eastAsiaTheme="minorEastAsia"/>
        </w:rPr>
        <w:t xml:space="preserve">is in </w:t>
      </w:r>
      <m:oMath>
        <m:r>
          <m:rPr>
            <m:sty m:val="p"/>
          </m:rPr>
          <w:rPr>
            <w:rFonts w:ascii="Cambria Math" w:eastAsiaTheme="minorEastAsia" w:hAnsi="Cambria Math"/>
          </w:rPr>
          <m:t>g</m:t>
        </m:r>
      </m:oMath>
      <w:r w:rsidRPr="00B37A74">
        <w:rPr>
          <w:rFonts w:eastAsiaTheme="minorEastAsia"/>
        </w:rPr>
        <w:t xml:space="preserve">, </w:t>
      </w:r>
      <w:r w:rsidRPr="00B37A74">
        <w:rPr>
          <w:rFonts w:eastAsiaTheme="minorEastAsia"/>
          <w:iCs/>
        </w:rPr>
        <w:t>consumption rate</w:t>
      </w:r>
      <w:r>
        <w:rPr>
          <w:rFonts w:eastAsiaTheme="minorEastAsia"/>
          <w:iCs/>
        </w:rPr>
        <w:t xml:space="preserve"> in</w:t>
      </w:r>
      <w:r w:rsidRPr="00B37A74">
        <w:rPr>
          <w:rFonts w:eastAsiaTheme="minorEastAsia"/>
          <w:iCs/>
        </w:rPr>
        <w:t xml:space="preserve"> </w:t>
      </w:r>
      <m:oMath>
        <m:r>
          <m:rPr>
            <m:sty m:val="p"/>
          </m:rPr>
          <w:rPr>
            <w:rFonts w:ascii="Cambria Math" w:eastAsiaTheme="minorEastAsia" w:hAnsi="Cambria Math"/>
          </w:rPr>
          <m:t xml:space="preserve">g </m:t>
        </m:r>
        <m:sSup>
          <m:sSupPr>
            <m:ctrlPr>
              <w:rPr>
                <w:rFonts w:ascii="Cambria Math" w:eastAsiaTheme="minorEastAsia" w:hAnsi="Cambria Math"/>
              </w:rPr>
            </m:ctrlPr>
          </m:sSupPr>
          <m:e>
            <m:r>
              <m:rPr>
                <m:sty m:val="p"/>
              </m:rPr>
              <w:rPr>
                <w:rFonts w:ascii="Cambria Math" w:eastAsiaTheme="minorEastAsia" w:hAnsi="Cambria Math"/>
              </w:rPr>
              <m:t>g</m:t>
            </m:r>
          </m:e>
          <m:sup>
            <m:r>
              <m:rPr>
                <m:sty m:val="p"/>
              </m:rPr>
              <w:rPr>
                <w:rFonts w:ascii="Cambria Math" w:eastAsiaTheme="minorEastAsia" w:hAnsi="Cambria Math"/>
              </w:rPr>
              <m:t>-1</m:t>
            </m:r>
          </m:sup>
        </m:sSup>
        <m:r>
          <m:rPr>
            <m:sty m:val="p"/>
          </m:rPr>
          <w:rPr>
            <w:rFonts w:ascii="Cambria Math" w:eastAsiaTheme="minorEastAsia" w:hAnsi="Cambria Math"/>
          </w:rPr>
          <m:t xml:space="preserve"> </m:t>
        </m:r>
        <m:sSup>
          <m:sSupPr>
            <m:ctrlPr>
              <w:rPr>
                <w:rFonts w:ascii="Cambria Math" w:eastAsiaTheme="minorEastAsia" w:hAnsi="Cambria Math"/>
                <w:b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bCs/>
        </w:rPr>
        <w:t xml:space="preserve">, metabolic rate </w:t>
      </w:r>
      <w:r>
        <w:rPr>
          <w:rFonts w:eastAsiaTheme="minorEastAsia"/>
          <w:bCs/>
        </w:rPr>
        <w:t xml:space="preserve">in </w:t>
      </w:r>
      <m:oMath>
        <m:r>
          <m:rPr>
            <m:sty m:val="p"/>
          </m:rPr>
          <w:rPr>
            <w:rFonts w:ascii="Cambria Math" w:eastAsiaTheme="minorEastAsia" w:hAnsi="Cambria Math"/>
          </w:rPr>
          <m:t xml:space="preserve">mg </m:t>
        </m:r>
        <m:sSub>
          <m:sSubPr>
            <m:ctrlPr>
              <w:rPr>
                <w:rFonts w:ascii="Cambria Math" w:eastAsiaTheme="minorEastAsia" w:hAnsi="Cambria Math"/>
                <w:bCs/>
                <w:iCs/>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g</m:t>
            </m:r>
          </m:e>
          <m:sup>
            <m:r>
              <m:rPr>
                <m:sty m:val="p"/>
              </m:rPr>
              <w:rPr>
                <w:rFonts w:ascii="Cambria Math" w:eastAsiaTheme="minorEastAsia" w:hAnsi="Cambria Math"/>
              </w:rPr>
              <m:t>-1</m:t>
            </m:r>
          </m:sup>
        </m:sSup>
        <m:sSup>
          <m:sSupPr>
            <m:ctrlPr>
              <w:rPr>
                <w:rFonts w:ascii="Cambria Math" w:eastAsiaTheme="minorEastAsia" w:hAnsi="Cambria Math"/>
                <w:bCs/>
                <w:iCs/>
              </w:rPr>
            </m:ctrlPr>
          </m:sSupPr>
          <m:e>
            <m:r>
              <m:rPr>
                <m:sty m:val="p"/>
              </m:rPr>
              <w:rPr>
                <w:rFonts w:ascii="Cambria Math" w:eastAsiaTheme="minorEastAsia" w:hAnsi="Cambria Math"/>
              </w:rPr>
              <m:t>h</m:t>
            </m:r>
          </m:e>
          <m:sup>
            <m:r>
              <m:rPr>
                <m:sty m:val="p"/>
              </m:rPr>
              <w:rPr>
                <w:rFonts w:ascii="Cambria Math" w:eastAsiaTheme="minorEastAsia" w:hAnsi="Cambria Math"/>
              </w:rPr>
              <m:t>-1</m:t>
            </m:r>
          </m:sup>
        </m:sSup>
      </m:oMath>
      <w:r>
        <w:rPr>
          <w:rFonts w:eastAsiaTheme="minorEastAsia"/>
          <w:bCs/>
          <w:iCs/>
        </w:rPr>
        <w:t xml:space="preserve"> and </w:t>
      </w:r>
      <w:r w:rsidRPr="00B37A74">
        <w:rPr>
          <w:rFonts w:eastAsiaTheme="minorEastAsia"/>
        </w:rPr>
        <w:t xml:space="preserve">specific growth rate </w:t>
      </w:r>
      <w:r>
        <w:rPr>
          <w:rFonts w:eastAsiaTheme="minorEastAsia"/>
        </w:rPr>
        <w:t>in</w:t>
      </w:r>
      <w:r w:rsidRPr="00B37A74">
        <w:rPr>
          <w:rFonts w:eastAsiaTheme="minorEastAsia"/>
        </w:rPr>
        <w:t xml:space="preserve"> unit </w:t>
      </w:r>
      <m:oMath>
        <m:r>
          <m:rPr>
            <m:sty m:val="p"/>
          </m:rPr>
          <w:rPr>
            <w:rFonts w:ascii="Cambria Math" w:eastAsiaTheme="minorEastAsia" w:hAnsi="Cambria Math"/>
          </w:rPr>
          <m:t xml:space="preserve">% </m:t>
        </m:r>
        <m:sSup>
          <m:sSupPr>
            <m:ctrlPr>
              <w:rPr>
                <w:rFonts w:ascii="Cambria Math" w:eastAsiaTheme="minorEastAsia" w:hAnsi="Cambria Math"/>
                <w:i/>
                <w:iCs/>
              </w:rPr>
            </m:ctrlPr>
          </m:sSupPr>
          <m:e>
            <m:r>
              <m:rPr>
                <m:sty m:val="p"/>
              </m:rPr>
              <w:rPr>
                <w:rFonts w:ascii="Cambria Math" w:eastAsiaTheme="minorEastAsia" w:hAnsi="Cambria Math"/>
              </w:rPr>
              <m:t>day</m:t>
            </m:r>
            <m:ctrlPr>
              <w:rPr>
                <w:rFonts w:ascii="Cambria Math" w:eastAsiaTheme="minorEastAsia" w:hAnsi="Cambria Math"/>
                <w:iCs/>
              </w:rPr>
            </m:ctrlPr>
          </m:e>
          <m:sup>
            <m:r>
              <w:rPr>
                <w:rFonts w:ascii="Cambria Math" w:eastAsiaTheme="minorEastAsia" w:hAnsi="Cambria Math"/>
              </w:rPr>
              <m:t>-1</m:t>
            </m:r>
          </m:sup>
        </m:sSup>
      </m:oMath>
      <w:r w:rsidRPr="00B37A74">
        <w:rPr>
          <w:rFonts w:eastAsiaTheme="minorEastAsia"/>
          <w:bCs/>
          <w:iCs/>
        </w:rPr>
        <w:t xml:space="preserve">. We use resting or routine metabolism (mean oxygen uptake of a resting unfed fish only showing some spontaneous activity) and standard metabolism (resting unfed and no activity, usually inferred from extrapolation or from low quantiles of routine metabolism, e.g. lowest 10 % of measurements) to represent metabolic rate </w:t>
      </w:r>
      <w:r w:rsidRPr="0001320D">
        <w:rPr>
          <w:rFonts w:eastAsiaTheme="minorEastAsia"/>
          <w:bCs/>
          <w:iCs/>
        </w:rPr>
        <w:fldChar w:fldCharType="begin"/>
      </w:r>
      <w:r w:rsidRPr="00B37A74">
        <w:rPr>
          <w:rFonts w:eastAsiaTheme="minorEastAsia"/>
          <w:bCs/>
          <w:iCs/>
        </w:rPr>
        <w:instrText xml:space="preserve"> ADDIN ZOTERO_ITEM CSL_CITATION {"citationID":"admrapkmnu","properties":{"formattedCitation":"(Beamish 1964; Ohlberger {\\i{}et al.} 2007)","plainCitation":"(Beamish 1964; Ohlberger et al. 2007)","noteIndex":0},"citationItems":[{"id":669,"uris":["http://zotero.org/users/6116610/items/6G8R8ILY"],"uri":["http://zotero.org/users/6116610/items/6G8R8ILY"],"itemData":{"id":669,"type":"article-journal","container-title":"Canadian Journal of Zoology/Revue Canadienne de Zoologie","issue":"2","page":"177–188","title":"Respiration of fishes with special emphasis on standard oxygen consumption II. Influence of weight and temperature on respiration of several species'","volume":"42","author":[{"family":"Beamish","given":"Frederick William Henry"}],"issued":{"date-parts":[["1964"]]}}},{"id":657,"uris":["http://zotero.org/users/6116610/items/UCX97M4C"],"uri":["http://zotero.org/users/6116610/items/UCX97M4C"],"itemData":{"id":657,"type":"article-journal","container-title":"Journal of Comparative Physiology, B","issue":"8","page":"905–916","title":"Effects of temperature, swimming speed and body mass on standard and active metabolic rate in vendace (Coregonus albula)","volume":"177","author":[{"family":"Ohlberger","given":"J"},{"family":"Staaks","given":"Georg"},{"family":"Hölker","given":"Franz"}],"issued":{"date-parts":[["2007"]]}}}],"schema":"https://github.com/citation-style-language/schema/raw/master/csl-citation.json"} </w:instrText>
      </w:r>
      <w:r w:rsidRPr="0001320D">
        <w:rPr>
          <w:rFonts w:eastAsiaTheme="minorEastAsia"/>
          <w:bCs/>
          <w:iCs/>
        </w:rPr>
        <w:fldChar w:fldCharType="separate"/>
      </w:r>
      <w:r w:rsidRPr="00B37A74">
        <w:t xml:space="preserve">(Beamish 1964; Ohlberger </w:t>
      </w:r>
      <w:r w:rsidRPr="00B37A74">
        <w:rPr>
          <w:i/>
          <w:iCs/>
        </w:rPr>
        <w:t>et al.</w:t>
      </w:r>
      <w:r w:rsidRPr="00B37A74">
        <w:t xml:space="preserve"> 2007)</w:t>
      </w:r>
      <w:r w:rsidRPr="0001320D">
        <w:rPr>
          <w:rFonts w:eastAsiaTheme="minorEastAsia"/>
          <w:bCs/>
          <w:iCs/>
        </w:rPr>
        <w:fldChar w:fldCharType="end"/>
      </w:r>
      <w:r w:rsidRPr="00B37A74">
        <w:rPr>
          <w:rFonts w:eastAsiaTheme="minorEastAsia"/>
          <w:bCs/>
          <w:iCs/>
        </w:rPr>
        <w:t xml:space="preserve">. Routine and resting metabolism constitute 58% of the data used and </w:t>
      </w:r>
      <w:r w:rsidRPr="00B37A74">
        <w:rPr>
          <w:rFonts w:eastAsiaTheme="minorEastAsia"/>
          <w:bCs/>
          <w:iCs/>
        </w:rPr>
        <w:lastRenderedPageBreak/>
        <w:t xml:space="preserve">standard metabolism constitutes 42%. </w:t>
      </w:r>
      <w:r w:rsidRPr="00B37A74">
        <w:t xml:space="preserve">We accounted for potential differences between these </w:t>
      </w:r>
      <w:r>
        <w:t xml:space="preserve">types of </w:t>
      </w:r>
      <w:r w:rsidRPr="00B37A74">
        <w:t>metabolic rate measurements by</w:t>
      </w:r>
      <w:r>
        <w:t xml:space="preserve"> adding two dummy coded variables,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w:t>
      </w:r>
      <w:proofErr w:type="gramStart"/>
      <w:r>
        <w:rPr>
          <w:rFonts w:eastAsiaTheme="minorEastAsia"/>
        </w:rPr>
        <w:t xml:space="preserve">and </w:t>
      </w:r>
      <w:proofErr w:type="gramEnd"/>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s</m:t>
            </m:r>
          </m:sub>
        </m:sSub>
      </m:oMath>
      <w:r>
        <w:t xml:space="preserve">, </w:t>
      </w:r>
      <w:ins w:id="266" w:author="Anna Gårdmark" w:date="2021-01-12T11:16:00Z">
        <w:r w:rsidR="00A2189E">
          <w:t xml:space="preserve">the former </w:t>
        </w:r>
      </w:ins>
      <w:r>
        <w:t>taking the value 0 for standard and 1 for a routine or resting metabolic rate measurement, and vice versa</w:t>
      </w:r>
      <w:ins w:id="267" w:author="Anna Gårdmark" w:date="2021-01-12T11:16:00Z">
        <w:r w:rsidR="00A2189E">
          <w:t xml:space="preserve"> for the latter variable</w:t>
        </w:r>
      </w:ins>
      <w:r>
        <w:t>.</w:t>
      </w:r>
      <w:r w:rsidRPr="007E7239">
        <w:rPr>
          <w:rFonts w:eastAsiaTheme="minorEastAsia"/>
          <w:bCs/>
          <w:iCs/>
        </w:rPr>
        <w:t xml:space="preserve"> </w:t>
      </w:r>
      <w:r>
        <w:rPr>
          <w:rFonts w:eastAsiaTheme="minorEastAsia"/>
          <w:bCs/>
          <w:iCs/>
        </w:rPr>
        <w:t xml:space="preserve">Thus, for metabolism, we </w:t>
      </w:r>
      <w:r>
        <w:t xml:space="preserve">replace the overall intercept </w:t>
      </w:r>
      <m:oMath>
        <m:sSub>
          <m:sSubPr>
            <m:ctrlPr>
              <w:rPr>
                <w:rFonts w:ascii="Cambria Math" w:hAnsi="Cambria Math"/>
                <w:bCs/>
                <w:i/>
                <w:iCs/>
              </w:rPr>
            </m:ctrlPr>
          </m:sSubPr>
          <m:e>
            <m:r>
              <w:rPr>
                <w:rFonts w:ascii="Cambria Math" w:hAnsi="Cambria Math"/>
              </w:rPr>
              <m:t>β</m:t>
            </m:r>
          </m:e>
          <m:sub>
            <m:r>
              <w:rPr>
                <w:rFonts w:ascii="Cambria Math" w:hAnsi="Cambria Math"/>
              </w:rPr>
              <m:t>0j</m:t>
            </m:r>
          </m:sub>
        </m:sSub>
      </m:oMath>
      <w:r>
        <w:rPr>
          <w:rFonts w:eastAsiaTheme="minorEastAsia"/>
          <w:bCs/>
          <w:iCs/>
        </w:rPr>
        <w:t xml:space="preserve"> in Eqns. 2-3 with </w:t>
      </w:r>
      <m:oMath>
        <m:sSub>
          <m:sSubPr>
            <m:ctrlPr>
              <w:rPr>
                <w:rFonts w:ascii="Cambria Math" w:hAnsi="Cambria Math"/>
                <w:bCs/>
                <w:i/>
                <w:iCs/>
              </w:rPr>
            </m:ctrlPr>
          </m:sSubPr>
          <m:e>
            <m:r>
              <w:rPr>
                <w:rFonts w:ascii="Cambria Math" w:hAnsi="Cambria Math"/>
              </w:rPr>
              <m:t>β</m:t>
            </m:r>
          </m:e>
          <m:sub>
            <m:r>
              <w:rPr>
                <w:rFonts w:ascii="Cambria Math" w:hAnsi="Cambria Math"/>
              </w:rPr>
              <m:t>0rj</m:t>
            </m:r>
          </m:sub>
        </m:sSub>
      </m:oMath>
      <w:r>
        <w:rPr>
          <w:rFonts w:eastAsiaTheme="minorEastAsia"/>
          <w:bCs/>
          <w:iCs/>
        </w:rPr>
        <w:t xml:space="preserve"> and </w:t>
      </w:r>
      <m:oMath>
        <m:sSub>
          <m:sSubPr>
            <m:ctrlPr>
              <w:rPr>
                <w:rFonts w:ascii="Cambria Math" w:hAnsi="Cambria Math"/>
                <w:bCs/>
                <w:i/>
                <w:iCs/>
              </w:rPr>
            </m:ctrlPr>
          </m:sSubPr>
          <m:e>
            <m:r>
              <w:rPr>
                <w:rFonts w:ascii="Cambria Math" w:hAnsi="Cambria Math"/>
              </w:rPr>
              <m:t>β</m:t>
            </m:r>
          </m:e>
          <m:sub>
            <m:r>
              <w:rPr>
                <w:rFonts w:ascii="Cambria Math" w:hAnsi="Cambria Math"/>
              </w:rPr>
              <m:t>0sj</m:t>
            </m:r>
          </m:sub>
        </m:sSub>
      </m:oMath>
      <w:commentRangeStart w:id="268"/>
      <w:commentRangeStart w:id="269"/>
      <w:r>
        <w:rPr>
          <w:rFonts w:eastAsiaTheme="minorEastAsia"/>
          <w:bCs/>
          <w:iCs/>
        </w:rPr>
        <w:t xml:space="preserve">. </w:t>
      </w:r>
      <m:oMath>
        <m:sSub>
          <m:sSubPr>
            <m:ctrlPr>
              <w:rPr>
                <w:rFonts w:ascii="Cambria Math" w:hAnsi="Cambria Math"/>
                <w:bCs/>
                <w:i/>
                <w:iCs/>
              </w:rPr>
            </m:ctrlPr>
          </m:sSubPr>
          <m:e>
            <m:r>
              <w:rPr>
                <w:rFonts w:ascii="Cambria Math" w:hAnsi="Cambria Math"/>
              </w:rPr>
              <m:t>β</m:t>
            </m:r>
          </m:e>
          <m:sub>
            <m:r>
              <w:rPr>
                <w:rFonts w:ascii="Cambria Math" w:hAnsi="Cambria Math"/>
              </w:rPr>
              <m:t>0sj</m:t>
            </m:r>
          </m:sub>
        </m:sSub>
      </m:oMath>
      <w:r>
        <w:rPr>
          <w:rFonts w:eastAsiaTheme="minorEastAsia"/>
          <w:bCs/>
          <w:iCs/>
        </w:rPr>
        <w:t xml:space="preserve"> is forced to 0 for a species that has a routine or resting metabolic rate and vice versa</w:t>
      </w:r>
      <w:commentRangeEnd w:id="268"/>
      <w:r>
        <w:rPr>
          <w:rStyle w:val="Kommentarsreferens"/>
        </w:rPr>
        <w:commentReference w:id="268"/>
      </w:r>
      <w:commentRangeEnd w:id="269"/>
      <w:r w:rsidR="00416D62">
        <w:rPr>
          <w:rStyle w:val="Kommentarsreferens"/>
        </w:rPr>
        <w:commentReference w:id="269"/>
      </w:r>
      <w:r>
        <w:rPr>
          <w:rFonts w:eastAsiaTheme="minorEastAsia"/>
          <w:bCs/>
          <w:iCs/>
        </w:rPr>
        <w:t xml:space="preserve">. </w:t>
      </w:r>
      <w:r>
        <w:t xml:space="preserve">We assume these coefficients vary by species </w:t>
      </w:r>
      <w:r>
        <w:rPr>
          <w:rFonts w:eastAsiaTheme="minorEastAsia"/>
          <w:bCs/>
          <w:iCs/>
        </w:rPr>
        <w:t xml:space="preserve">following normal distributions with global means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oMath>
      <w:r>
        <w:rPr>
          <w:rFonts w:eastAsiaTheme="minorEastAsia"/>
        </w:rPr>
        <w:t xml:space="preserve"> and</w:t>
      </w:r>
      <w:r>
        <w:rPr>
          <w:rFonts w:eastAsiaTheme="minorEastAsia"/>
          <w:bCs/>
          <w:iCs/>
        </w:rPr>
        <w:t xml:space="preserv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oMath>
      <w:r>
        <w:rPr>
          <w:rFonts w:eastAsiaTheme="minorEastAsia"/>
        </w:rPr>
        <w:t xml:space="preserve">, and standard deviations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oMath>
      <w:r>
        <w:rPr>
          <w:rFonts w:eastAsiaTheme="minorEastAsia"/>
        </w:rPr>
        <w:t xml:space="preserve"> and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oMath>
      <w:r>
        <w:rPr>
          <w:rFonts w:eastAsiaTheme="minorEastAsia"/>
        </w:rPr>
        <w:t xml:space="preserve">, i.e. </w:t>
      </w:r>
      <m:oMath>
        <m:sSub>
          <m:sSubPr>
            <m:ctrlPr>
              <w:rPr>
                <w:rFonts w:ascii="Cambria Math" w:hAnsi="Cambria Math"/>
                <w:bCs/>
                <w:i/>
                <w:iCs/>
              </w:rPr>
            </m:ctrlPr>
          </m:sSubPr>
          <m:e>
            <m:r>
              <w:rPr>
                <w:rFonts w:ascii="Cambria Math" w:hAnsi="Cambria Math"/>
              </w:rPr>
              <m:t>β</m:t>
            </m:r>
          </m:e>
          <m:sub>
            <m:r>
              <w:rPr>
                <w:rFonts w:ascii="Cambria Math" w:hAnsi="Cambria Math"/>
              </w:rPr>
              <m:t>0rj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r>
          <w:rPr>
            <w:rFonts w:ascii="Cambria Math" w:eastAsiaTheme="minorEastAsia" w:hAnsi="Cambria Math"/>
          </w:rPr>
          <m:t>)</m:t>
        </m:r>
      </m:oMath>
      <w:r>
        <w:rPr>
          <w:rFonts w:eastAsiaTheme="minorEastAsia"/>
        </w:rPr>
        <w:t xml:space="preserve"> and </w:t>
      </w:r>
      <m:oMath>
        <m:sSub>
          <m:sSubPr>
            <m:ctrlPr>
              <w:rPr>
                <w:rFonts w:ascii="Cambria Math" w:hAnsi="Cambria Math"/>
                <w:bCs/>
                <w:i/>
                <w:iCs/>
              </w:rPr>
            </m:ctrlPr>
          </m:sSubPr>
          <m:e>
            <m:r>
              <w:rPr>
                <w:rFonts w:ascii="Cambria Math" w:hAnsi="Cambria Math"/>
              </w:rPr>
              <m:t>β</m:t>
            </m:r>
          </m:e>
          <m:sub>
            <m:r>
              <w:rPr>
                <w:rFonts w:ascii="Cambria Math" w:hAnsi="Cambria Math"/>
              </w:rPr>
              <m:t>0sj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r>
          <w:rPr>
            <w:rFonts w:ascii="Cambria Math" w:eastAsiaTheme="minorEastAsia" w:hAnsi="Cambria Math"/>
          </w:rPr>
          <m:t>)</m:t>
        </m:r>
      </m:oMath>
      <w:r>
        <w:rPr>
          <w:rFonts w:eastAsiaTheme="minorEastAsia"/>
          <w:bCs/>
          <w:iCs/>
        </w:rPr>
        <w:t>.</w:t>
      </w:r>
      <w:r w:rsidRPr="001F6F58">
        <w:rPr>
          <w:rFonts w:eastAsiaTheme="minorEastAsia"/>
          <w:bCs/>
          <w:i/>
          <w:iCs/>
        </w:rPr>
        <w:t xml:space="preserve"> </w:t>
      </w:r>
    </w:p>
    <w:p w14:paraId="69801949" w14:textId="77777777" w:rsidR="00FF0C73" w:rsidRDefault="00FF0C73" w:rsidP="00FF0C73">
      <w:pPr>
        <w:spacing w:line="480" w:lineRule="auto"/>
        <w:ind w:firstLine="284"/>
        <w:contextualSpacing/>
        <w:jc w:val="both"/>
        <w:rPr>
          <w:bCs/>
          <w:i/>
          <w:iCs/>
        </w:rPr>
      </w:pPr>
    </w:p>
    <w:p w14:paraId="7256E247" w14:textId="77777777" w:rsidR="00FF0C73" w:rsidRPr="00B37A74" w:rsidRDefault="00FF0C73" w:rsidP="00FF0C73">
      <w:pPr>
        <w:spacing w:line="480" w:lineRule="auto"/>
        <w:contextualSpacing/>
        <w:jc w:val="both"/>
        <w:rPr>
          <w:bCs/>
          <w:i/>
          <w:iCs/>
        </w:rPr>
      </w:pPr>
      <w:r w:rsidRPr="00B37A74">
        <w:rPr>
          <w:bCs/>
          <w:i/>
          <w:iCs/>
        </w:rPr>
        <w:t>Mass- and temperature dependence of consumption including beyond peak temperatures</w:t>
      </w:r>
    </w:p>
    <w:p w14:paraId="0A33B90E" w14:textId="77777777" w:rsidR="00FF0C73" w:rsidRPr="00B37A74" w:rsidRDefault="00FF0C73" w:rsidP="00FF0C73">
      <w:pPr>
        <w:spacing w:line="480" w:lineRule="auto"/>
        <w:contextualSpacing/>
        <w:jc w:val="both"/>
        <w:rPr>
          <w:bCs/>
          <w:shd w:val="clear" w:color="auto" w:fill="FFFFFF" w:themeFill="background1"/>
        </w:rPr>
      </w:pPr>
      <w:r w:rsidRPr="00B37A74">
        <w:rPr>
          <w:rFonts w:eastAsiaTheme="minorEastAsia" w:cstheme="minorHAnsi"/>
        </w:rPr>
        <w:t xml:space="preserve">Over a large temperature range, many biological rates are unimodal. We identified such tendencies in 10 out of 20 species in the consumption data </w:t>
      </w:r>
      <w:r w:rsidRPr="00B37A74">
        <w:rPr>
          <w:rFonts w:eastAsiaTheme="minorEastAsia" w:cstheme="minorHAnsi"/>
          <w:shd w:val="clear" w:color="auto" w:fill="FFFFFF" w:themeFill="background1"/>
        </w:rPr>
        <w:t>set</w:t>
      </w:r>
      <w:r w:rsidRPr="00B37A74">
        <w:rPr>
          <w:bCs/>
          <w:shd w:val="clear" w:color="auto" w:fill="FFFFFF" w:themeFill="background1"/>
        </w:rPr>
        <w:t xml:space="preserve">. To characterize the decline in </w:t>
      </w:r>
      <w:r>
        <w:rPr>
          <w:bCs/>
          <w:shd w:val="clear" w:color="auto" w:fill="FFFFFF" w:themeFill="background1"/>
        </w:rPr>
        <w:t xml:space="preserve">consumption rate </w:t>
      </w:r>
      <w:r w:rsidRPr="00B37A74">
        <w:rPr>
          <w:bCs/>
          <w:shd w:val="clear" w:color="auto" w:fill="FFFFFF" w:themeFill="background1"/>
        </w:rPr>
        <w:t xml:space="preserve">beyond peak temperature, we fit a mixed-effects version of the Sharpe Schoolfield equation </w:t>
      </w:r>
      <w:r w:rsidRPr="00B37A74">
        <w:rPr>
          <w:bCs/>
          <w:shd w:val="clear" w:color="auto" w:fill="FFFFFF" w:themeFill="background1"/>
        </w:rPr>
        <w:fldChar w:fldCharType="begin"/>
      </w:r>
      <w:r w:rsidRPr="00B37A74">
        <w:rPr>
          <w:bCs/>
          <w:shd w:val="clear" w:color="auto" w:fill="FFFFFF" w:themeFill="background1"/>
        </w:rPr>
        <w:instrText xml:space="preserve"> ADDIN ZOTERO_ITEM CSL_CITATION {"citationID":"a28f5baprri","properties":{"formattedCitation":"(Schoolfield {\\i{}et al.} 1981)","plainCitation":"(Schoolfield et al. 1981)","noteIndex":0},"citationItems":[{"id":28,"uris":["http://zotero.org/users/6116610/items/UVZQASGV"],"uri":["http://zotero.org/users/6116610/items/UVZQASGV"],"itemData":{"id":28,"type":"article-journal","container-title":"Journal of Theoretical Biology","DOI":"10.1016/0022-5193(81)90246-0","ISSN":"00225193","issue":"4","language":"en","page":"719-731","source":"Crossref","title":"Non-linear regression of biological temperature-dependent rate models based on absolute reaction-rate theory","volume":"88","author":[{"family":"Schoolfield","given":"R.M."},{"family":"Sharpe","given":"P.J.H."},{"family":"Magnuson","given":"C.E."}],"issued":{"date-parts":[["1981",2]]}}}],"schema":"https://github.com/citation-style-language/schema/raw/master/csl-citation.json"} </w:instrText>
      </w:r>
      <w:r w:rsidRPr="00B37A74">
        <w:rPr>
          <w:bCs/>
          <w:shd w:val="clear" w:color="auto" w:fill="FFFFFF" w:themeFill="background1"/>
        </w:rPr>
        <w:fldChar w:fldCharType="separate"/>
      </w:r>
      <w:r w:rsidRPr="00B37A74">
        <w:t xml:space="preserve">(Schoolfield </w:t>
      </w:r>
      <w:r w:rsidRPr="00B37A74">
        <w:rPr>
          <w:i/>
          <w:iCs/>
        </w:rPr>
        <w:t>et al.</w:t>
      </w:r>
      <w:r w:rsidRPr="00B37A74">
        <w:t xml:space="preserve"> 1981)</w:t>
      </w:r>
      <w:r w:rsidRPr="00B37A74">
        <w:rPr>
          <w:bCs/>
          <w:shd w:val="clear" w:color="auto" w:fill="FFFFFF" w:themeFill="background1"/>
        </w:rPr>
        <w:fldChar w:fldCharType="end"/>
      </w:r>
      <w:r>
        <w:rPr>
          <w:bCs/>
          <w:shd w:val="clear" w:color="auto" w:fill="FFFFFF" w:themeFill="background1"/>
        </w:rPr>
        <w:t xml:space="preserve"> </w:t>
      </w:r>
      <w:r w:rsidRPr="00B37A74">
        <w:rPr>
          <w:bCs/>
          <w:shd w:val="clear" w:color="auto" w:fill="FFFFFF" w:themeFill="background1"/>
        </w:rPr>
        <w:t xml:space="preserve">as parameterized in </w:t>
      </w:r>
      <w:r w:rsidRPr="00B37A74">
        <w:rPr>
          <w:bCs/>
          <w:shd w:val="clear" w:color="auto" w:fill="FFFFFF" w:themeFill="background1"/>
        </w:rPr>
        <w:fldChar w:fldCharType="begin"/>
      </w:r>
      <w:r>
        <w:rPr>
          <w:bCs/>
          <w:shd w:val="clear" w:color="auto" w:fill="FFFFFF" w:themeFill="background1"/>
        </w:rPr>
        <w:instrText xml:space="preserve"> ADDIN ZOTERO_ITEM CSL_CITATION {"citationID":"bCsJD2ib","properties":{"formattedCitation":"(Padfield {\\i{}et al.} 2020)","plainCitation":"(Padfield et al. 2020)","noteIndex":0},"citationItems":[{"id":2321,"uris":["http://zotero.org/users/6116610/items/ZZ6W5CDL"],"uri":["http://zotero.org/users/6116610/items/ZZ6W5CDL"],"itemData":{"id":2321,"type":"article-journal","abstract":"Thermal performance curves (TPCs) are used to predict changes in species interactions, and hence, range shifts, disease dynamics and community composition, under forecasted climate change. Species interactions might in turn affect TPCs. Here, we investigate how temperature-dependent changes in a microbial host–parasite interaction (the bacterium Pseudomonas fluorescens, and its lytic bacteriophage, SBW$${\\mathrm{\\Phi }}2$$Φ2) changes the host TPC and the ecological and evolutionary mechanisms underlying these changes. The bacteriophage had a narrower thermal tolerance for infection, with their critical thermal maximum ~6 °C lower than those at which the bacteria still had high growth. Consequently, in the presence of phage, the host TPC changed, resulting in a lower maximum growth rate. These changes were not just driven by differences in thermal tolerance, with temperature-dependent costs of evolved resistance also playing a major role: the largest cost of resistance occurred at the temperature at which bacteria grew best in the absence of phage. Our work highlights how ecological and evolutionary mechanisms can alter the effect of a parasite on host thermal performance, even over very short timescales.","container-title":"The ISME Journal","DOI":"10.1038/s41396-019-0526-5","ISSN":"1751-7370","issue":"2","language":"en","note":"number: 2\npublisher: Nature Publishing Group","page":"389-398","source":"www.nature.com","title":"Temperature-dependent changes to host–parasite interactions alter the thermal performance of a bacterial host","volume":"14","author":[{"family":"Padfield","given":"Daniel"},{"family":"Castledine","given":"Meaghan"},{"family":"Buckling","given":"Angus"}],"issued":{"date-parts":[["2020",2]]}}}],"schema":"https://github.com/citation-style-language/schema/raw/master/csl-citation.json"} </w:instrText>
      </w:r>
      <w:r w:rsidRPr="00B37A74">
        <w:rPr>
          <w:bCs/>
          <w:shd w:val="clear" w:color="auto" w:fill="FFFFFF" w:themeFill="background1"/>
        </w:rPr>
        <w:fldChar w:fldCharType="separate"/>
      </w:r>
      <w:r w:rsidRPr="00B650B9">
        <w:rPr>
          <w:lang w:val="en-GB"/>
        </w:rPr>
        <w:t xml:space="preserve">(Padfield </w:t>
      </w:r>
      <w:r w:rsidRPr="00B650B9">
        <w:rPr>
          <w:i/>
          <w:iCs/>
          <w:lang w:val="en-GB"/>
        </w:rPr>
        <w:t>et al.</w:t>
      </w:r>
      <w:r w:rsidRPr="00B650B9">
        <w:rPr>
          <w:lang w:val="en-GB"/>
        </w:rPr>
        <w:t xml:space="preserve"> 2020)</w:t>
      </w:r>
      <w:r w:rsidRPr="00B37A74">
        <w:rPr>
          <w:bCs/>
          <w:shd w:val="clear" w:color="auto" w:fill="FFFFFF" w:themeFill="background1"/>
        </w:rPr>
        <w:fldChar w:fldCharType="end"/>
      </w:r>
      <w:r>
        <w:rPr>
          <w:bCs/>
          <w:shd w:val="clear" w:color="auto" w:fill="FFFFFF" w:themeFill="background1"/>
        </w:rPr>
        <w:t xml:space="preserve">, to equations 1-2 with </w:t>
      </w:r>
      <m:oMath>
        <m:sSub>
          <m:sSubPr>
            <m:ctrlPr>
              <w:rPr>
                <w:rFonts w:ascii="Cambria Math" w:hAnsi="Cambria Math"/>
                <w:bCs/>
                <w:i/>
              </w:rPr>
            </m:ctrlPr>
          </m:sSubPr>
          <m:e>
            <m:r>
              <w:rPr>
                <w:rFonts w:ascii="Cambria Math" w:hAnsi="Cambria Math"/>
              </w:rPr>
              <m:t>y</m:t>
            </m:r>
          </m:e>
          <m:sub>
            <m:r>
              <w:rPr>
                <w:rFonts w:ascii="Cambria Math" w:hAnsi="Cambria Math"/>
              </w:rPr>
              <m:t>ij</m:t>
            </m:r>
          </m:sub>
        </m:sSub>
      </m:oMath>
      <w:r>
        <w:rPr>
          <w:rFonts w:eastAsiaTheme="minorEastAsia"/>
          <w:bCs/>
        </w:rPr>
        <w:t xml:space="preserve"> as </w:t>
      </w:r>
      <w:r w:rsidRPr="00B37A74">
        <w:rPr>
          <w:bCs/>
          <w:shd w:val="clear" w:color="auto" w:fill="FFFFFF" w:themeFill="background1"/>
        </w:rPr>
        <w:t>rescaled consumption rates (</w:t>
      </w:r>
      <m:oMath>
        <m:r>
          <w:rPr>
            <w:rFonts w:ascii="Cambria Math" w:hAnsi="Cambria Math"/>
            <w:shd w:val="clear" w:color="auto" w:fill="FFFFFF" w:themeFill="background1"/>
          </w:rPr>
          <m:t>C</m:t>
        </m:r>
      </m:oMath>
      <w:r w:rsidRPr="00B37A74">
        <w:rPr>
          <w:bCs/>
          <w:shd w:val="clear" w:color="auto" w:fill="FFFFFF" w:themeFill="background1"/>
        </w:rPr>
        <w:t>). Specifically, we model</w:t>
      </w:r>
      <w:r w:rsidRPr="00B37A74">
        <w:rPr>
          <w:rFonts w:eastAsiaTheme="minorEastAsia"/>
          <w:bCs/>
          <w:iCs/>
        </w:rPr>
        <w:t xml:space="preserve"> </w:t>
      </w:r>
      <m:oMath>
        <m:sSub>
          <m:sSubPr>
            <m:ctrlPr>
              <w:rPr>
                <w:rFonts w:ascii="Cambria Math" w:hAnsi="Cambria Math"/>
                <w:bCs/>
                <w:i/>
                <w:iCs/>
              </w:rPr>
            </m:ctrlPr>
          </m:sSubPr>
          <m:e>
            <m:r>
              <w:rPr>
                <w:rFonts w:ascii="Cambria Math" w:hAnsi="Cambria Math"/>
              </w:rPr>
              <m:t>μ</m:t>
            </m:r>
          </m:e>
          <m:sub>
            <m:r>
              <w:rPr>
                <w:rFonts w:ascii="Cambria Math" w:hAnsi="Cambria Math"/>
              </w:rPr>
              <m:t>ij</m:t>
            </m:r>
          </m:sub>
        </m:sSub>
      </m:oMath>
      <w:r w:rsidRPr="00B37A74">
        <w:rPr>
          <w:rFonts w:eastAsiaTheme="minorEastAsia"/>
          <w:bCs/>
          <w:iCs/>
        </w:rPr>
        <w:t xml:space="preserve"> in Eq. 1 as</w:t>
      </w:r>
      <w:r w:rsidRPr="00B37A74">
        <w:rPr>
          <w:bCs/>
          <w:shd w:val="clear" w:color="auto" w:fill="FFFFFF" w:themeFill="background1"/>
        </w:rPr>
        <w:t>:</w:t>
      </w:r>
    </w:p>
    <w:p w14:paraId="7D4EF9EA" w14:textId="77777777" w:rsidR="00FF0C73" w:rsidRPr="00B37A74" w:rsidRDefault="005911F4" w:rsidP="00FF0C73">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μ</m:t>
            </m:r>
          </m:e>
          <m:sub>
            <m:r>
              <w:rPr>
                <w:rFonts w:ascii="Cambria Math" w:hAnsi="Cambria Math"/>
              </w:rPr>
              <m:t>ij</m:t>
            </m:r>
          </m:sub>
        </m:sSub>
        <m:r>
          <w:rPr>
            <w:rFonts w:ascii="Cambria Math" w:hAnsi="Cambria Math"/>
          </w:rPr>
          <m:t>=</m:t>
        </m:r>
        <m:f>
          <m:fPr>
            <m:ctrlPr>
              <w:rPr>
                <w:rFonts w:ascii="Cambria Math" w:hAnsi="Cambria Math" w:cstheme="minorHAnsi"/>
                <w:i/>
              </w:rPr>
            </m:ctrlPr>
          </m:fPr>
          <m:num>
            <m:sSub>
              <m:sSubPr>
                <m:ctrlPr>
                  <w:rPr>
                    <w:rFonts w:ascii="Cambria Math" w:eastAsiaTheme="minorEastAsia" w:hAnsi="Cambria Math"/>
                    <w:i/>
                  </w:rPr>
                </m:ctrlPr>
              </m:sSub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e>
              <m:sub>
                <m:r>
                  <w:rPr>
                    <w:rFonts w:ascii="Cambria Math" w:eastAsiaTheme="minorEastAsia" w:hAnsi="Cambria Math"/>
                  </w:rPr>
                  <m:t>j</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e>
            </m:d>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j</m:t>
                    </m:r>
                  </m:sub>
                </m:sSub>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kT</m:t>
                        </m:r>
                      </m:den>
                    </m:f>
                  </m:e>
                </m:d>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h</m:t>
                    </m:r>
                  </m:sub>
                </m:sSub>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h</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kT</m:t>
                        </m:r>
                      </m:den>
                    </m:f>
                  </m:e>
                </m:d>
              </m:sup>
            </m:sSup>
          </m:den>
        </m:f>
      </m:oMath>
      <w:r w:rsidR="00FF0C73" w:rsidRPr="00B37A74">
        <w:rPr>
          <w:rFonts w:eastAsiaTheme="minorEastAsia"/>
        </w:rPr>
        <w:t xml:space="preserve">                                                       (4)</w:t>
      </w:r>
    </w:p>
    <w:p w14:paraId="59D6902D" w14:textId="77777777" w:rsidR="00FF0C73" w:rsidRPr="00B37A74" w:rsidRDefault="005911F4" w:rsidP="00FF0C73">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E</m:t>
            </m:r>
          </m:e>
          <m:sub>
            <m:r>
              <w:rPr>
                <w:rFonts w:ascii="Cambria Math"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hAnsi="Cambria Math"/>
              </w:rPr>
              <m:t>E</m:t>
            </m:r>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r>
              <w:rPr>
                <w:rFonts w:ascii="Cambria Math" w:hAnsi="Cambria Math"/>
              </w:rPr>
              <m:t>E</m:t>
            </m:r>
          </m:sub>
        </m:sSub>
        <m:r>
          <w:rPr>
            <w:rFonts w:ascii="Cambria Math" w:eastAsiaTheme="minorEastAsia" w:hAnsi="Cambria Math"/>
          </w:rPr>
          <m:t>)</m:t>
        </m:r>
      </m:oMath>
      <w:r w:rsidR="00FF0C73" w:rsidRPr="00B37A74">
        <w:rPr>
          <w:rFonts w:eastAsiaTheme="minorEastAsia"/>
        </w:rPr>
        <w:t xml:space="preserve">                                                           (5)</w:t>
      </w:r>
    </w:p>
    <w:p w14:paraId="1765E617" w14:textId="77777777" w:rsidR="00FF0C73" w:rsidRPr="00B37A74" w:rsidRDefault="005911F4" w:rsidP="00FF0C73">
      <w:pPr>
        <w:spacing w:line="480" w:lineRule="auto"/>
        <w:jc w:val="right"/>
        <w:rPr>
          <w:rFonts w:eastAsiaTheme="minorEastAsia"/>
        </w:rPr>
      </w:pPr>
      <m:oMath>
        <m:sSub>
          <m:sSubPr>
            <m:ctrlPr>
              <w:rPr>
                <w:rFonts w:ascii="Cambria Math" w:eastAsiaTheme="minorEastAsia" w:hAnsi="Cambria Math"/>
                <w:i/>
              </w:rPr>
            </m:ctrlPr>
          </m:sSub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e>
          <m:sub>
            <m:r>
              <w:rPr>
                <w:rFonts w:ascii="Cambria Math" w:eastAsiaTheme="minorEastAsia"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r>
          <w:rPr>
            <w:rFonts w:ascii="Cambria Math" w:eastAsiaTheme="minorEastAsia" w:hAnsi="Cambria Math"/>
          </w:rPr>
          <m:t>)</m:t>
        </m:r>
      </m:oMath>
      <w:r w:rsidR="00FF0C73" w:rsidRPr="00B37A74">
        <w:rPr>
          <w:rFonts w:eastAsiaTheme="minorEastAsia"/>
        </w:rPr>
        <w:t xml:space="preserve">                                                         (6)</w:t>
      </w:r>
    </w:p>
    <w:p w14:paraId="3B38CEBB" w14:textId="779379B1" w:rsidR="00FF0C73" w:rsidRPr="00B37A74" w:rsidRDefault="00FF0C73" w:rsidP="00FF0C73">
      <w:pPr>
        <w:spacing w:line="480" w:lineRule="auto"/>
        <w:contextualSpacing/>
        <w:jc w:val="both"/>
        <w:rPr>
          <w:bCs/>
        </w:rPr>
      </w:pPr>
      <w:proofErr w:type="gramStart"/>
      <w:r w:rsidRPr="00B37A74">
        <w:rPr>
          <w:bCs/>
        </w:rPr>
        <w:t>where</w:t>
      </w:r>
      <w:proofErr w:type="gramEnd"/>
      <w:r w:rsidRPr="00B37A74">
        <w:rPr>
          <w:bCs/>
        </w:rPr>
        <w:t xml:space="preserve"> the right-hand side of Eq. 4 is the Sharpe-Schoolfield equation, </w:t>
      </w:r>
      <m:oMath>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0</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oMath>
      <w:r w:rsidRPr="00B37A74">
        <w:rPr>
          <w:rFonts w:eastAsiaTheme="minorEastAsia"/>
          <w:iCs/>
        </w:rPr>
        <w:t xml:space="preserve"> is the rate at a reference temperature</w:t>
      </w:r>
      <w:ins w:id="270" w:author="Anna Gårdmark" w:date="2021-01-12T11:18:00Z">
        <w:r w:rsidR="00A2189E">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C</m:t>
              </m:r>
            </m:sub>
          </m:sSub>
        </m:oMath>
      </w:ins>
      <w:r w:rsidRPr="00B37A74">
        <w:rPr>
          <w:rFonts w:eastAsiaTheme="minorEastAsia"/>
          <w:iCs/>
        </w:rPr>
        <w:t xml:space="preserve"> (here set to -10 on a centered scale),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oMath>
      <w:r w:rsidRPr="00B37A74">
        <w:rPr>
          <w:rFonts w:eastAsiaTheme="minorEastAsia"/>
          <w:iCs/>
        </w:rPr>
        <w:t xml:space="preserve"> [</w:t>
      </w:r>
      <m:oMath>
        <m:r>
          <m:rPr>
            <m:sty m:val="p"/>
          </m:rPr>
          <w:rPr>
            <w:rFonts w:ascii="Cambria Math" w:eastAsiaTheme="minorEastAsia" w:hAnsi="Cambria Math"/>
          </w:rPr>
          <m:t>eV</m:t>
        </m:r>
      </m:oMath>
      <w:r w:rsidRPr="00B37A74">
        <w:rPr>
          <w:rFonts w:eastAsiaTheme="minorEastAsia"/>
        </w:rPr>
        <w:t>]</w:t>
      </w:r>
      <w:r w:rsidRPr="00B37A74">
        <w:rPr>
          <w:rFonts w:eastAsiaTheme="minorEastAsia"/>
          <w:iCs/>
        </w:rPr>
        <w:t xml:space="preserve"> is the activation energy,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h</m:t>
            </m:r>
          </m:sub>
        </m:sSub>
      </m:oMath>
      <w:r w:rsidRPr="00B37A74">
        <w:rPr>
          <w:rFonts w:eastAsiaTheme="minorEastAsia"/>
          <w:iCs/>
        </w:rPr>
        <w:t xml:space="preserve"> [</w:t>
      </w:r>
      <m:oMath>
        <m:r>
          <m:rPr>
            <m:sty m:val="p"/>
          </m:rPr>
          <w:rPr>
            <w:rFonts w:ascii="Cambria Math" w:eastAsiaTheme="minorEastAsia" w:hAnsi="Cambria Math"/>
          </w:rPr>
          <m:t>eV</m:t>
        </m:r>
      </m:oMath>
      <w:r w:rsidRPr="00B37A74">
        <w:rPr>
          <w:rFonts w:eastAsiaTheme="minorEastAsia"/>
          <w:iCs/>
        </w:rPr>
        <w:t xml:space="preserve">] characterizes the decline in the rate past the peak temperature and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h</m:t>
            </m:r>
          </m:sub>
        </m:sSub>
      </m:oMath>
      <w:r w:rsidRPr="00B37A74">
        <w:rPr>
          <w:rFonts w:eastAsiaTheme="minorEastAsia"/>
          <w:iCs/>
        </w:rPr>
        <w:t xml:space="preserve"> [</w:t>
      </w:r>
      <m:oMath>
        <m:r>
          <m:rPr>
            <m:sty m:val="p"/>
          </m:rPr>
          <w:rPr>
            <w:rFonts w:ascii="Cambria Math" w:eastAsiaTheme="minorEastAsia" w:hAnsi="Cambria Math"/>
          </w:rPr>
          <m:t>K</m:t>
        </m:r>
      </m:oMath>
      <w:r w:rsidRPr="00B37A74">
        <w:rPr>
          <w:rFonts w:eastAsiaTheme="minorEastAsia"/>
          <w:iCs/>
        </w:rPr>
        <w:t xml:space="preserve">] is the temperature </w:t>
      </w:r>
      <w:commentRangeStart w:id="271"/>
      <w:commentRangeStart w:id="272"/>
      <w:r w:rsidRPr="00B37A74">
        <w:rPr>
          <w:rFonts w:eastAsiaTheme="minorEastAsia"/>
          <w:iCs/>
        </w:rPr>
        <w:lastRenderedPageBreak/>
        <w:t xml:space="preserve">at which </w:t>
      </w:r>
      <w:del w:id="273" w:author="Anna Gårdmark" w:date="2021-01-12T10:27:00Z">
        <w:r w:rsidRPr="00B37A74" w:rsidDel="00DE3AE2">
          <w:rPr>
            <w:rFonts w:eastAsiaTheme="minorEastAsia"/>
            <w:iCs/>
          </w:rPr>
          <w:delText xml:space="preserve">half </w:delText>
        </w:r>
      </w:del>
      <w:r w:rsidRPr="00B37A74">
        <w:rPr>
          <w:rFonts w:eastAsiaTheme="minorEastAsia"/>
          <w:iCs/>
        </w:rPr>
        <w:t xml:space="preserve">the rate is reduced </w:t>
      </w:r>
      <w:ins w:id="274" w:author="Anna Gårdmark" w:date="2021-01-12T10:27:00Z">
        <w:r w:rsidR="00DE3AE2">
          <w:rPr>
            <w:rFonts w:eastAsiaTheme="minorEastAsia"/>
            <w:iCs/>
          </w:rPr>
          <w:t xml:space="preserve">to half </w:t>
        </w:r>
      </w:ins>
      <w:r w:rsidRPr="00B37A74">
        <w:rPr>
          <w:rFonts w:eastAsiaTheme="minorEastAsia"/>
          <w:iCs/>
        </w:rPr>
        <w:t>due to high temperatures</w:t>
      </w:r>
      <w:commentRangeEnd w:id="271"/>
      <w:r>
        <w:rPr>
          <w:rStyle w:val="Kommentarsreferens"/>
        </w:rPr>
        <w:commentReference w:id="271"/>
      </w:r>
      <w:commentRangeEnd w:id="272"/>
      <w:r w:rsidR="00A2189E">
        <w:rPr>
          <w:rStyle w:val="Kommentarsreferens"/>
        </w:rPr>
        <w:commentReference w:id="272"/>
      </w:r>
      <w:r w:rsidRPr="00B37A74">
        <w:rPr>
          <w:rFonts w:eastAsiaTheme="minorEastAsia"/>
          <w:iCs/>
        </w:rPr>
        <w:t xml:space="preserve">. We assume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oMath>
      <w:r w:rsidRPr="00B37A74">
        <w:rPr>
          <w:rFonts w:eastAsiaTheme="minorEastAsia"/>
          <w:iCs/>
        </w:rPr>
        <w:t xml:space="preserve"> and </w:t>
      </w:r>
      <m:oMath>
        <m:sSub>
          <m:sSubPr>
            <m:ctrlPr>
              <w:rPr>
                <w:rFonts w:ascii="Cambria Math" w:eastAsiaTheme="minorEastAsia" w:hAnsi="Cambria Math"/>
                <w:bCs/>
                <w:i/>
                <w:iCs/>
              </w:rPr>
            </m:ctrlPr>
          </m:sSubPr>
          <m:e>
            <m:r>
              <w:rPr>
                <w:rFonts w:ascii="Cambria Math" w:eastAsiaTheme="minorEastAsia" w:hAnsi="Cambria Math"/>
              </w:rPr>
              <m:t>C</m:t>
            </m:r>
          </m:e>
          <m:sub>
            <m:sSub>
              <m:sSubPr>
                <m:ctrlPr>
                  <w:rPr>
                    <w:rFonts w:ascii="Cambria Math" w:eastAsiaTheme="minorEastAsia" w:hAnsi="Cambria Math"/>
                    <w:bCs/>
                    <w:i/>
                    <w:iCs/>
                  </w:rPr>
                </m:ctrlPr>
              </m:sSubPr>
              <m:e>
                <m:r>
                  <w:rPr>
                    <w:rFonts w:ascii="Cambria Math" w:eastAsiaTheme="minorEastAsia" w:hAnsi="Cambria Math"/>
                  </w:rPr>
                  <m:t>0</m:t>
                </m:r>
              </m:e>
              <m:sub>
                <m:r>
                  <w:rPr>
                    <w:rFonts w:ascii="Cambria Math" w:eastAsiaTheme="minorEastAsia" w:hAnsi="Cambria Math"/>
                  </w:rPr>
                  <m:t>j</m:t>
                </m:r>
              </m:sub>
            </m:sSub>
          </m:sub>
        </m:sSub>
      </m:oMath>
      <w:r w:rsidRPr="00B37A74">
        <w:rPr>
          <w:rFonts w:eastAsiaTheme="minorEastAsia"/>
          <w:bCs/>
          <w:iCs/>
        </w:rPr>
        <w:t xml:space="preserve"> vary across species according to a </w:t>
      </w:r>
      <w:r w:rsidRPr="00B37A74">
        <w:rPr>
          <w:rFonts w:eastAsiaTheme="minorEastAsia"/>
        </w:rPr>
        <w:t xml:space="preserve">normal distribution with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hAnsi="Cambria Math"/>
              </w:rPr>
              <m:t>E</m:t>
            </m:r>
          </m:sub>
        </m:sSub>
      </m:oMath>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oMath>
      <w:r w:rsidRPr="00B37A74">
        <w:rPr>
          <w:rFonts w:eastAsiaTheme="minorEastAsia"/>
        </w:rPr>
        <w:t xml:space="preserve">, and standard deviations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r>
              <w:rPr>
                <w:rFonts w:ascii="Cambria Math" w:hAnsi="Cambria Math"/>
              </w:rPr>
              <m:t>E</m:t>
            </m:r>
          </m:sub>
        </m:sSub>
      </m:oMath>
      <w:r w:rsidRPr="00B37A74">
        <w:rPr>
          <w:rFonts w:eastAsiaTheme="minorEastAsia"/>
        </w:rPr>
        <w:t xml:space="preserve"> and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oMath>
      <w:r w:rsidRPr="00B37A74">
        <w:rPr>
          <w:rFonts w:eastAsiaTheme="minorEastAsia"/>
        </w:rPr>
        <w:t xml:space="preserve"> (Eq. 5-6). </w:t>
      </w:r>
      <w:r w:rsidRPr="00B37A74">
        <w:rPr>
          <w:rFonts w:eastAsiaTheme="minorEastAsia"/>
          <w:bCs/>
          <w:iCs/>
        </w:rPr>
        <w:t>Prior to rescaling maximum consumption (</w:t>
      </w:r>
      <w:r w:rsidRPr="00B37A74">
        <w:rPr>
          <w:rFonts w:eastAsiaTheme="minorEastAsia"/>
          <w:shd w:val="clear" w:color="auto" w:fill="FFFFFF" w:themeFill="background1"/>
        </w:rPr>
        <w:t xml:space="preserve">in unit </w:t>
      </w:r>
      <m:oMath>
        <m:r>
          <m:rPr>
            <m:sty m:val="p"/>
          </m:rPr>
          <w:rPr>
            <w:rFonts w:ascii="Cambria Math" w:eastAsiaTheme="minorEastAsia" w:hAnsi="Cambria Math"/>
          </w:rPr>
          <m:t xml:space="preserve">g </m:t>
        </m:r>
        <m:sSup>
          <m:sSupPr>
            <m:ctrlPr>
              <w:rPr>
                <w:rFonts w:ascii="Cambria Math" w:eastAsiaTheme="minorEastAsia" w:hAnsi="Cambria Math"/>
                <w:b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bCs/>
          <w:iCs/>
        </w:rPr>
        <w:t xml:space="preserve">) by dividing </w:t>
      </w:r>
      <m:oMath>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i,j</m:t>
            </m:r>
          </m:sub>
        </m:sSub>
      </m:oMath>
      <w:r w:rsidRPr="00B37A74">
        <w:rPr>
          <w:rFonts w:eastAsiaTheme="minorEastAsia"/>
          <w:bCs/>
          <w:iCs/>
        </w:rPr>
        <w:t xml:space="preserve"> with the mean within species </w:t>
      </w:r>
      <m:oMath>
        <m:acc>
          <m:accPr>
            <m:chr m:val="̅"/>
            <m:ctrlPr>
              <w:rPr>
                <w:rFonts w:ascii="Cambria Math" w:eastAsiaTheme="minorEastAsia" w:hAnsi="Cambria Math"/>
                <w:bCs/>
                <w:i/>
                <w:iCs/>
              </w:rPr>
            </m:ctrlPr>
          </m:accPr>
          <m:e>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j</m:t>
                </m:r>
              </m:sub>
            </m:sSub>
          </m:e>
        </m:acc>
      </m:oMath>
      <w:r w:rsidRPr="00B37A74">
        <w:rPr>
          <w:rFonts w:eastAsiaTheme="minorEastAsia"/>
          <w:bCs/>
          <w:iCs/>
        </w:rPr>
        <w:t xml:space="preserve">, we mass-normalize it by dividing it </w:t>
      </w:r>
      <w:commentRangeStart w:id="275"/>
      <w:r w:rsidRPr="00B37A74">
        <w:rPr>
          <w:rFonts w:eastAsiaTheme="minorEastAsia"/>
          <w:bCs/>
          <w:iCs/>
        </w:rPr>
        <w:t xml:space="preserve">with </w:t>
      </w:r>
      <m:oMath>
        <m:sSup>
          <m:sSupPr>
            <m:ctrlPr>
              <w:rPr>
                <w:rFonts w:ascii="Cambria Math" w:eastAsiaTheme="minorEastAsia" w:hAnsi="Cambria Math"/>
                <w:bCs/>
                <w:i/>
                <w:iCs/>
              </w:rPr>
            </m:ctrlPr>
          </m:sSupPr>
          <m:e>
            <m:r>
              <w:rPr>
                <w:rFonts w:ascii="Cambria Math" w:eastAsiaTheme="minorEastAsia" w:hAnsi="Cambria Math"/>
              </w:rPr>
              <m:t>m</m:t>
            </m:r>
          </m:e>
          <m:sup>
            <m:r>
              <w:rPr>
                <w:rFonts w:ascii="Cambria Math" w:eastAsiaTheme="minorEastAsia" w:hAnsi="Cambria Math"/>
              </w:rPr>
              <m:t>a</m:t>
            </m:r>
          </m:sup>
        </m:sSup>
      </m:oMath>
      <w:r w:rsidRPr="00B37A74">
        <w:rPr>
          <w:rFonts w:eastAsiaTheme="minorEastAsia"/>
          <w:bCs/>
          <w:iCs/>
        </w:rPr>
        <w:t xml:space="preserve"> </w:t>
      </w:r>
      <w:commentRangeEnd w:id="275"/>
      <w:r>
        <w:rPr>
          <w:rStyle w:val="Kommentarsreferens"/>
        </w:rPr>
        <w:commentReference w:id="275"/>
      </w:r>
      <w:r w:rsidRPr="00B37A74">
        <w:rPr>
          <w:rFonts w:eastAsiaTheme="minorEastAsia"/>
          <w:bCs/>
          <w:iCs/>
        </w:rPr>
        <w:t xml:space="preserve">where </w:t>
      </w:r>
      <m:oMath>
        <m:r>
          <w:rPr>
            <w:rFonts w:ascii="Cambria Math" w:eastAsiaTheme="minorEastAsia" w:hAnsi="Cambria Math"/>
          </w:rPr>
          <m:t>m</m:t>
        </m:r>
      </m:oMath>
      <w:r w:rsidRPr="00B37A74">
        <w:rPr>
          <w:rFonts w:eastAsiaTheme="minorEastAsia"/>
          <w:bCs/>
          <w:iCs/>
        </w:rPr>
        <w:t xml:space="preserve"> is mass in </w:t>
      </w:r>
      <m:oMath>
        <m:r>
          <m:rPr>
            <m:sty m:val="p"/>
          </m:rPr>
          <w:rPr>
            <w:rFonts w:ascii="Cambria Math" w:eastAsiaTheme="minorEastAsia" w:hAnsi="Cambria Math"/>
          </w:rPr>
          <m:t>g</m:t>
        </m:r>
      </m:oMath>
      <w:r w:rsidRPr="00B37A74">
        <w:rPr>
          <w:rFonts w:eastAsiaTheme="minorEastAsia"/>
          <w:bCs/>
        </w:rPr>
        <w:t xml:space="preserve"> and </w:t>
      </w:r>
      <m:oMath>
        <m:r>
          <w:rPr>
            <w:rFonts w:ascii="Cambria Math" w:eastAsiaTheme="minorEastAsia" w:hAnsi="Cambria Math"/>
          </w:rPr>
          <m:t>a</m:t>
        </m:r>
      </m:oMath>
      <w:r w:rsidRPr="00B37A74">
        <w:rPr>
          <w:rFonts w:eastAsiaTheme="minorEastAsia"/>
          <w:bCs/>
        </w:rPr>
        <w:t xml:space="preserve"> is the </w:t>
      </w:r>
      <w:r>
        <w:rPr>
          <w:rFonts w:eastAsiaTheme="minorEastAsia"/>
          <w:bCs/>
        </w:rPr>
        <w:t xml:space="preserve">whole-organism </w:t>
      </w:r>
      <w:r w:rsidRPr="00B37A74">
        <w:rPr>
          <w:rFonts w:eastAsiaTheme="minorEastAsia"/>
          <w:bCs/>
        </w:rPr>
        <w:t xml:space="preserve">mass-exponent </w:t>
      </w:r>
      <w:r>
        <w:rPr>
          <w:rFonts w:eastAsiaTheme="minorEastAsia"/>
          <w:bCs/>
        </w:rPr>
        <w:t xml:space="preserve">calculated from the </w:t>
      </w:r>
      <w:r w:rsidRPr="00B37A74">
        <w:rPr>
          <w:rFonts w:eastAsiaTheme="minorEastAsia"/>
          <w:bCs/>
        </w:rPr>
        <w:t xml:space="preserve">estimated </w:t>
      </w:r>
      <w:r>
        <w:rPr>
          <w:rFonts w:eastAsiaTheme="minorEastAsia"/>
          <w:bCs/>
        </w:rPr>
        <w:t xml:space="preserve">mass-specific exponent </w:t>
      </w:r>
      <w:r w:rsidRPr="00B37A74">
        <w:rPr>
          <w:rFonts w:eastAsiaTheme="minorEastAsia"/>
          <w:bCs/>
        </w:rPr>
        <w:t xml:space="preserve">with the log-linear model fitted to data below peak temperature. Temperature, </w:t>
      </w:r>
      <m:oMath>
        <m:r>
          <w:rPr>
            <w:rFonts w:ascii="Cambria Math" w:eastAsiaTheme="minorEastAsia" w:hAnsi="Cambria Math"/>
          </w:rPr>
          <m:t>T</m:t>
        </m:r>
      </m:oMath>
      <w:r w:rsidRPr="00B37A74">
        <w:rPr>
          <w:rFonts w:eastAsiaTheme="minorEastAsia"/>
          <w:bCs/>
        </w:rPr>
        <w:t>, is centered by subtracting the temperature</w:t>
      </w:r>
      <w:r>
        <w:rPr>
          <w:rFonts w:eastAsiaTheme="minorEastAsia"/>
          <w:bCs/>
        </w:rPr>
        <w:t xml:space="preserve"> of </w:t>
      </w:r>
      <w:r w:rsidRPr="00B37A74">
        <w:rPr>
          <w:rFonts w:eastAsiaTheme="minorEastAsia"/>
          <w:bCs/>
        </w:rPr>
        <w:t xml:space="preserve">peak </w:t>
      </w:r>
      <w:r>
        <w:rPr>
          <w:rFonts w:eastAsiaTheme="minorEastAsia"/>
          <w:bCs/>
        </w:rPr>
        <w:t xml:space="preserve">consumption </w:t>
      </w:r>
      <w:r w:rsidRPr="00B37A74">
        <w:rPr>
          <w:rFonts w:eastAsiaTheme="minorEastAsia"/>
          <w:bCs/>
        </w:rPr>
        <w:t xml:space="preserve">estimated separately for each species using a linear model with a quadratic temperature term. </w:t>
      </w:r>
      <w:r w:rsidRPr="00B37A74">
        <w:rPr>
          <w:rFonts w:eastAsiaTheme="minorEastAsia"/>
          <w:iCs/>
        </w:rPr>
        <w:t xml:space="preserve">The rescaling is done to control for differences between species with respect to the experimental temperatures relative to the temperature that maximizes their consumption rate such that data can be pooled. </w:t>
      </w:r>
    </w:p>
    <w:p w14:paraId="0D5FB5A0" w14:textId="77777777" w:rsidR="00FF0C73" w:rsidRPr="00B37A74" w:rsidRDefault="00FF0C73" w:rsidP="00FF0C73">
      <w:pPr>
        <w:spacing w:line="480" w:lineRule="auto"/>
        <w:contextualSpacing/>
        <w:jc w:val="both"/>
        <w:rPr>
          <w:rFonts w:eastAsiaTheme="minorEastAsia"/>
          <w:iCs/>
        </w:rPr>
      </w:pPr>
    </w:p>
    <w:p w14:paraId="2BC77EDD" w14:textId="77777777" w:rsidR="00FF0C73" w:rsidRPr="00B37A74" w:rsidRDefault="00FF0C73" w:rsidP="00FF0C73">
      <w:pPr>
        <w:spacing w:line="480" w:lineRule="auto"/>
        <w:contextualSpacing/>
        <w:jc w:val="both"/>
        <w:rPr>
          <w:bCs/>
          <w:i/>
          <w:iCs/>
        </w:rPr>
      </w:pPr>
      <w:r w:rsidRPr="00B37A74">
        <w:rPr>
          <w:bCs/>
          <w:i/>
          <w:iCs/>
        </w:rPr>
        <w:t>Mass-dependence of optimum growth temperature</w:t>
      </w:r>
    </w:p>
    <w:p w14:paraId="1F5A9F8E" w14:textId="77777777" w:rsidR="00FF0C73" w:rsidRPr="00B37A74" w:rsidRDefault="00FF0C73" w:rsidP="00FF0C73">
      <w:pPr>
        <w:spacing w:line="480" w:lineRule="auto"/>
        <w:contextualSpacing/>
        <w:jc w:val="both"/>
        <w:rPr>
          <w:rFonts w:eastAsiaTheme="minorEastAsia"/>
        </w:rPr>
      </w:pPr>
      <w:r w:rsidRPr="00B37A74">
        <w:rPr>
          <w:bCs/>
        </w:rPr>
        <w:t>To evaluate how the optimum temperature (</w:t>
      </w:r>
      <m:oMath>
        <m:sSub>
          <m:sSubPr>
            <m:ctrlPr>
              <w:rPr>
                <w:rFonts w:ascii="Cambria Math" w:hAnsi="Cambria Math"/>
                <w:bCs/>
                <w:i/>
              </w:rPr>
            </m:ctrlPr>
          </m:sSubPr>
          <m:e>
            <m:r>
              <w:rPr>
                <w:rFonts w:ascii="Cambria Math" w:hAnsi="Cambria Math"/>
              </w:rPr>
              <m:t>t</m:t>
            </m:r>
          </m:e>
          <m:sub>
            <m:r>
              <w:rPr>
                <w:rFonts w:ascii="Cambria Math" w:hAnsi="Cambria Math"/>
              </w:rPr>
              <m:t>opt,ij</m:t>
            </m:r>
          </m:sub>
        </m:sSub>
      </m:oMath>
      <w:r w:rsidRPr="00B37A74">
        <w:rPr>
          <w:rFonts w:eastAsiaTheme="minorEastAsia"/>
          <w:bCs/>
        </w:rPr>
        <w:t>,</w:t>
      </w:r>
      <w:r w:rsidRPr="00B37A74">
        <w:rPr>
          <w:bCs/>
        </w:rPr>
        <w:t xml:space="preserve"> </w:t>
      </w:r>
      <w:r w:rsidRPr="00B37A74">
        <w:rPr>
          <w:rFonts w:eastAsiaTheme="minorEastAsia"/>
          <w:bCs/>
        </w:rPr>
        <w:t xml:space="preserve">in degrees Celsius) </w:t>
      </w:r>
      <w:r w:rsidRPr="00B37A74">
        <w:rPr>
          <w:bCs/>
        </w:rPr>
        <w:t xml:space="preserve">for individual growth depends on body mass, we fit Eqns. 1-3 with </w:t>
      </w:r>
      <m:oMath>
        <m:sSub>
          <m:sSubPr>
            <m:ctrlPr>
              <w:rPr>
                <w:rFonts w:ascii="Cambria Math" w:hAnsi="Cambria Math"/>
                <w:bCs/>
                <w:i/>
              </w:rPr>
            </m:ctrlPr>
          </m:sSubPr>
          <m:e>
            <m:r>
              <w:rPr>
                <w:rFonts w:ascii="Cambria Math" w:hAnsi="Cambria Math"/>
              </w:rPr>
              <m:t>y</m:t>
            </m:r>
          </m:e>
          <m:sub>
            <m:r>
              <w:rPr>
                <w:rFonts w:ascii="Cambria Math" w:hAnsi="Cambria Math"/>
              </w:rPr>
              <m:t>ij</m:t>
            </m:r>
          </m:sub>
        </m:sSub>
      </m:oMath>
      <w:r w:rsidRPr="00B37A74">
        <w:rPr>
          <w:rFonts w:eastAsiaTheme="minorEastAsia"/>
          <w:bCs/>
        </w:rPr>
        <w:t xml:space="preserve"> as the </w:t>
      </w:r>
      <w:r w:rsidRPr="00B37A74">
        <w:rPr>
          <w:rFonts w:eastAsiaTheme="minorEastAsia"/>
          <w:bCs/>
          <w:iCs/>
        </w:rPr>
        <w:t>mean-centered optimum growth temperature within species (</w:t>
      </w:r>
      <m:oMath>
        <m:sSub>
          <m:sSubPr>
            <m:ctrlPr>
              <w:rPr>
                <w:rFonts w:ascii="Cambria Math" w:hAnsi="Cambria Math"/>
                <w:bCs/>
                <w:i/>
              </w:rPr>
            </m:ctrlPr>
          </m:sSubPr>
          <m:e>
            <m:r>
              <w:rPr>
                <w:rFonts w:ascii="Cambria Math" w:hAnsi="Cambria Math"/>
              </w:rPr>
              <m:t>t</m:t>
            </m:r>
          </m:e>
          <m:sub>
            <m:r>
              <w:rPr>
                <w:rFonts w:ascii="Cambria Math" w:hAnsi="Cambria Math"/>
              </w:rPr>
              <m:t>opt,ij</m:t>
            </m:r>
          </m:sub>
        </m:sSub>
        <m:r>
          <w:rPr>
            <w:rFonts w:ascii="Cambria Math" w:eastAsiaTheme="minorEastAsia" w:hAnsi="Cambria Math"/>
          </w:rPr>
          <m:t>=</m:t>
        </m:r>
        <m:sSub>
          <m:sSubPr>
            <m:ctrlPr>
              <w:rPr>
                <w:rFonts w:ascii="Cambria Math" w:hAnsi="Cambria Math"/>
                <w:bCs/>
                <w:i/>
              </w:rPr>
            </m:ctrlPr>
          </m:sSubPr>
          <m:e>
            <m:r>
              <w:rPr>
                <w:rFonts w:ascii="Cambria Math" w:hAnsi="Cambria Math"/>
              </w:rPr>
              <m:t>T</m:t>
            </m:r>
          </m:e>
          <m:sub>
            <m:r>
              <w:rPr>
                <w:rFonts w:ascii="Cambria Math" w:hAnsi="Cambria Math"/>
              </w:rPr>
              <m:t>opt,ij</m:t>
            </m:r>
          </m:sub>
        </m:sSub>
        <m:r>
          <w:rPr>
            <w:rFonts w:ascii="Cambria Math" w:hAnsi="Cambria Math"/>
          </w:rPr>
          <m:t>-</m:t>
        </m:r>
        <m:sSub>
          <m:sSubPr>
            <m:ctrlPr>
              <w:rPr>
                <w:rFonts w:ascii="Cambria Math" w:hAnsi="Cambria Math"/>
                <w:bCs/>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opt,j</m:t>
            </m:r>
          </m:sub>
        </m:sSub>
      </m:oMath>
      <w:r w:rsidRPr="00B37A74">
        <w:rPr>
          <w:rFonts w:eastAsiaTheme="minorEastAsia"/>
          <w:bCs/>
        </w:rPr>
        <w:t xml:space="preserve">), </w:t>
      </w:r>
      <w:r w:rsidRPr="00B37A74">
        <w:rPr>
          <w:rFonts w:eastAsiaTheme="minorEastAsia"/>
        </w:rPr>
        <w:t xml:space="preserve">to </w:t>
      </w:r>
      <w:r w:rsidRPr="00B37A74">
        <w:t xml:space="preserve">account for species being adapted to different thermal regimes. </w:t>
      </w:r>
      <m:oMath>
        <m:sSub>
          <m:sSubPr>
            <m:ctrlPr>
              <w:rPr>
                <w:rFonts w:ascii="Cambria Math" w:hAnsi="Cambria Math"/>
                <w:bCs/>
                <w:i/>
                <w:iCs/>
              </w:rPr>
            </m:ctrlPr>
          </m:sSubPr>
          <m:e>
            <m:r>
              <w:rPr>
                <w:rFonts w:ascii="Cambria Math" w:hAnsi="Cambria Math"/>
              </w:rPr>
              <m:t>m</m:t>
            </m:r>
          </m:e>
          <m:sub>
            <m:r>
              <w:rPr>
                <w:rFonts w:ascii="Cambria Math" w:hAnsi="Cambria Math"/>
              </w:rPr>
              <m:t>ij</m:t>
            </m:r>
          </m:sub>
        </m:sSub>
      </m:oMath>
      <w:r w:rsidRPr="00B37A74">
        <w:rPr>
          <w:rFonts w:eastAsiaTheme="minorEastAsia"/>
          <w:bCs/>
          <w:iCs/>
        </w:rPr>
        <w:t xml:space="preserve">, the predictor variable for this model, is </w:t>
      </w:r>
      <w:r w:rsidRPr="00B37A74">
        <w:rPr>
          <w:rFonts w:eastAsiaTheme="minorEastAsia"/>
          <w:iCs/>
        </w:rPr>
        <w:t xml:space="preserve">the natural log of the ratio between mass and mass at maturation within species: </w:t>
      </w:r>
      <m:oMath>
        <m:sSub>
          <m:sSubPr>
            <m:ctrlPr>
              <w:rPr>
                <w:rFonts w:ascii="Cambria Math" w:hAnsi="Cambria Math"/>
                <w:bCs/>
                <w:i/>
                <w:iCs/>
              </w:rPr>
            </m:ctrlPr>
          </m:sSubPr>
          <m:e>
            <m:r>
              <w:rPr>
                <w:rFonts w:ascii="Cambria Math" w:hAnsi="Cambria Math"/>
              </w:rPr>
              <m:t>m</m:t>
            </m:r>
          </m:e>
          <m:sub>
            <m:r>
              <w:rPr>
                <w:rFonts w:ascii="Cambria Math" w:hAnsi="Cambria Math"/>
              </w:rPr>
              <m:t>ij</m:t>
            </m:r>
          </m:sub>
        </m:sSub>
        <m:r>
          <w:rPr>
            <w:rFonts w:ascii="Cambria Math"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mat, j</m:t>
                </m:r>
              </m:sub>
            </m:sSub>
            <m:r>
              <w:rPr>
                <w:rFonts w:ascii="Cambria Math" w:eastAsiaTheme="minorEastAsia" w:hAnsi="Cambria Math"/>
              </w:rPr>
              <m:t>)</m:t>
            </m:r>
          </m:e>
        </m:func>
        <m:r>
          <w:rPr>
            <w:rFonts w:ascii="Cambria Math" w:eastAsiaTheme="minorEastAsia" w:hAnsi="Cambria Math"/>
          </w:rPr>
          <m:t>-</m:t>
        </m:r>
        <m:acc>
          <m:accPr>
            <m:chr m:val="̅"/>
            <m:ctrlPr>
              <w:rPr>
                <w:rFonts w:ascii="Cambria Math" w:eastAsiaTheme="minorEastAsia" w:hAnsi="Cambria Math"/>
                <w:i/>
                <w:iCs/>
              </w:rPr>
            </m:ctrlPr>
          </m:accPr>
          <m:e>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mat, j</m:t>
                    </m:r>
                  </m:sub>
                </m:sSub>
                <m:r>
                  <w:rPr>
                    <w:rFonts w:ascii="Cambria Math" w:eastAsiaTheme="minorEastAsia" w:hAnsi="Cambria Math"/>
                  </w:rPr>
                  <m:t>)</m:t>
                </m:r>
              </m:e>
            </m:func>
          </m:e>
        </m:acc>
      </m:oMath>
      <w:r w:rsidRPr="00B37A74">
        <w:rPr>
          <w:rFonts w:eastAsiaTheme="minorEastAsia"/>
          <w:iCs/>
        </w:rPr>
        <w:t xml:space="preserve">. This rescaling is done because </w:t>
      </w:r>
      <w:r w:rsidRPr="00B37A74">
        <w:rPr>
          <w:rFonts w:eastAsiaTheme="minorEastAsia"/>
        </w:rPr>
        <w:t xml:space="preserve">we are interested in examining relationships within species over “ontogenetic </w:t>
      </w:r>
      <w:commentRangeStart w:id="276"/>
      <w:commentRangeStart w:id="277"/>
      <w:commentRangeStart w:id="278"/>
      <w:commentRangeStart w:id="279"/>
      <w:commentRangeStart w:id="280"/>
      <w:r w:rsidRPr="00B37A74">
        <w:rPr>
          <w:rFonts w:eastAsiaTheme="minorEastAsia"/>
        </w:rPr>
        <w:t>s</w:t>
      </w:r>
      <w:commentRangeEnd w:id="276"/>
      <w:r w:rsidRPr="00B37A74">
        <w:rPr>
          <w:rFonts w:eastAsiaTheme="minorEastAsia"/>
        </w:rPr>
        <w:t>ize”</w:t>
      </w:r>
      <w:r w:rsidRPr="00695900">
        <w:rPr>
          <w:rStyle w:val="Kommentarsreferens"/>
        </w:rPr>
        <w:commentReference w:id="276"/>
      </w:r>
      <w:commentRangeEnd w:id="277"/>
      <w:r w:rsidRPr="0001320D">
        <w:rPr>
          <w:rStyle w:val="Kommentarsreferens"/>
        </w:rPr>
        <w:commentReference w:id="277"/>
      </w:r>
      <w:commentRangeEnd w:id="278"/>
      <w:r w:rsidRPr="0001320D">
        <w:rPr>
          <w:rStyle w:val="Kommentarsreferens"/>
        </w:rPr>
        <w:commentReference w:id="278"/>
      </w:r>
      <w:commentRangeEnd w:id="279"/>
      <w:r w:rsidRPr="00695900">
        <w:rPr>
          <w:rStyle w:val="Kommentarsreferens"/>
        </w:rPr>
        <w:commentReference w:id="279"/>
      </w:r>
      <w:commentRangeEnd w:id="280"/>
      <w:r w:rsidR="00974780">
        <w:rPr>
          <w:rStyle w:val="Kommentarsreferens"/>
        </w:rPr>
        <w:commentReference w:id="280"/>
      </w:r>
      <w:r w:rsidRPr="00B37A74">
        <w:rPr>
          <w:rFonts w:eastAsiaTheme="minorEastAsia"/>
        </w:rPr>
        <w:t xml:space="preserve">, and </w:t>
      </w:r>
      <w:commentRangeStart w:id="281"/>
      <w:commentRangeStart w:id="282"/>
      <w:commentRangeStart w:id="283"/>
      <w:r w:rsidRPr="00B37A74">
        <w:rPr>
          <w:rFonts w:eastAsiaTheme="minorEastAsia"/>
        </w:rPr>
        <w:t>because we do not expect an interspecific relationship between optimum growth temperature and body mass because species are adapted to different thermal regimes</w:t>
      </w:r>
      <w:r w:rsidRPr="00B37A74">
        <w:rPr>
          <w:rFonts w:eastAsiaTheme="minorEastAsia"/>
          <w:iCs/>
        </w:rPr>
        <w:t xml:space="preserve">. </w:t>
      </w:r>
      <w:commentRangeEnd w:id="281"/>
      <w:r w:rsidRPr="00695900">
        <w:rPr>
          <w:rStyle w:val="Kommentarsreferens"/>
        </w:rPr>
        <w:commentReference w:id="281"/>
      </w:r>
      <w:commentRangeEnd w:id="282"/>
      <w:r>
        <w:rPr>
          <w:rStyle w:val="Kommentarsreferens"/>
        </w:rPr>
        <w:commentReference w:id="282"/>
      </w:r>
      <w:commentRangeEnd w:id="283"/>
      <w:r w:rsidR="006423F8">
        <w:rPr>
          <w:rStyle w:val="Kommentarsreferens"/>
        </w:rPr>
        <w:commentReference w:id="283"/>
      </w:r>
      <w:r w:rsidRPr="00B37A74">
        <w:rPr>
          <w:rFonts w:eastAsiaTheme="minorEastAsia"/>
          <w:iCs/>
        </w:rPr>
        <w:t>We consider both the intercept and the effect of mass to potentially vary between species.</w:t>
      </w:r>
    </w:p>
    <w:p w14:paraId="72A7D80F" w14:textId="77777777" w:rsidR="00FF0C73" w:rsidRPr="00B37A74" w:rsidRDefault="00FF0C73" w:rsidP="00FF0C73">
      <w:pPr>
        <w:spacing w:line="480" w:lineRule="auto"/>
        <w:contextualSpacing/>
        <w:jc w:val="both"/>
        <w:rPr>
          <w:bCs/>
          <w:i/>
          <w:iCs/>
        </w:rPr>
      </w:pPr>
    </w:p>
    <w:p w14:paraId="2C18B09C" w14:textId="77777777" w:rsidR="00FF0C73" w:rsidRPr="00B37A74" w:rsidRDefault="00FF0C73" w:rsidP="00FF0C73">
      <w:pPr>
        <w:spacing w:line="480" w:lineRule="auto"/>
        <w:contextualSpacing/>
        <w:jc w:val="both"/>
        <w:rPr>
          <w:bCs/>
          <w:i/>
          <w:iCs/>
        </w:rPr>
      </w:pPr>
      <w:r w:rsidRPr="00B37A74">
        <w:rPr>
          <w:bCs/>
          <w:i/>
          <w:iCs/>
        </w:rPr>
        <w:t>Parameter estimation</w:t>
      </w:r>
    </w:p>
    <w:p w14:paraId="4A3C1F92" w14:textId="77777777" w:rsidR="00FF0C73" w:rsidRPr="00B37A74" w:rsidRDefault="00FF0C73" w:rsidP="00FF0C73">
      <w:pPr>
        <w:spacing w:line="480" w:lineRule="auto"/>
        <w:contextualSpacing/>
        <w:jc w:val="both"/>
      </w:pPr>
      <w:r w:rsidRPr="00B37A74">
        <w:lastRenderedPageBreak/>
        <w:t xml:space="preserve">We fit the models in a Bayesian framework, using </w:t>
      </w:r>
      <w:r w:rsidRPr="00B37A74">
        <w:rPr>
          <w:rFonts w:eastAsiaTheme="minorEastAsia"/>
        </w:rPr>
        <w:t xml:space="preserve">R version 4.0.2 </w:t>
      </w:r>
      <w:r w:rsidRPr="0001320D">
        <w:rPr>
          <w:rFonts w:eastAsiaTheme="minorEastAsia"/>
        </w:rPr>
        <w:fldChar w:fldCharType="begin"/>
      </w:r>
      <w:r w:rsidRPr="00B37A74">
        <w:rPr>
          <w:rFonts w:eastAsiaTheme="minorEastAsia"/>
        </w:rPr>
        <w:instrText xml:space="preserve"> ADDIN ZOTERO_ITEM CSL_CITATION {"citationID":"kAEAztru","properties":{"formattedCitation":"(R Core Team 2020)","plainCitation":"(R Core Team 2020)","noteIndex":0},"citationItems":[{"id":620,"uris":["http://zotero.org/users/6116610/items/6PCYIS59"],"uri":["http://zotero.org/users/6116610/items/6PCYIS59"],"itemData":{"id":620,"type":"book","event-place":"Vienna, Austria","publisher-place":"Vienna, Austria","title":"R: A Language and Environment for Statistical Computing. R Foundation for Statistical Computing","URL":"https://www.R-project.org/","author":[{"family":"R Core Team","given":""}],"issued":{"date-parts":[["2020",6,22]]}}}],"schema":"https://github.com/citation-style-language/schema/raw/master/csl-citation.json"} </w:instrText>
      </w:r>
      <w:r w:rsidRPr="0001320D">
        <w:rPr>
          <w:rFonts w:eastAsiaTheme="minorEastAsia"/>
        </w:rPr>
        <w:fldChar w:fldCharType="separate"/>
      </w:r>
      <w:r w:rsidRPr="00B37A74">
        <w:t>(R Core Team 2020)</w:t>
      </w:r>
      <w:r w:rsidRPr="0001320D">
        <w:rPr>
          <w:rFonts w:eastAsiaTheme="minorEastAsia"/>
        </w:rPr>
        <w:fldChar w:fldCharType="end"/>
      </w:r>
      <w:r w:rsidRPr="00B37A74">
        <w:rPr>
          <w:rFonts w:eastAsiaTheme="minorEastAsia"/>
        </w:rPr>
        <w:t xml:space="preserve"> and JAGS </w:t>
      </w:r>
      <w:r w:rsidRPr="0001320D">
        <w:rPr>
          <w:rFonts w:eastAsiaTheme="minorEastAsia"/>
        </w:rPr>
        <w:fldChar w:fldCharType="begin"/>
      </w:r>
      <w:r w:rsidRPr="00B37A74">
        <w:rPr>
          <w:rFonts w:eastAsiaTheme="minorEastAsia"/>
        </w:rPr>
        <w:instrText xml:space="preserve"> ADDIN ZOTERO_ITEM CSL_CITATION {"citationID":"a1t31nhln09","properties":{"formattedCitation":"(Plummer 2003)","plainCitation":"(Plummer 2003)","noteIndex":0},"citationItems":[{"id":995,"uris":["http://zotero.org/users/6116610/items/GLPCZV36"],"uri":["http://zotero.org/users/6116610/items/GLPCZV36"],"itemData":{"id":995,"type":"article-journal","abstract":"JAGS is a program for Bayesian Graphical modelling which aims for compatibility with Classic BUGS. The program could eventually be developed as an R package. This article explains the motivations for this program, brieﬂy describes the architecture and then discusses some ideas for a vectorized form of the BUGS language.","container-title":"Working Papers","language":"en","page":"8","source":"Zotero","title":"JAGS: A program for analysis of Bayesian graphical models using Gibbs sampling","author":[{"family":"Plummer","given":"Martyn"}],"issued":{"date-parts":[["2003"]]}}}],"schema":"https://github.com/citation-style-language/schema/raw/master/csl-citation.json"} </w:instrText>
      </w:r>
      <w:r w:rsidRPr="0001320D">
        <w:rPr>
          <w:rFonts w:eastAsiaTheme="minorEastAsia"/>
        </w:rPr>
        <w:fldChar w:fldCharType="separate"/>
      </w:r>
      <w:r w:rsidRPr="00B37A74">
        <w:t>(Plummer 2003)</w:t>
      </w:r>
      <w:r w:rsidRPr="0001320D">
        <w:rPr>
          <w:rFonts w:eastAsiaTheme="minorEastAsia"/>
        </w:rPr>
        <w:fldChar w:fldCharType="end"/>
      </w:r>
      <w:r w:rsidRPr="00B37A74">
        <w:rPr>
          <w:rFonts w:eastAsiaTheme="minorEastAsia"/>
        </w:rPr>
        <w:t xml:space="preserve"> through </w:t>
      </w:r>
      <w:r w:rsidRPr="00B37A74">
        <w:t>the R-package ‘</w:t>
      </w:r>
      <w:proofErr w:type="spellStart"/>
      <w:r w:rsidRPr="00B37A74">
        <w:rPr>
          <w:i/>
          <w:iCs/>
        </w:rPr>
        <w:t>rjags</w:t>
      </w:r>
      <w:proofErr w:type="spellEnd"/>
      <w:r w:rsidRPr="00B37A74">
        <w:t xml:space="preserve">’ </w:t>
      </w:r>
      <w:r w:rsidRPr="0001320D">
        <w:fldChar w:fldCharType="begin"/>
      </w:r>
      <w:r w:rsidRPr="00B37A74">
        <w:instrText xml:space="preserve"> ADDIN ZOTERO_ITEM CSL_CITATION {"citationID":"a29cg7cqnj8","properties":{"formattedCitation":"(Plummer 2019)","plainCitation":"(Plummer 2019)","noteIndex":0},"citationItems":[{"id":996,"uris":["http://zotero.org/users/6116610/items/A3PWGGWY"],"uri":["http://zotero.org/users/6116610/items/A3PWGGWY"],"itemData":{"id":996,"type":"book","title":"rjags","URL":"https://CRAN.R-project.org/package=rjags","version":"R package version 4-10","author":[{"family":"Plummer","given":"Martyn"}],"issued":{"date-parts":[["2019"]]}}}],"schema":"https://github.com/citation-style-language/schema/raw/master/csl-citation.json"} </w:instrText>
      </w:r>
      <w:r w:rsidRPr="0001320D">
        <w:fldChar w:fldCharType="separate"/>
      </w:r>
      <w:r w:rsidRPr="00B37A74">
        <w:t>(Plummer 2019)</w:t>
      </w:r>
      <w:r w:rsidRPr="0001320D">
        <w:fldChar w:fldCharType="end"/>
      </w:r>
      <w:r w:rsidRPr="00B37A74">
        <w:t xml:space="preserve">. </w:t>
      </w:r>
      <w:r w:rsidRPr="00B37A74">
        <w:rPr>
          <w:rFonts w:eastAsiaTheme="minorEastAsia"/>
        </w:rPr>
        <w:t>We used 3 Markov chains with 5000 iterations for adaptation, followed by 15000 iterations burn-in and 15000 iterations sampling where every 5</w:t>
      </w:r>
      <w:r w:rsidRPr="00B37A74">
        <w:rPr>
          <w:rFonts w:eastAsiaTheme="minorEastAsia"/>
          <w:vertAlign w:val="superscript"/>
        </w:rPr>
        <w:t>th</w:t>
      </w:r>
      <w:r w:rsidRPr="00B37A74">
        <w:rPr>
          <w:rFonts w:eastAsiaTheme="minorEastAsia"/>
        </w:rPr>
        <w:t xml:space="preserve"> iteration saved. Model convergence was assessed by visually inspecting trace plots and potential scale reduction factors (</w:t>
      </w:r>
      <m:oMath>
        <m:acc>
          <m:accPr>
            <m:ctrlPr>
              <w:rPr>
                <w:rFonts w:ascii="Cambria Math" w:eastAsiaTheme="minorEastAsia" w:hAnsi="Cambria Math"/>
                <w:i/>
              </w:rPr>
            </m:ctrlPr>
          </m:accPr>
          <m:e>
            <m:r>
              <w:rPr>
                <w:rFonts w:ascii="Cambria Math" w:eastAsiaTheme="minorEastAsia" w:hAnsi="Cambria Math"/>
              </w:rPr>
              <m:t>R</m:t>
            </m:r>
          </m:e>
        </m:acc>
      </m:oMath>
      <w:r w:rsidRPr="00B37A74">
        <w:rPr>
          <w:rFonts w:eastAsiaTheme="minorEastAsia"/>
        </w:rPr>
        <w:t>) (</w:t>
      </w:r>
      <w:r w:rsidRPr="00B37A74">
        <w:rPr>
          <w:rFonts w:eastAsiaTheme="minorEastAsia" w:cstheme="minorHAnsi"/>
          <w:i/>
          <w:iCs/>
        </w:rPr>
        <w:t>SI Appendix</w:t>
      </w:r>
      <w:r w:rsidRPr="00B37A74">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R</m:t>
            </m:r>
          </m:e>
        </m:acc>
      </m:oMath>
      <w:r w:rsidRPr="00B37A74">
        <w:rPr>
          <w:rFonts w:eastAsiaTheme="minorEastAsia"/>
        </w:rPr>
        <w:t xml:space="preserve"> compares chain variance with the pooled variance, and values &lt;1.1 suggest all three chains converged to a common distribution </w:t>
      </w:r>
      <w:r w:rsidRPr="0001320D">
        <w:rPr>
          <w:rFonts w:eastAsiaTheme="minorEastAsia"/>
        </w:rPr>
        <w:fldChar w:fldCharType="begin"/>
      </w:r>
      <w:r w:rsidRPr="00B37A74">
        <w:rPr>
          <w:rFonts w:eastAsiaTheme="minorEastAsia"/>
        </w:rPr>
        <w:instrText xml:space="preserve"> ADDIN ZOTERO_ITEM CSL_CITATION {"citationID":"ad14dpql91","properties":{"formattedCitation":"(Gelman {\\i{}et al.} 2003)","plainCitation":"(Gelman et al. 2003)","noteIndex":0},"citationItems":[{"id":752,"uris":["http://zotero.org/users/6116610/items/AFQSL9UE"],"uri":["http://zotero.org/users/6116610/items/AFQSL9UE"],"itemData":{"id":752,"type":"book","event-place":"Boca Raton","publisher":"Chapman and Hall/CRC","publisher-place":"Boca Raton","title":"Bayesian Data Analysis. 2nd edition","author":[{"family":"Gelman","given":"A"},{"family":"Carlin","given":"JB"},{"family":"Stern","given":"HS"},{"family":"Rubin","given":"DB"}],"issued":{"date-parts":[["2003"]]}}}],"schema":"https://github.com/citation-style-language/schema/raw/master/csl-citation.json"} </w:instrText>
      </w:r>
      <w:r w:rsidRPr="0001320D">
        <w:rPr>
          <w:rFonts w:eastAsiaTheme="minorEastAsia"/>
        </w:rPr>
        <w:fldChar w:fldCharType="separate"/>
      </w:r>
      <w:r w:rsidRPr="00B37A74">
        <w:t xml:space="preserve">(Gelman </w:t>
      </w:r>
      <w:r w:rsidRPr="00B37A74">
        <w:rPr>
          <w:i/>
          <w:iCs/>
        </w:rPr>
        <w:t>et al.</w:t>
      </w:r>
      <w:r w:rsidRPr="00B37A74">
        <w:t xml:space="preserve"> 2003)</w:t>
      </w:r>
      <w:r w:rsidRPr="0001320D">
        <w:rPr>
          <w:rFonts w:eastAsiaTheme="minorEastAsia"/>
        </w:rPr>
        <w:fldChar w:fldCharType="end"/>
      </w:r>
      <w:r w:rsidRPr="00B37A74">
        <w:rPr>
          <w:rFonts w:eastAsiaTheme="minorEastAsia"/>
        </w:rPr>
        <w:t xml:space="preserve">. </w:t>
      </w:r>
      <w:r w:rsidRPr="00B37A74">
        <w:t>We relied heavily on the R packages within ‘</w:t>
      </w:r>
      <w:proofErr w:type="spellStart"/>
      <w:r w:rsidRPr="00B37A74">
        <w:rPr>
          <w:i/>
        </w:rPr>
        <w:t>tidyverse</w:t>
      </w:r>
      <w:proofErr w:type="spellEnd"/>
      <w:r w:rsidRPr="00B37A74">
        <w:rPr>
          <w:i/>
        </w:rPr>
        <w:t>’</w:t>
      </w:r>
      <w:r w:rsidRPr="00B37A74">
        <w:t xml:space="preserve"> </w:t>
      </w:r>
      <w:r w:rsidRPr="0001320D">
        <w:fldChar w:fldCharType="begin"/>
      </w:r>
      <w:r w:rsidRPr="00B37A74">
        <w:instrText xml:space="preserve"> ADDIN ZOTERO_ITEM CSL_CITATION {"citationID":"a10onmnkm5g","properties":{"formattedCitation":"(Wickham 2017)","plainCitation":"(Wickham 2017)","noteIndex":0},"citationItems":[{"id":842,"uris":["http://zotero.org/users/6116610/items/VF9SB64E"],"uri":["http://zotero.org/users/6116610/items/VF9SB64E"],"itemData":{"id":842,"type":"book","title":"tidyverse: Easily Install and Load the 'Tidyverse'","version":"R package version 1.2.1","author":[{"family":"Wickham","given":"Hadley"}],"issued":{"date-parts":[["2017"]]}}}],"schema":"https://github.com/citation-style-language/schema/raw/master/csl-citation.json"} </w:instrText>
      </w:r>
      <w:r w:rsidRPr="0001320D">
        <w:fldChar w:fldCharType="separate"/>
      </w:r>
      <w:r w:rsidRPr="00B37A74">
        <w:t>(Wickham 2017)</w:t>
      </w:r>
      <w:r w:rsidRPr="0001320D">
        <w:fldChar w:fldCharType="end"/>
      </w:r>
      <w:r w:rsidRPr="00B37A74">
        <w:t xml:space="preserve"> for data processing, as well as ‘</w:t>
      </w:r>
      <w:proofErr w:type="spellStart"/>
      <w:r w:rsidRPr="00B37A74">
        <w:rPr>
          <w:i/>
          <w:iCs/>
        </w:rPr>
        <w:t>ggmcmc</w:t>
      </w:r>
      <w:proofErr w:type="spellEnd"/>
      <w:r w:rsidRPr="00B37A74">
        <w:t xml:space="preserve">’ </w:t>
      </w:r>
      <w:r w:rsidRPr="0001320D">
        <w:fldChar w:fldCharType="begin"/>
      </w:r>
      <w:r w:rsidRPr="00B37A74">
        <w:instrText xml:space="preserve"> ADDIN ZOTERO_ITEM CSL_CITATION {"citationID":"a1am17gmila","properties":{"formattedCitation":"(Fern\\uc0\\u225{}ndez-i-Mar\\uc0\\u237{}n 2016)","plainCitation":"(Fernández-i-Marín 2016)","noteIndex":0},"citationItems":[{"id":994,"uris":["http://zotero.org/users/6116610/items/GURUUHIT"],"uri":["http://zotero.org/users/6116610/items/GURUUHIT"],"itemData":{"id":994,"type":"article-journal","container-title":"Journal of Statistical Software","DOI":"10.18637/jss.v070.i09","ISSN":"1548-7660","issue":"1","language":"en","page":"1-20","source":"www.jstatsoft.org","title":"ggmcmc: Analysis of MCMC Samples and Bayesian Inference","title-short":"ggmcmc","volume":"70","author":[{"family":"Fernández-i-Marín","given":"Xavier"}],"issued":{"date-parts":[["2016",5,12]]}}}],"schema":"https://github.com/citation-style-language/schema/raw/master/csl-citation.json"} </w:instrText>
      </w:r>
      <w:r w:rsidRPr="0001320D">
        <w:fldChar w:fldCharType="separate"/>
      </w:r>
      <w:r w:rsidRPr="00B37A74">
        <w:t>(Fernández-i-Marín 2016)</w:t>
      </w:r>
      <w:r w:rsidRPr="0001320D">
        <w:fldChar w:fldCharType="end"/>
      </w:r>
      <w:r w:rsidRPr="00B37A74">
        <w:t>, ‘</w:t>
      </w:r>
      <w:proofErr w:type="spellStart"/>
      <w:r w:rsidRPr="00B37A74">
        <w:rPr>
          <w:i/>
          <w:iCs/>
        </w:rPr>
        <w:t>mcmcviz</w:t>
      </w:r>
      <w:proofErr w:type="spellEnd"/>
      <w:r w:rsidRPr="00B37A74">
        <w:t xml:space="preserve">’ </w:t>
      </w:r>
      <w:r w:rsidRPr="00B37A74">
        <w:fldChar w:fldCharType="begin"/>
      </w:r>
      <w:r w:rsidRPr="00B37A74">
        <w:instrText xml:space="preserve"> ADDIN ZOTERO_ITEM CSL_CITATION {"citationID":"a234lqmn8sl","properties":{"formattedCitation":"(Youngflesh 2018)","plainCitation":"(Youngflesh 2018)","noteIndex":0},"citationItems":[{"id":718,"uris":["http://zotero.org/users/6116610/items/3JGAM8VZ"],"uri":["http://zotero.org/users/6116610/items/3JGAM8VZ"],"itemData":{"id":718,"type":"article-journal","abstract":"Youngflesh, (2018). MCMCvis: Tools to Visualize, Manipulate, and Summarize MCMC Output. Journal of Open Source Software, 3(24), 640, https://doi.org/10.21105/joss.00640","container-title":"Journal of Open Source Software","DOI":"10.21105/joss.00640","ISSN":"2475-9066","issue":"24","language":"en","page":"640","source":"joss.theoj.org","title":"MCMCvis: Tools to Visualize, Manipulate, and Summarize MCMC Output","title-short":"MCMCvis","volume":"3","author":[{"family":"Youngflesh","given":"Casey"}],"issued":{"date-parts":[["2018",4,10]]}}}],"schema":"https://github.com/citation-style-language/schema/raw/master/csl-citation.json"} </w:instrText>
      </w:r>
      <w:r w:rsidRPr="00B37A74">
        <w:fldChar w:fldCharType="separate"/>
      </w:r>
      <w:r w:rsidRPr="00B37A74">
        <w:t>(Youngflesh 2018)</w:t>
      </w:r>
      <w:r w:rsidRPr="00B37A74">
        <w:fldChar w:fldCharType="end"/>
      </w:r>
      <w:r w:rsidRPr="00B37A74">
        <w:t xml:space="preserve"> and ‘</w:t>
      </w:r>
      <w:proofErr w:type="spellStart"/>
      <w:r w:rsidRPr="00B37A74">
        <w:rPr>
          <w:i/>
          <w:iCs/>
        </w:rPr>
        <w:t>bayesplot</w:t>
      </w:r>
      <w:proofErr w:type="spellEnd"/>
      <w:r w:rsidRPr="00B37A74">
        <w:t xml:space="preserve">’ </w:t>
      </w:r>
      <w:r w:rsidRPr="0001320D">
        <w:fldChar w:fldCharType="begin"/>
      </w:r>
      <w:r w:rsidRPr="00B37A74">
        <w:instrText xml:space="preserve"> ADDIN ZOTERO_ITEM CSL_CITATION {"citationID":"aajq2lqmah","properties":{"formattedCitation":"(Gabry {\\i{}et al.} 2019)","plainCitation":"(Gabry et al. 2019)","noteIndex":0},"citationItems":[{"id":993,"uris":["http://zotero.org/users/6116610/items/D45YW53S"],"uri":["http://zotero.org/users/6116610/items/D45YW53S"],"itemData":{"id":993,"type":"article-journal","abstract":"Bayesian data analysis is about more than just computing a posterior distribution, and Bayesian visualization is about more than trace plots of Markov chains. Practical Bayesian data analysis, like all data analysis, is an iterative process of model building, inference, model checking and evaluation, and model expansion. Visualization is helpful in each of these stages of the Bayesian workflow and it is indispensable when drawing inferences from the types of modern, high-dimensional models that are used by applied researchers.","container-title":"Journal of the Royal Statistical Society: Series A (Statistics in Society)","DOI":"10.1111/rssa.12378","ISSN":"09641998","issue":"2","journalAbbreviation":"J. R. Stat. Soc. A","note":"arXiv: 1709.01449","page":"389-402","source":"arXiv.org","title":"Visualization in Bayesian workflow","volume":"182","author":[{"family":"Gabry","given":"Jonah"},{"family":"Simpson","given":"Daniel"},{"family":"Vehtari","given":"Aki"},{"family":"Betancourt","given":"Michael"},{"family":"Gelman","given":"Andrew"}],"issued":{"date-parts":[["2019",2]]}}}],"schema":"https://github.com/citation-style-language/schema/raw/master/csl-citation.json"} </w:instrText>
      </w:r>
      <w:r w:rsidRPr="0001320D">
        <w:fldChar w:fldCharType="separate"/>
      </w:r>
      <w:r w:rsidRPr="00B37A74">
        <w:t xml:space="preserve">(Gabry </w:t>
      </w:r>
      <w:r w:rsidRPr="00B37A74">
        <w:rPr>
          <w:i/>
          <w:iCs/>
        </w:rPr>
        <w:t>et al.</w:t>
      </w:r>
      <w:r w:rsidRPr="00B37A74">
        <w:t xml:space="preserve"> 2019)</w:t>
      </w:r>
      <w:r w:rsidRPr="0001320D">
        <w:fldChar w:fldCharType="end"/>
      </w:r>
      <w:r w:rsidRPr="00B37A74">
        <w:t xml:space="preserve"> for visualization. </w:t>
      </w:r>
    </w:p>
    <w:p w14:paraId="7F940824" w14:textId="77777777" w:rsidR="00FF0C73" w:rsidRPr="00B37A74" w:rsidRDefault="00FF0C73" w:rsidP="00FF0C73">
      <w:pPr>
        <w:spacing w:line="480" w:lineRule="auto"/>
        <w:contextualSpacing/>
        <w:jc w:val="both"/>
        <w:rPr>
          <w:rFonts w:eastAsiaTheme="minorEastAsia"/>
        </w:rPr>
      </w:pPr>
    </w:p>
    <w:p w14:paraId="6D0940B1" w14:textId="77777777" w:rsidR="00FF0C73" w:rsidRPr="00B37A74" w:rsidRDefault="00FF0C73" w:rsidP="00FF0C73">
      <w:pPr>
        <w:spacing w:line="480" w:lineRule="auto"/>
        <w:contextualSpacing/>
        <w:jc w:val="both"/>
        <w:rPr>
          <w:bCs/>
          <w:i/>
          <w:iCs/>
        </w:rPr>
      </w:pPr>
      <w:r w:rsidRPr="00B37A74">
        <w:rPr>
          <w:bCs/>
          <w:i/>
          <w:iCs/>
        </w:rPr>
        <w:t>Model comparison</w:t>
      </w:r>
    </w:p>
    <w:p w14:paraId="1703AAA2" w14:textId="77777777" w:rsidR="00FF0C73" w:rsidRPr="00B37A74" w:rsidRDefault="00FF0C73" w:rsidP="00FF0C73">
      <w:pPr>
        <w:spacing w:line="480" w:lineRule="auto"/>
        <w:contextualSpacing/>
        <w:jc w:val="both"/>
      </w:pPr>
      <w:r w:rsidRPr="00B37A74">
        <w:rPr>
          <w:bCs/>
        </w:rPr>
        <w:t xml:space="preserve">We compared the parsimony of models with different hierarchical structures, and with or without mass-temperature interactions, using the Watanabe-Akaike information criterion (WAIC) </w:t>
      </w:r>
      <w:r w:rsidRPr="0001320D">
        <w:rPr>
          <w:bCs/>
        </w:rPr>
        <w:fldChar w:fldCharType="begin"/>
      </w:r>
      <w:r w:rsidRPr="00B37A74">
        <w:rPr>
          <w:bCs/>
        </w:rPr>
        <w:instrText xml:space="preserve"> ADDIN ZOTERO_ITEM CSL_CITATION {"citationID":"a241fv98ttl","properties":{"formattedCitation":"(Watanabe 2013; Vehtari {\\i{}et al.} 2017)","plainCitation":"(Watanabe 2013; Vehtari et al. 2017)","noteIndex":0},"citationItems":[{"id":789,"uris":["http://zotero.org/users/6116610/items/9IV3LPA7"],"uri":["http://zotero.org/users/6116610/items/9IV3LPA7"],"itemData":{"id":789,"type":"article-journal","container-title":"Journal of Machine Learning Research","ISSN":"ISSN 1533-7928","issue":"Mar","page":"867-897","source":"www.jmlr.org","title":"A Widely Applicable Bayesian Information Criterion","volume":"14","author":[{"family":"Watanabe","given":"Sumio"}],"issued":{"date-parts":[["2013"]]}}},{"id":802,"uris":["http://zotero.org/users/6116610/items/EEDLMDV2"],"uri":["http://zotero.org/users/6116610/items/EEDLMDV2"],"itemData":{"id":802,"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comparing of predictive errors between two models. We implement the computations in an R package called 'loo' and demonstrate using models fit with the Bayesian inference package Stan.","container-title":"Statistics and Computing","DOI":"10.1007/s11222-016-9696-4","ISSN":"0960-3174, 1573-1375","issue":"5","journalAbbreviation":"Stat Comput","note":"arXiv: 1507.04544","page":"1413-1432","source":"arXiv.org","title":"Practical Bayesian model evaluation using leave-one-out cross-validation and WAIC","volume":"27","author":[{"family":"Vehtari","given":"Aki"},{"family":"Gelman","given":"Andrew"},{"family":"Gabry","given":"Jonah"}],"issued":{"date-parts":[["2017",9]]}}}],"schema":"https://github.com/citation-style-language/schema/raw/master/csl-citation.json"} </w:instrText>
      </w:r>
      <w:r w:rsidRPr="0001320D">
        <w:rPr>
          <w:bCs/>
        </w:rPr>
        <w:fldChar w:fldCharType="separate"/>
      </w:r>
      <w:r w:rsidRPr="00B37A74">
        <w:t xml:space="preserve">(Watanabe 2013; Vehtari </w:t>
      </w:r>
      <w:r w:rsidRPr="00B37A74">
        <w:rPr>
          <w:i/>
          <w:iCs/>
        </w:rPr>
        <w:t>et al.</w:t>
      </w:r>
      <w:r w:rsidRPr="00B37A74">
        <w:t xml:space="preserve"> 2017)</w:t>
      </w:r>
      <w:r w:rsidRPr="0001320D">
        <w:rPr>
          <w:bCs/>
        </w:rPr>
        <w:fldChar w:fldCharType="end"/>
      </w:r>
      <w:r w:rsidRPr="00B37A74">
        <w:rPr>
          <w:bCs/>
        </w:rPr>
        <w:t xml:space="preserve">, which is based on the posterior predictive distribution. We report WAIC for each model descried above (Table S4-S5), and examine models with </w:t>
      </w:r>
      <m:oMath>
        <m:r>
          <w:rPr>
            <w:rFonts w:ascii="Cambria Math" w:hAnsi="Cambria Math"/>
          </w:rPr>
          <m:t>∆</m:t>
        </m:r>
      </m:oMath>
      <w:r w:rsidRPr="00B37A74">
        <w:t xml:space="preserve">WAIC values </w:t>
      </w:r>
      <w:r w:rsidRPr="00B37A74">
        <w:rPr>
          <w:rFonts w:eastAsiaTheme="minorEastAsia"/>
        </w:rPr>
        <w:t xml:space="preserve">&lt; 2, where </w:t>
      </w:r>
      <m:oMath>
        <m:r>
          <w:rPr>
            <w:rFonts w:ascii="Cambria Math" w:hAnsi="Cambria Math"/>
          </w:rPr>
          <m:t>∆</m:t>
        </m:r>
      </m:oMath>
      <w:r w:rsidRPr="00B37A74">
        <w:t xml:space="preserve">WAIC is each models difference to the lowest WAIC across models, in line with other studies </w:t>
      </w:r>
      <w:r w:rsidRPr="0001320D">
        <w:fldChar w:fldCharType="begin"/>
      </w:r>
      <w:r w:rsidRPr="00B37A74">
        <w:instrText xml:space="preserve"> ADDIN ZOTERO_ITEM CSL_CITATION {"citationID":"a2ikfhmi7hj","properties":{"formattedCitation":"(Olmos {\\i{}et al.} 2019)","plainCitation":"(Olmos et al. 2019)","noteIndex":0},"citationItems":[{"id":786,"uris":["http://zotero.org/users/6116610/items/HXNE2Y6Y"],"uri":["http://zotero.org/users/6116610/items/HXNE2Y6Y"],"itemData":{"id":786,"type":"article-journal","abstract":"A major challenge in understanding the response of populations to climate change is to separate the effects of local drivers acting independently on specific populations, from the effects of global drivers that impact multiple populations simultaneously and thereby synchronize their dynamics. We investigated the environmental drivers and the demographic mechanisms of the widespread decline in marine survival rates of Atlantic salmon (Salmo salar) over the last four decades. We developed a hierarchical Bayesian life cycle model to quantify the spatial synchrony in the marine survival of 13 large groups of populations (called stock units, SU) from two continental stock groups (CSG) in North America (NA) and Southern Europe (SE) over the period 1971–2014. We found strong coherence in the temporal variation in postsmolt marine survival among the 13 SU of NA and SE. A common North Atlantic trend explains 37% of the temporal variability of the survivals for the 13 SU and declines by a factor of 1.8 over the 1971–2014 time series. Synchrony in survival trends is stronger between SU within each CSG. The common trends at the scale of NA and SE capture 60% and 42% of the total variance of temporal variations, respectively. Temporal variations of the postsmolt survival are best explained by the temporal variations of sea surface temperature (SST, negative correlation) and net primary production indices (PP, positive correlation) encountered by salmon in common domains during their marine migration. Specifically, in the Labrador Sea/Grand Banks for populations from NA, 26% and 24% of variance is captured by SST and PP, respectively and in the Norwegian Sea for populations from SE, 21% and 12% of variance is captured by SST and PP, respectively. The findings support the hypothesis of a response of salmon populations to large climate-induced changes in the North Atlantic simultaneously impacting populations from distant continental habitats.","container-title":"Global Change Biology","DOI":"10.1111/gcb.14913","ISSN":"1365-2486","issue":"3","language":"en","page":"1319-1337","source":"Wiley Online Library","title":"Spatial synchrony in the response of a long range migratory species (Salmo salar) to climate change in the North Atlantic Ocean","volume":"26","author":[{"family":"Olmos","given":"Maxime"},{"family":"Payne","given":"Mark R."},{"family":"Nevoux","given":"Marie"},{"family":"Prévost","given":"Etienne"},{"family":"Chaput","given":"Gérald"},{"family":"Pontavice","given":"Hubert Du"},{"family":"Guitton","given":"Jérôme"},{"family":"Sheehan","given":"Timothy"},{"family":"Mills","given":"Katherine"},{"family":"Rivot","given":"Etienne"}],"issued":{"date-parts":[["2019"]]}}}],"schema":"https://github.com/citation-style-language/schema/raw/master/csl-citation.json"} </w:instrText>
      </w:r>
      <w:r w:rsidRPr="0001320D">
        <w:fldChar w:fldCharType="separate"/>
      </w:r>
      <w:r w:rsidRPr="00B37A74">
        <w:t xml:space="preserve">(Olmos </w:t>
      </w:r>
      <w:r w:rsidRPr="00B37A74">
        <w:rPr>
          <w:i/>
          <w:iCs/>
        </w:rPr>
        <w:t>et al.</w:t>
      </w:r>
      <w:r w:rsidRPr="00B37A74">
        <w:t xml:space="preserve"> 2019)</w:t>
      </w:r>
      <w:r w:rsidRPr="0001320D">
        <w:fldChar w:fldCharType="end"/>
      </w:r>
      <w:r w:rsidRPr="00B37A74">
        <w:t xml:space="preserve">. </w:t>
      </w:r>
    </w:p>
    <w:p w14:paraId="02B5C4B9" w14:textId="77777777" w:rsidR="00FF0C73" w:rsidRPr="00B37A74" w:rsidRDefault="00FF0C73" w:rsidP="00FF0C73">
      <w:pPr>
        <w:spacing w:line="480" w:lineRule="auto"/>
        <w:contextualSpacing/>
        <w:jc w:val="both"/>
        <w:rPr>
          <w:bCs/>
          <w:i/>
          <w:iCs/>
        </w:rPr>
      </w:pPr>
    </w:p>
    <w:p w14:paraId="1248A5B5" w14:textId="77777777" w:rsidR="00FF0C73" w:rsidRPr="00B37A74" w:rsidRDefault="00FF0C73" w:rsidP="00FF0C73">
      <w:pPr>
        <w:spacing w:line="480" w:lineRule="auto"/>
        <w:contextualSpacing/>
        <w:jc w:val="both"/>
        <w:rPr>
          <w:bCs/>
          <w:i/>
          <w:iCs/>
        </w:rPr>
      </w:pPr>
      <w:r w:rsidRPr="00B37A74">
        <w:rPr>
          <w:bCs/>
          <w:i/>
          <w:iCs/>
        </w:rPr>
        <w:t xml:space="preserve">Net energy gain </w:t>
      </w:r>
    </w:p>
    <w:p w14:paraId="0809C296" w14:textId="115C2DD9" w:rsidR="00FF0C73" w:rsidRDefault="00FF0C73" w:rsidP="00FF0C73">
      <w:pPr>
        <w:spacing w:line="480" w:lineRule="auto"/>
        <w:contextualSpacing/>
        <w:jc w:val="both"/>
        <w:rPr>
          <w:rFonts w:eastAsiaTheme="minorEastAsia"/>
        </w:rPr>
      </w:pPr>
      <w:r w:rsidRPr="00B37A74">
        <w:t xml:space="preserve">The effect of temperature and mass dependence of maximum consumption and metabolism (proportional to biomass gain and losses, respectively) </w:t>
      </w:r>
      <w:r w:rsidRPr="00B37A74">
        <w:fldChar w:fldCharType="begin"/>
      </w:r>
      <w:r w:rsidRPr="00B37A74">
        <w:instrText xml:space="preserve"> ADDIN ZOTERO_ITEM CSL_CITATION {"citationID":"a24kpa50pbe","properties":{"formattedCitation":"(Ursin 1967; Kitchell {\\i{}et al.} 1977; Essington {\\i{}et al.} 2001)","plainCitation":"(Ursin 1967; Kitchell et al. 1977; Essington et al. 2001)","noteIndex":0},"citationItems":[{"id":895,"uris":["http://zotero.org/users/6116610/items/5G6C5LEF"],"uri":["http://zotero.org/users/6116610/items/5G6C5LEF"],"itemData":{"id":895,"type":"article-journal","container-title":"Journal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id":177,"uris":["http://zotero.org/users/6116610/items/4RNEVDMA"],"uri":["http://zotero.org/users/6116610/items/4RNEVDMA"],"itemData":{"id":177,"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J"},{"family":"Weininger","given":"David"}],"issued":{"date-parts":[["1977"]]}}},{"id":893,"uris":["http://zotero.org/users/6116610/items/5KJ5HF4D"],"uri":["http://zotero.org/users/6116610/items/5KJ5HF4D"],"itemData":{"id":893,"type":"article-journal","abstract":"The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J."}],"issued":{"date-parts":[["2001"]]}}}],"schema":"https://github.com/citation-style-language/schema/raw/master/csl-citation.json"} </w:instrText>
      </w:r>
      <w:r w:rsidRPr="00B37A74">
        <w:fldChar w:fldCharType="separate"/>
      </w:r>
      <w:r w:rsidRPr="00B37A74">
        <w:t xml:space="preserve">(Ursin 1967; Kitchell </w:t>
      </w:r>
      <w:r w:rsidRPr="00B37A74">
        <w:rPr>
          <w:i/>
          <w:iCs/>
        </w:rPr>
        <w:t>et al.</w:t>
      </w:r>
      <w:r w:rsidRPr="00B37A74">
        <w:t xml:space="preserve"> 1977; Essington </w:t>
      </w:r>
      <w:r w:rsidRPr="00B37A74">
        <w:rPr>
          <w:i/>
          <w:iCs/>
        </w:rPr>
        <w:t>et al.</w:t>
      </w:r>
      <w:r w:rsidRPr="00B37A74">
        <w:t xml:space="preserve"> 2001)</w:t>
      </w:r>
      <w:r w:rsidRPr="00B37A74">
        <w:fldChar w:fldCharType="end"/>
      </w:r>
      <w:r w:rsidRPr="00B37A74">
        <w:t xml:space="preserve"> on growth is illustrated by visualizing the net energy gain. </w:t>
      </w:r>
      <w:r w:rsidRPr="00B37A74">
        <w:rPr>
          <w:rFonts w:eastAsiaTheme="minorEastAsia"/>
        </w:rPr>
        <w:t xml:space="preserve">The model for the </w:t>
      </w:r>
      <w:r w:rsidRPr="00B37A74">
        <w:t xml:space="preserve">net energy </w:t>
      </w:r>
      <w:r w:rsidRPr="00B37A74">
        <w:lastRenderedPageBreak/>
        <w:t>gain (growth)</w:t>
      </w:r>
      <w:r w:rsidRPr="00B37A74">
        <w:rPr>
          <w:rFonts w:eastAsiaTheme="minorEastAsia"/>
        </w:rPr>
        <w:t xml:space="preserve"> can be viewed as a </w:t>
      </w:r>
      <w:proofErr w:type="spellStart"/>
      <w:r w:rsidRPr="00B37A74">
        <w:rPr>
          <w:rFonts w:eastAsiaTheme="minorEastAsia"/>
        </w:rPr>
        <w:t>Pütter</w:t>
      </w:r>
      <w:proofErr w:type="spellEnd"/>
      <w:r w:rsidRPr="00B37A74">
        <w:rPr>
          <w:rFonts w:eastAsiaTheme="minorEastAsia"/>
        </w:rPr>
        <w:t xml:space="preserve">-type model, which is the result of two antagonistic </w:t>
      </w:r>
      <w:proofErr w:type="spellStart"/>
      <w:r w:rsidRPr="00B37A74">
        <w:rPr>
          <w:rFonts w:eastAsiaTheme="minorEastAsia"/>
        </w:rPr>
        <w:t>allometric</w:t>
      </w:r>
      <w:proofErr w:type="spellEnd"/>
      <w:r w:rsidRPr="00B37A74">
        <w:rPr>
          <w:rFonts w:eastAsiaTheme="minorEastAsia"/>
        </w:rPr>
        <w:t xml:space="preserve"> processes</w:t>
      </w:r>
      <w:ins w:id="284" w:author="Anna Gårdmark" w:date="2021-01-12T11:23:00Z">
        <w:r w:rsidR="00A2189E">
          <w:rPr>
            <w:rFonts w:eastAsiaTheme="minorEastAsia"/>
          </w:rPr>
          <w:t>, biomass gains and biomass losses</w:t>
        </w:r>
      </w:ins>
      <w:r w:rsidRPr="00B37A74">
        <w:rPr>
          <w:rFonts w:eastAsiaTheme="minorEastAsia"/>
        </w:rPr>
        <w:t>:</w:t>
      </w:r>
    </w:p>
    <w:p w14:paraId="797AB6F3" w14:textId="77777777" w:rsidR="00FF0C73" w:rsidRDefault="005911F4" w:rsidP="00FF0C73">
      <w:pPr>
        <w:spacing w:line="480" w:lineRule="auto"/>
        <w:contextualSpacing/>
        <w:jc w:val="right"/>
        <w:rPr>
          <w:rFonts w:eastAsiaTheme="minorEastAsia"/>
        </w:rP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 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M</m:t>
            </m:r>
          </m:e>
          <m:sup>
            <m:r>
              <w:rPr>
                <w:rFonts w:ascii="Cambria Math" w:hAnsi="Cambria Math"/>
              </w:rPr>
              <m:t>a</m:t>
            </m:r>
          </m:sup>
        </m:sSup>
        <m:r>
          <w:rPr>
            <w:rFonts w:ascii="Cambria Math" w:hAnsi="Cambria Math"/>
          </w:rPr>
          <m:t xml:space="preserve"> – K</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M</m:t>
            </m:r>
          </m:e>
          <m:sup>
            <m:r>
              <w:rPr>
                <w:rFonts w:ascii="Cambria Math" w:hAnsi="Cambria Math"/>
              </w:rPr>
              <m:t>b</m:t>
            </m:r>
          </m:sup>
        </m:sSup>
      </m:oMath>
      <w:r w:rsidR="00FF0C73">
        <w:rPr>
          <w:rFonts w:eastAsiaTheme="minorEastAsia"/>
        </w:rPr>
        <w:t xml:space="preserve">                                                 </w:t>
      </w:r>
      <w:commentRangeStart w:id="285"/>
      <w:r w:rsidR="00FF0C73">
        <w:rPr>
          <w:rFonts w:eastAsiaTheme="minorEastAsia"/>
        </w:rPr>
        <w:t>(7)</w:t>
      </w:r>
      <w:commentRangeEnd w:id="285"/>
      <w:r w:rsidR="00FF0C73">
        <w:rPr>
          <w:rStyle w:val="Kommentarsreferens"/>
        </w:rPr>
        <w:commentReference w:id="285"/>
      </w:r>
    </w:p>
    <w:p w14:paraId="73C98CE6" w14:textId="2FAF2BBF" w:rsidR="00FF0C73" w:rsidRPr="00B37A74" w:rsidRDefault="00FF0C73" w:rsidP="00FF0C73">
      <w:pPr>
        <w:spacing w:line="480" w:lineRule="auto"/>
        <w:contextualSpacing/>
        <w:jc w:val="both"/>
      </w:pPr>
      <w:proofErr w:type="gramStart"/>
      <w:r w:rsidRPr="00B37A74">
        <w:rPr>
          <w:rFonts w:eastAsiaTheme="minorEastAsia"/>
        </w:rPr>
        <w:t>where</w:t>
      </w:r>
      <w:proofErr w:type="gramEnd"/>
      <w:r w:rsidRPr="00B37A74">
        <w:rPr>
          <w:rFonts w:eastAsiaTheme="minorEastAsia"/>
        </w:rPr>
        <w:t xml:space="preserve"> </w:t>
      </w:r>
      <m:oMath>
        <m:r>
          <w:rPr>
            <w:rFonts w:ascii="Cambria Math" w:eastAsiaTheme="minorEastAsia" w:hAnsi="Cambria Math"/>
          </w:rPr>
          <m:t>M</m:t>
        </m:r>
      </m:oMath>
      <w:r w:rsidRPr="00B37A74">
        <w:rPr>
          <w:rFonts w:eastAsiaTheme="minorEastAsia"/>
        </w:rPr>
        <w:t xml:space="preserve"> is body mass and </w:t>
      </w:r>
      <m:oMath>
        <m:r>
          <w:rPr>
            <w:rFonts w:ascii="Cambria Math" w:eastAsiaTheme="minorEastAsia" w:hAnsi="Cambria Math"/>
          </w:rPr>
          <m:t>T</m:t>
        </m:r>
      </m:oMath>
      <w:r w:rsidRPr="00B37A74">
        <w:rPr>
          <w:rFonts w:eastAsiaTheme="minorEastAsia"/>
        </w:rPr>
        <w:t xml:space="preserve"> is temperature</w:t>
      </w:r>
      <w:ins w:id="286" w:author="Anna Gårdmark" w:date="2021-01-12T11:24:00Z">
        <w:r w:rsidR="00A2189E">
          <w:rPr>
            <w:rFonts w:eastAsiaTheme="minorEastAsia"/>
          </w:rPr>
          <w:t xml:space="preserve">, </w:t>
        </w:r>
      </w:ins>
      <m:oMath>
        <m:r>
          <w:ins w:id="287" w:author="Anna Gårdmark" w:date="2021-01-12T11:25:00Z">
            <w:rPr>
              <w:rFonts w:ascii="Cambria Math" w:eastAsiaTheme="minorEastAsia" w:hAnsi="Cambria Math"/>
            </w:rPr>
            <m:t>H</m:t>
          </w:ins>
        </m:r>
      </m:oMath>
      <w:ins w:id="288" w:author="Anna Gårdmark" w:date="2021-01-12T11:24:00Z">
        <w:r w:rsidR="00A2189E">
          <w:rPr>
            <w:rFonts w:eastAsiaTheme="minorEastAsia"/>
          </w:rPr>
          <w:t xml:space="preserve"> and </w:t>
        </w:r>
      </w:ins>
      <m:oMath>
        <m:r>
          <w:ins w:id="289" w:author="Anna Gårdmark" w:date="2021-01-12T11:25:00Z">
            <w:rPr>
              <w:rFonts w:ascii="Cambria Math" w:eastAsiaTheme="minorEastAsia" w:hAnsi="Cambria Math"/>
            </w:rPr>
            <m:t>K</m:t>
          </w:ins>
        </m:r>
      </m:oMath>
      <w:ins w:id="290" w:author="Anna Gårdmark" w:date="2021-01-12T11:24:00Z">
        <w:r w:rsidR="00607CDA">
          <w:rPr>
            <w:rFonts w:eastAsiaTheme="minorEastAsia"/>
          </w:rPr>
          <w:t xml:space="preserve"> the allometric constants and </w:t>
        </w:r>
      </w:ins>
      <m:oMath>
        <m:r>
          <w:ins w:id="291" w:author="Anna Gårdmark" w:date="2021-01-12T11:25:00Z">
            <w:rPr>
              <w:rFonts w:ascii="Cambria Math" w:eastAsiaTheme="minorEastAsia" w:hAnsi="Cambria Math"/>
            </w:rPr>
            <m:t>a</m:t>
          </w:ins>
        </m:r>
      </m:oMath>
      <w:ins w:id="292" w:author="Anna Gårdmark" w:date="2021-01-12T11:25:00Z">
        <w:r w:rsidR="00607CDA">
          <w:rPr>
            <w:rFonts w:eastAsiaTheme="minorEastAsia"/>
          </w:rPr>
          <w:t xml:space="preserve"> and </w:t>
        </w:r>
        <m:oMath>
          <m:r>
            <w:rPr>
              <w:rFonts w:ascii="Cambria Math" w:eastAsiaTheme="minorEastAsia" w:hAnsi="Cambria Math"/>
            </w:rPr>
            <m:t>b</m:t>
          </m:r>
        </m:oMath>
        <w:r w:rsidR="00607CDA">
          <w:rPr>
            <w:rFonts w:eastAsiaTheme="minorEastAsia"/>
          </w:rPr>
          <w:t xml:space="preserve"> the exponents of the processes underlying gains and losses, respectively</w:t>
        </w:r>
      </w:ins>
      <w:r w:rsidRPr="00B37A74">
        <w:rPr>
          <w:rFonts w:eastAsiaTheme="minorEastAsia"/>
        </w:rPr>
        <w:t>. We convert metabolism from oxygen consumption [</w:t>
      </w:r>
      <m:oMath>
        <m:r>
          <m:rPr>
            <m:sty m:val="p"/>
          </m:rPr>
          <w:rPr>
            <w:rFonts w:ascii="Cambria Math" w:eastAsiaTheme="minorEastAsia" w:hAnsi="Cambria Math"/>
          </w:rPr>
          <m:t xml:space="preserve">mg </m:t>
        </m:r>
        <m:sSub>
          <m:sSubPr>
            <m:ctrlPr>
              <w:rPr>
                <w:rFonts w:ascii="Cambria Math" w:eastAsiaTheme="minorEastAsia" w:hAnsi="Cambria Math"/>
                <w:iCs/>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iCs/>
              </w:rPr>
            </m:ctrlPr>
          </m:sSupPr>
          <m:e>
            <m:r>
              <m:rPr>
                <m:sty m:val="p"/>
              </m:rPr>
              <w:rPr>
                <w:rFonts w:ascii="Cambria Math" w:eastAsiaTheme="minorEastAsia" w:hAnsi="Cambria Math"/>
              </w:rPr>
              <m:t>h</m:t>
            </m:r>
          </m:e>
          <m:sup>
            <m:r>
              <m:rPr>
                <m:sty m:val="p"/>
              </m:rPr>
              <w:rPr>
                <w:rFonts w:ascii="Cambria Math" w:eastAsiaTheme="minorEastAsia" w:hAnsi="Cambria Math"/>
              </w:rPr>
              <m:t>-1</m:t>
            </m:r>
          </m:sup>
        </m:sSup>
        <m:r>
          <m:rPr>
            <m:sty m:val="p"/>
          </m:rPr>
          <w:rPr>
            <w:rFonts w:ascii="Cambria Math" w:eastAsiaTheme="minorEastAsia" w:hAnsi="Cambria Math"/>
          </w:rPr>
          <m:t xml:space="preserve">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rPr>
        <w:t xml:space="preserve">] to </w:t>
      </w:r>
      <m:oMath>
        <m:r>
          <m:rPr>
            <m:sty m:val="p"/>
          </m:rPr>
          <w:rPr>
            <w:rFonts w:ascii="Cambria Math" w:eastAsiaTheme="minorEastAsia" w:hAnsi="Cambria Math"/>
          </w:rPr>
          <m:t xml:space="preserve">g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rPr>
        <w:t xml:space="preserve"> by assuming 1 </w:t>
      </w:r>
      <m:oMath>
        <m:r>
          <m:rPr>
            <m:sty m:val="p"/>
          </m:rPr>
          <w:rPr>
            <w:rFonts w:ascii="Cambria Math" w:eastAsiaTheme="minorEastAsia" w:hAnsi="Cambria Math"/>
          </w:rPr>
          <m:t>kcal</m:t>
        </m:r>
      </m:oMath>
      <w:r w:rsidRPr="00B37A74">
        <w:rPr>
          <w:rFonts w:eastAsiaTheme="minorEastAsia"/>
        </w:rPr>
        <w:t xml:space="preserve"> = 295 </w:t>
      </w:r>
      <m:oMath>
        <m:r>
          <m:rPr>
            <m:sty m:val="p"/>
          </m:rPr>
          <w:rPr>
            <w:rFonts w:ascii="Cambria Math" w:eastAsiaTheme="minorEastAsia" w:hAnsi="Cambria Math"/>
          </w:rPr>
          <m:t xml:space="preserve">mg </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oMath>
      <w:r w:rsidRPr="00B37A74">
        <w:rPr>
          <w:rFonts w:eastAsiaTheme="minorEastAsia"/>
          <w:iCs/>
        </w:rPr>
        <w:t xml:space="preserve"> (based on an oxycaloric coefficient of 14.2 </w:t>
      </w:r>
      <m:oMath>
        <m:r>
          <m:rPr>
            <m:sty m:val="p"/>
          </m:rPr>
          <w:rPr>
            <w:rFonts w:ascii="Cambria Math" w:eastAsiaTheme="minorEastAsia" w:hAnsi="Cambria Math"/>
          </w:rPr>
          <m:t xml:space="preserve">J/mg </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oMath>
      <w:r w:rsidRPr="00B37A74">
        <w:rPr>
          <w:rFonts w:eastAsiaTheme="minorEastAsia"/>
        </w:rPr>
        <w:t xml:space="preserve">) </w:t>
      </w:r>
      <w:r w:rsidRPr="00B37A74">
        <w:rPr>
          <w:rFonts w:eastAsiaTheme="minorEastAsia"/>
        </w:rPr>
        <w:fldChar w:fldCharType="begin"/>
      </w:r>
      <w:r w:rsidRPr="00B37A74">
        <w:rPr>
          <w:rFonts w:eastAsiaTheme="minorEastAsia"/>
        </w:rPr>
        <w:instrText xml:space="preserve"> ADDIN ZOTERO_ITEM CSL_CITATION {"citationID":"a1h4clt1a35","properties":{"formattedCitation":"(Hepher 1988)","plainCitation":"(Hepher 1988)","noteIndex":0},"citationItems":[{"id":716,"uris":["http://zotero.org/users/6116610/items/4J9BJIZF"],"uri":["http://zotero.org/users/6116610/items/4J9BJIZF"],"itemData":{"id":716,"type":"book","abstract":"The science of aquaculture advanced considerably in the 1980s, its application being an important factor in the agricultural economies of many countries. This book reviews the subject of fish nutrition, one of the key aspects of aquacultural systems. The development of any aquaculture system is dependent on knowledge related to many disciplines, including physiology, biochemistry, genetics, animal nutrition and ecology. The late Dr Hepher adopted this multidisciplinary approach, presenting, for the first time, an integrated and comprehensive account of the whole subject, first published in 1988. The author pioneered many of the most important concepts of fish nutrition and this work represents the distillation of some thirty years of work by a most distinguished and renowned freshwater biologist. It is sure to become a reference work of fundamental importance for research workers in freshwater fisheries biology and aquacultural systems.","ISBN":"978-0-521-34150-9","language":"en","note":"Google-Books-ID: 5vg8AAAAIAAJ","number-of-pages":"410","publisher":"Cambridge University Press","source":"Google Books","title":"Nutrition of Pond Fishes","author":[{"family":"Hepher","given":"Balfour"}],"issued":{"date-parts":[["1988",8,26]]}}}],"schema":"https://github.com/citation-style-language/schema/raw/master/csl-citation.json"} </w:instrText>
      </w:r>
      <w:r w:rsidRPr="00B37A74">
        <w:rPr>
          <w:rFonts w:eastAsiaTheme="minorEastAsia"/>
        </w:rPr>
        <w:fldChar w:fldCharType="separate"/>
      </w:r>
      <w:r w:rsidRPr="00B37A74">
        <w:t>(Hepher 1988)</w:t>
      </w:r>
      <w:r w:rsidRPr="00B37A74">
        <w:rPr>
          <w:rFonts w:eastAsiaTheme="minorEastAsia"/>
        </w:rPr>
        <w:fldChar w:fldCharType="end"/>
      </w:r>
      <w:r w:rsidRPr="00B37A74">
        <w:rPr>
          <w:rFonts w:eastAsiaTheme="minorEastAsia"/>
        </w:rPr>
        <w:t xml:space="preserve">, 1 </w:t>
      </w:r>
      <m:oMath>
        <m:r>
          <m:rPr>
            <m:sty m:val="p"/>
          </m:rPr>
          <w:rPr>
            <w:rFonts w:ascii="Cambria Math" w:eastAsiaTheme="minorEastAsia" w:hAnsi="Cambria Math"/>
          </w:rPr>
          <m:t>kcal</m:t>
        </m:r>
      </m:oMath>
      <w:r w:rsidRPr="00B37A74">
        <w:rPr>
          <w:rFonts w:eastAsiaTheme="minorEastAsia"/>
        </w:rPr>
        <w:t xml:space="preserve"> = 4184 </w:t>
      </w:r>
      <m:oMath>
        <m:r>
          <m:rPr>
            <m:sty m:val="p"/>
          </m:rPr>
          <w:rPr>
            <w:rFonts w:ascii="Cambria Math" w:eastAsiaTheme="minorEastAsia" w:hAnsi="Cambria Math"/>
          </w:rPr>
          <m:t>J</m:t>
        </m:r>
      </m:oMath>
      <w:r w:rsidRPr="00B37A74">
        <w:rPr>
          <w:rFonts w:eastAsiaTheme="minorEastAsia"/>
        </w:rPr>
        <w:t xml:space="preserve"> and an energy content of 5600 </w:t>
      </w:r>
      <m:oMath>
        <m:r>
          <m:rPr>
            <m:sty m:val="p"/>
          </m:rPr>
          <w:rPr>
            <w:rFonts w:ascii="Cambria Math" w:eastAsiaTheme="minorEastAsia" w:hAnsi="Cambria Math"/>
          </w:rPr>
          <m:t>J/g</m:t>
        </m:r>
      </m:oMath>
      <w:r w:rsidRPr="00B37A74">
        <w:rPr>
          <w:rFonts w:eastAsiaTheme="minorEastAsia"/>
          <w:iCs/>
        </w:rPr>
        <w:t xml:space="preserve"> </w:t>
      </w:r>
      <w:r w:rsidRPr="00B37A74">
        <w:rPr>
          <w:rFonts w:eastAsiaTheme="minorEastAsia"/>
          <w:iCs/>
        </w:rPr>
        <w:fldChar w:fldCharType="begin"/>
      </w:r>
      <w:r w:rsidRPr="00B37A74">
        <w:rPr>
          <w:rFonts w:eastAsiaTheme="minorEastAsia"/>
          <w:iCs/>
        </w:rPr>
        <w:instrText xml:space="preserve"> ADDIN ZOTERO_ITEM CSL_CITATION {"citationID":"abg5qn4133","properties":{"formattedCitation":"(Rijnsdorp &amp; Ibelings 1989)","plainCitation":"(Rijnsdorp &amp; Ibelings 1989)","noteIndex":0},"citationItems":[{"id":715,"uris":["http://zotero.org/users/6116610/items/KDDKST84"],"uri":["http://zotero.org/users/6116610/items/KDDKST84"],"itemData":{"id":715,"type":"article-journal","abstract":"The chemical composition and energy content of North Sea plaice during the spawning period were examined in mature males and females and in immature fish, to study differences in the allocation of energy over reproduction and somatic growth between the sexes. At the beginning of the spawning period mature males and females had equal dry weights of lipid that were 70% higher than in immatures. Protein content in mature males was equal to that in immatures but was 23 % higher in mature females. Immature males and females did not differ in chemical composition. At the end of the spawning period, spent and immature fish had equal lipid contents, but protein content in spent females was 10% lower than in spent males, and 17% lower than in immatures. Gross energy content of the body decreased by 44% (65·2 to 36·3 J cm-3) in mature females, 27% (55·0 to 40·OJ cm-3) in mature males, and 9% (48·7 to 44·2J cm-3) in immatures. Energy content of plaice eggs was estimated at 6·60 kJ per 1000 eggs. Reproductive investment was estimated from the energy loss during the spawning period and included the energy of sex products and spawning metabolism. Somatic growth comprised the annual increase in energy content of fish. The pattern of energy allocation over reproduction and somatic growth differed between males and females. Males started their reproduction at a smaller length and a younger age and allocated a higher proportion of the available energy into reproduction than females. Available energy resources for somatic growth and reproduction (surplus production) were equal between the sexes up to a length of about 30 cm. Beyond this length male surplus production levelled off whereas female surplus production continued to increase. The differences in surplus production and the allocation patterns are discussed. For female plaice the energy allocated into egg production was estimated as between 48 and 64% of the total amount of energy lost during spawning. The remaining energy is used for metabolism during the spawning period, yielding an estimate of the metabolic rate of mature females of between 6·4 and 9·1 kJ day-1. A maximum estimate of the metabolic rate of mature males was 7·4 kJ day-1.","container-title":"Journal of Fish Biology","DOI":"10.1111/j.1095-8649.1989.tb02992.x","ISSN":"1095-8649","issue":"3","language":"en","note":"_eprint: https://onlinelibrary.wiley.com/doi/pdf/10.1111/j.1095-8649.1989.tb02992.x","page":"401-415","source":"Wiley Online Library","title":"Sexual dimorphism in the energetics of reproduction and growth of North Sea plaice, Pleuronectes platessa L.","volume":"35","author":[{"family":"Rijnsdorp","given":"A. D."},{"family":"Ibelings","given":"B."}],"issued":{"date-parts":[["1989"]]}}}],"schema":"https://github.com/citation-style-language/schema/raw/master/csl-citation.json"} </w:instrText>
      </w:r>
      <w:r w:rsidRPr="00B37A74">
        <w:rPr>
          <w:rFonts w:eastAsiaTheme="minorEastAsia"/>
          <w:iCs/>
        </w:rPr>
        <w:fldChar w:fldCharType="separate"/>
      </w:r>
      <w:r w:rsidRPr="00B37A74">
        <w:t>(Rijnsdorp &amp; Ibelings 1989)</w:t>
      </w:r>
      <w:r w:rsidRPr="00B37A74">
        <w:rPr>
          <w:rFonts w:eastAsiaTheme="minorEastAsia"/>
          <w:iCs/>
        </w:rPr>
        <w:fldChar w:fldCharType="end"/>
      </w:r>
      <w:r w:rsidRPr="00B37A74">
        <w:rPr>
          <w:rFonts w:eastAsiaTheme="minorEastAsia"/>
          <w:iCs/>
        </w:rPr>
        <w:t>. Consumption and metabolic rate are calculated for two sizes (5 and 1000 g, which roughly correspond to the 25</w:t>
      </w:r>
      <w:r w:rsidRPr="00B37A74">
        <w:rPr>
          <w:rFonts w:eastAsiaTheme="minorEastAsia"/>
          <w:iCs/>
          <w:vertAlign w:val="superscript"/>
        </w:rPr>
        <w:t>th</w:t>
      </w:r>
      <w:r w:rsidRPr="00B37A74">
        <w:rPr>
          <w:rFonts w:eastAsiaTheme="minorEastAsia"/>
          <w:iCs/>
        </w:rPr>
        <w:t xml:space="preserve"> percentile of both datasets and the maximum mass in the consumption data, respectively), using the global allometric relationships found in the log-log models fit to sub-peak temperatures. These allometric functions </w:t>
      </w:r>
      <w:r w:rsidRPr="00B37A74">
        <w:rPr>
          <w:rFonts w:eastAsiaTheme="minorEastAsia"/>
        </w:rPr>
        <w:t xml:space="preserve">are further scaled with the temperature correction factors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for consumption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for metabolism.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w:t>
      </w:r>
      <w:proofErr w:type="gramStart"/>
      <w:r w:rsidRPr="00B37A74">
        <w:rPr>
          <w:rFonts w:eastAsiaTheme="minorEastAsia"/>
        </w:rPr>
        <w:t>is</w:t>
      </w:r>
      <w:proofErr w:type="gramEnd"/>
      <w:r w:rsidRPr="00B37A74">
        <w:rPr>
          <w:rFonts w:eastAsiaTheme="minorEastAsia"/>
        </w:rPr>
        <w:t xml:space="preserve"> based on the </w:t>
      </w:r>
      <w:del w:id="293" w:author="Anna Gårdmark" w:date="2021-01-12T11:26:00Z">
        <w:r w:rsidRPr="00B37A74" w:rsidDel="00607CDA">
          <w:rPr>
            <w:rFonts w:eastAsiaTheme="minorEastAsia"/>
          </w:rPr>
          <w:delText xml:space="preserve">Sharpe </w:delText>
        </w:r>
      </w:del>
      <w:ins w:id="294" w:author="Anna Gårdmark" w:date="2021-01-12T11:26:00Z">
        <w:r w:rsidR="00607CDA" w:rsidRPr="00B37A74">
          <w:rPr>
            <w:rFonts w:eastAsiaTheme="minorEastAsia"/>
          </w:rPr>
          <w:t>Sharpe</w:t>
        </w:r>
        <w:r w:rsidR="00607CDA">
          <w:rPr>
            <w:rFonts w:eastAsiaTheme="minorEastAsia"/>
          </w:rPr>
          <w:t>-</w:t>
        </w:r>
      </w:ins>
      <w:proofErr w:type="spellStart"/>
      <w:r w:rsidRPr="00B37A74">
        <w:rPr>
          <w:rFonts w:eastAsiaTheme="minorEastAsia"/>
        </w:rPr>
        <w:t>Schoolfield</w:t>
      </w:r>
      <w:proofErr w:type="spellEnd"/>
      <w:r w:rsidRPr="00B37A74">
        <w:rPr>
          <w:rFonts w:eastAsiaTheme="minorEastAsia"/>
        </w:rPr>
        <w:t xml:space="preserve"> model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is given by the temperature dependence of metabolic rate from the log-linear model.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are fitted to data on different scales, we divide these functions by their maximum. Lastly, we rescale the product between the allometric function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such that the rate at 19</w:t>
      </w:r>
      <m:oMath>
        <m:r>
          <w:rPr>
            <w:rFonts w:ascii="Cambria Math" w:eastAsiaTheme="minorEastAsia" w:hAnsi="Cambria Math"/>
          </w:rPr>
          <m:t>℃</m:t>
        </m:r>
      </m:oMath>
      <w:r w:rsidRPr="00B37A74">
        <w:rPr>
          <w:rFonts w:eastAsiaTheme="minorEastAsia"/>
        </w:rPr>
        <w:t xml:space="preserve"> (mean temperature in both data sets) equals the temperature-independent rate. </w:t>
      </w:r>
    </w:p>
    <w:p w14:paraId="162F40E1" w14:textId="77777777" w:rsidR="00FF0C73" w:rsidRPr="00B37A74" w:rsidRDefault="00FF0C73" w:rsidP="00FF0C73">
      <w:pPr>
        <w:spacing w:line="480" w:lineRule="auto"/>
        <w:contextualSpacing/>
        <w:jc w:val="both"/>
        <w:rPr>
          <w:rFonts w:cstheme="minorHAnsi"/>
          <w:b/>
        </w:rPr>
      </w:pPr>
    </w:p>
    <w:p w14:paraId="2DD8ABD1"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Acknowledgements</w:t>
      </w:r>
    </w:p>
    <w:p w14:paraId="6C442D9E" w14:textId="77777777" w:rsidR="00FF0C73" w:rsidRPr="00B37A74" w:rsidRDefault="00FF0C73" w:rsidP="00FF0C73">
      <w:pPr>
        <w:spacing w:line="480" w:lineRule="auto"/>
        <w:contextualSpacing/>
        <w:jc w:val="both"/>
        <w:rPr>
          <w:rFonts w:eastAsiaTheme="minorEastAsia"/>
        </w:rPr>
      </w:pPr>
      <w:r w:rsidRPr="00B37A74">
        <w:rPr>
          <w:rFonts w:eastAsiaTheme="minorEastAsia"/>
        </w:rPr>
        <w:t xml:space="preserve">We thank Hiroki Yamanaka, Dennis </w:t>
      </w:r>
      <w:proofErr w:type="spellStart"/>
      <w:r w:rsidRPr="00B37A74">
        <w:rPr>
          <w:rFonts w:eastAsiaTheme="minorEastAsia"/>
        </w:rPr>
        <w:t>Tomalá</w:t>
      </w:r>
      <w:proofErr w:type="spellEnd"/>
      <w:r w:rsidRPr="00B37A74">
        <w:rPr>
          <w:rFonts w:eastAsiaTheme="minorEastAsia"/>
        </w:rPr>
        <w:t xml:space="preserve"> Solano, Vanessa </w:t>
      </w:r>
      <w:proofErr w:type="spellStart"/>
      <w:r w:rsidRPr="00B37A74">
        <w:rPr>
          <w:rFonts w:eastAsiaTheme="minorEastAsia"/>
        </w:rPr>
        <w:t>Messmer</w:t>
      </w:r>
      <w:proofErr w:type="spellEnd"/>
      <w:r w:rsidRPr="00B37A74">
        <w:rPr>
          <w:rFonts w:eastAsiaTheme="minorEastAsia"/>
        </w:rPr>
        <w:t xml:space="preserve">, Björn </w:t>
      </w:r>
      <w:proofErr w:type="spellStart"/>
      <w:r w:rsidRPr="00B37A74">
        <w:rPr>
          <w:rFonts w:eastAsiaTheme="minorEastAsia"/>
        </w:rPr>
        <w:t>Björnsson</w:t>
      </w:r>
      <w:proofErr w:type="spellEnd"/>
      <w:r w:rsidRPr="00B37A74">
        <w:rPr>
          <w:rFonts w:eastAsiaTheme="minorEastAsia"/>
        </w:rPr>
        <w:t xml:space="preserve">, Albert </w:t>
      </w:r>
      <w:proofErr w:type="spellStart"/>
      <w:r w:rsidRPr="00B37A74">
        <w:rPr>
          <w:rFonts w:eastAsiaTheme="minorEastAsia"/>
        </w:rPr>
        <w:t>Imsland</w:t>
      </w:r>
      <w:proofErr w:type="spellEnd"/>
      <w:r w:rsidRPr="00B37A74">
        <w:rPr>
          <w:rFonts w:eastAsiaTheme="minorEastAsia"/>
        </w:rPr>
        <w:t xml:space="preserve">, Tomas </w:t>
      </w:r>
      <w:proofErr w:type="spellStart"/>
      <w:r w:rsidRPr="00B37A74">
        <w:rPr>
          <w:rFonts w:eastAsiaTheme="minorEastAsia"/>
        </w:rPr>
        <w:t>Árnasson</w:t>
      </w:r>
      <w:proofErr w:type="spellEnd"/>
      <w:r w:rsidRPr="00B37A74">
        <w:rPr>
          <w:rFonts w:eastAsiaTheme="minorEastAsia"/>
        </w:rPr>
        <w:t xml:space="preserve">, </w:t>
      </w:r>
      <w:proofErr w:type="spellStart"/>
      <w:r w:rsidRPr="00B37A74">
        <w:rPr>
          <w:rFonts w:eastAsiaTheme="minorEastAsia"/>
        </w:rPr>
        <w:t>Yiping</w:t>
      </w:r>
      <w:proofErr w:type="spellEnd"/>
      <w:r w:rsidRPr="00B37A74">
        <w:rPr>
          <w:rFonts w:eastAsiaTheme="minorEastAsia"/>
        </w:rPr>
        <w:t xml:space="preserve"> Luo, Takeshi </w:t>
      </w:r>
      <w:proofErr w:type="spellStart"/>
      <w:r w:rsidRPr="00B37A74">
        <w:rPr>
          <w:rFonts w:eastAsiaTheme="minorEastAsia"/>
        </w:rPr>
        <w:t>Tomiyama</w:t>
      </w:r>
      <w:proofErr w:type="spellEnd"/>
      <w:r w:rsidRPr="00B37A74">
        <w:rPr>
          <w:rFonts w:eastAsiaTheme="minorEastAsia"/>
        </w:rPr>
        <w:t xml:space="preserve"> and Myron Peck for generously providing data, Magnus Huss and Ken Haste Andersen for providing useful comments on earlier versions of the manuscript and Matthew Low and Malin Aronson for an introduction to Bayesian </w:t>
      </w:r>
      <w:r w:rsidRPr="00B37A74">
        <w:rPr>
          <w:rFonts w:eastAsiaTheme="minorEastAsia"/>
        </w:rPr>
        <w:lastRenderedPageBreak/>
        <w:t>inference. This study was supported by grants from the Swedish Research Council FORMAS (no. 217‐2013‐1315) and the Swedish Research Council (no. 2015‐03752) (both to AG).</w:t>
      </w:r>
    </w:p>
    <w:p w14:paraId="0E96E530" w14:textId="77777777" w:rsidR="00FF0C73" w:rsidRPr="00B37A74" w:rsidRDefault="00FF0C73" w:rsidP="00FF0C73">
      <w:pPr>
        <w:spacing w:line="480" w:lineRule="auto"/>
        <w:contextualSpacing/>
        <w:jc w:val="both"/>
        <w:rPr>
          <w:rFonts w:cstheme="minorHAnsi"/>
          <w:b/>
        </w:rPr>
      </w:pPr>
    </w:p>
    <w:p w14:paraId="4DE30D5F"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Author contributions</w:t>
      </w:r>
    </w:p>
    <w:p w14:paraId="1A84D26D" w14:textId="77777777" w:rsidR="00FF0C73" w:rsidRPr="00B37A74" w:rsidRDefault="00FF0C73" w:rsidP="00FF0C73">
      <w:pPr>
        <w:spacing w:line="480" w:lineRule="auto"/>
        <w:contextualSpacing/>
        <w:jc w:val="both"/>
        <w:rPr>
          <w:rFonts w:cstheme="minorHAnsi"/>
        </w:rPr>
      </w:pPr>
      <w:r w:rsidRPr="00B37A74">
        <w:rPr>
          <w:rFonts w:cstheme="minorHAnsi"/>
        </w:rPr>
        <w:t>ML conceived the study; ML, JO, AG designed research; ML performed research with input from JO and AG; ML, JO, AG wrote the paper and contributed to revisions of the manuscript.</w:t>
      </w:r>
    </w:p>
    <w:p w14:paraId="74895C10" w14:textId="77777777" w:rsidR="00FF0C73" w:rsidRPr="00B37A74" w:rsidRDefault="00FF0C73" w:rsidP="00FF0C73">
      <w:pPr>
        <w:spacing w:line="480" w:lineRule="auto"/>
        <w:contextualSpacing/>
        <w:jc w:val="both"/>
        <w:rPr>
          <w:rFonts w:cstheme="minorHAnsi"/>
          <w:b/>
        </w:rPr>
      </w:pPr>
    </w:p>
    <w:p w14:paraId="549DC20E"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Data accessibility statement</w:t>
      </w:r>
    </w:p>
    <w:p w14:paraId="432A70D2" w14:textId="77777777" w:rsidR="00FF0C73" w:rsidRPr="00B37A74" w:rsidRDefault="00FF0C73" w:rsidP="00FF0C73">
      <w:pPr>
        <w:spacing w:line="480" w:lineRule="auto"/>
        <w:contextualSpacing/>
        <w:jc w:val="both"/>
        <w:rPr>
          <w:rFonts w:eastAsiaTheme="minorEastAsia"/>
        </w:rPr>
      </w:pPr>
      <w:r w:rsidRPr="00B37A74">
        <w:rPr>
          <w:rFonts w:eastAsiaTheme="minorEastAsia"/>
        </w:rPr>
        <w:t>All data and R code (lists of studies in literature search, data preparation, analyses and figures) can be downloaded from a GitHub repository (</w:t>
      </w:r>
      <w:hyperlink r:id="rId7" w:history="1">
        <w:r w:rsidRPr="00B37A74">
          <w:rPr>
            <w:rStyle w:val="Hyperlnk"/>
            <w:rFonts w:eastAsiaTheme="minorEastAsia"/>
          </w:rPr>
          <w:t>https://github.com/maxlindmark/scaling</w:t>
        </w:r>
      </w:hyperlink>
      <w:r w:rsidRPr="00B37A74">
        <w:rPr>
          <w:rFonts w:eastAsiaTheme="minorEastAsia"/>
        </w:rPr>
        <w:t xml:space="preserve">) and will be archived on </w:t>
      </w:r>
      <w:proofErr w:type="spellStart"/>
      <w:r w:rsidRPr="00B37A74">
        <w:rPr>
          <w:rFonts w:eastAsiaTheme="minorEastAsia"/>
        </w:rPr>
        <w:t>Zenodo</w:t>
      </w:r>
      <w:proofErr w:type="spellEnd"/>
      <w:r w:rsidRPr="00B37A74">
        <w:rPr>
          <w:rFonts w:eastAsiaTheme="minorEastAsia"/>
        </w:rPr>
        <w:t xml:space="preserve"> upon publication.  </w:t>
      </w:r>
    </w:p>
    <w:p w14:paraId="4E370B0B" w14:textId="77777777" w:rsidR="00FF0C73" w:rsidRPr="00B37A74" w:rsidRDefault="00FF0C73" w:rsidP="00FF0C73">
      <w:pPr>
        <w:spacing w:line="480" w:lineRule="auto"/>
        <w:contextualSpacing/>
        <w:jc w:val="both"/>
        <w:rPr>
          <w:rFonts w:cstheme="minorHAnsi"/>
        </w:rPr>
      </w:pPr>
    </w:p>
    <w:p w14:paraId="30AF8E46" w14:textId="77777777" w:rsidR="00FF0C73" w:rsidRDefault="00FF0C73" w:rsidP="00FF0C73">
      <w:pPr>
        <w:spacing w:line="480" w:lineRule="auto"/>
        <w:contextualSpacing/>
        <w:jc w:val="both"/>
        <w:rPr>
          <w:rFonts w:cstheme="minorHAnsi"/>
          <w:b/>
          <w:sz w:val="28"/>
          <w:szCs w:val="28"/>
        </w:rPr>
      </w:pPr>
    </w:p>
    <w:p w14:paraId="59F1CEC6"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Figure captions</w:t>
      </w:r>
    </w:p>
    <w:p w14:paraId="2C965660" w14:textId="77777777" w:rsidR="00FF0C73" w:rsidRPr="00B37A74" w:rsidRDefault="00FF0C73" w:rsidP="00FF0C73">
      <w:pPr>
        <w:spacing w:line="480" w:lineRule="auto"/>
        <w:contextualSpacing/>
        <w:jc w:val="both"/>
        <w:rPr>
          <w:rFonts w:cstheme="minorHAnsi"/>
          <w:i/>
          <w:iCs/>
        </w:rPr>
      </w:pPr>
      <w:r w:rsidRPr="00B37A74">
        <w:rPr>
          <w:rFonts w:cstheme="minorHAnsi"/>
          <w:b/>
          <w:bCs/>
        </w:rPr>
        <w:t>Figure 1.</w:t>
      </w:r>
      <w:r w:rsidRPr="00B37A74">
        <w:rPr>
          <w:rFonts w:cstheme="minorHAnsi"/>
          <w:i/>
          <w:iCs/>
        </w:rPr>
        <w:t xml:space="preserve"> Natural log of mass-specific maximum consumption rate (A) and metabolic rate (B) against body mass </w:t>
      </w:r>
      <w:r w:rsidRPr="00B37A74">
        <w:rPr>
          <w:rFonts w:cstheme="minorHAnsi"/>
          <w:i/>
        </w:rPr>
        <w:t>on a logarithmic x-axis</w:t>
      </w:r>
      <w:r w:rsidRPr="00B37A74">
        <w:rPr>
          <w:rFonts w:cstheme="minorHAnsi"/>
          <w:i/>
          <w:iCs/>
        </w:rPr>
        <w:t xml:space="preserve">. </w:t>
      </w:r>
      <w:r w:rsidRPr="00B37A74">
        <w:rPr>
          <w:rFonts w:cstheme="minorHAnsi"/>
          <w:i/>
        </w:rPr>
        <w:t>Lines are global predictions at the average temperature in each data set (both 19</w:t>
      </w:r>
      <m:oMath>
        <m:r>
          <w:rPr>
            <w:rFonts w:ascii="Cambria Math" w:hAnsi="Cambria Math" w:cstheme="minorHAnsi"/>
          </w:rPr>
          <m:t>℃</m:t>
        </m:r>
      </m:oMath>
      <w:r w:rsidRPr="00B37A74">
        <w:rPr>
          <w:rFonts w:eastAsiaTheme="minorEastAsia" w:cstheme="minorHAnsi"/>
          <w:i/>
        </w:rPr>
        <w:t xml:space="preserve">, but note the model is fitted using </w:t>
      </w:r>
      <w:r w:rsidRPr="00B37A74">
        <w:rPr>
          <w:rFonts w:cstheme="minorHAnsi"/>
          <w:i/>
        </w:rPr>
        <w:t>mean-</w:t>
      </w:r>
      <w:proofErr w:type="spellStart"/>
      <w:r w:rsidRPr="00B37A74">
        <w:rPr>
          <w:rFonts w:cstheme="minorHAnsi"/>
          <w:i/>
        </w:rPr>
        <w:t>centred</w:t>
      </w:r>
      <w:proofErr w:type="spellEnd"/>
      <w:r w:rsidRPr="00B37A74">
        <w:rPr>
          <w:rFonts w:cstheme="minorHAnsi"/>
          <w:i/>
        </w:rPr>
        <w:t xml:space="preserve"> Arrhenius temperature). </w:t>
      </w:r>
      <w:r w:rsidRPr="00B37A74">
        <w:rPr>
          <w:rFonts w:cstheme="minorHAnsi"/>
          <w:i/>
          <w:iCs/>
        </w:rPr>
        <w:t>Shaded areas correspond to 80% and 95% credible intervals. Species are grouped by color (legend not shown, n=20 for consumption and n=34 for metabolism, respectively). C) Global and species-level effects of mass- and temperature on specific maximum consumption rate and metabolic rate. Horizontal lines show the posterior medians of the global activation energies and mass exponents of maximum consumption and metabolism (</w:t>
      </w:r>
      <m:oMath>
        <m:sSub>
          <m:sSubPr>
            <m:ctrlPr>
              <w:rPr>
                <w:rFonts w:ascii="Cambria Math" w:eastAsiaTheme="minorEastAsia" w:hAnsi="Cambria Math" w:cstheme="minorHAnsi"/>
                <w:i/>
                <w:iCs/>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m:t>
                </m:r>
              </m:sub>
            </m:sSub>
          </m:sub>
        </m:sSub>
      </m:oMath>
      <w:r w:rsidRPr="00B37A74">
        <w:rPr>
          <w:rFonts w:cstheme="minorHAnsi"/>
          <w:i/>
          <w:iCs/>
        </w:rPr>
        <w:t xml:space="preserve"> and </w:t>
      </w:r>
      <m:oMath>
        <m:sSub>
          <m:sSubPr>
            <m:ctrlPr>
              <w:rPr>
                <w:rFonts w:ascii="Cambria Math" w:eastAsiaTheme="minorEastAsia" w:hAnsi="Cambria Math" w:cstheme="minorHAnsi"/>
                <w:i/>
                <w:iCs/>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2</m:t>
                </m:r>
              </m:sub>
            </m:sSub>
          </m:sub>
        </m:sSub>
      </m:oMath>
      <w:r w:rsidRPr="00B37A74">
        <w:rPr>
          <w:rFonts w:cstheme="minorHAnsi"/>
          <w:i/>
          <w:iCs/>
        </w:rPr>
        <w:t xml:space="preserve"> in Eqs. 6-8 for the mass and temperature coefficients, respectively). The shaded horizontal rectangles correspond to </w:t>
      </w:r>
      <w:r w:rsidRPr="00B37A74">
        <w:rPr>
          <w:rFonts w:cstheme="minorHAnsi"/>
          <w:i/>
          <w:iCs/>
        </w:rPr>
        <w:lastRenderedPageBreak/>
        <w:t xml:space="preserve">the posterior median </w:t>
      </w:r>
      <m:oMath>
        <m:r>
          <w:rPr>
            <w:rFonts w:ascii="Cambria Math" w:hAnsi="Cambria Math" w:cstheme="minorHAnsi"/>
          </w:rPr>
          <m:t>±2</m:t>
        </m:r>
      </m:oMath>
      <w:r w:rsidRPr="00B37A74">
        <w:rPr>
          <w:rFonts w:eastAsiaTheme="minorEastAsia" w:cstheme="minorHAnsi"/>
          <w:i/>
        </w:rPr>
        <w:t xml:space="preserve"> standard deviations</w:t>
      </w:r>
      <w:r w:rsidRPr="00B37A74">
        <w:rPr>
          <w:rFonts w:cstheme="minorHAnsi"/>
          <w:i/>
          <w:iCs/>
        </w:rPr>
        <w:t>. Points and triangles show the posterior medians for each species-level coefficient (for maximum consumption rate and metabolic rate, respectively), and the vertical bars show their 80% and 95% credible interval</w:t>
      </w:r>
    </w:p>
    <w:p w14:paraId="1E7C6F8D" w14:textId="77777777" w:rsidR="00FF0C73" w:rsidRPr="00B37A74" w:rsidRDefault="00FF0C73" w:rsidP="00FF0C73">
      <w:pPr>
        <w:spacing w:line="480" w:lineRule="auto"/>
        <w:contextualSpacing/>
        <w:jc w:val="both"/>
        <w:rPr>
          <w:rFonts w:cstheme="minorHAnsi"/>
          <w:i/>
          <w:iCs/>
        </w:rPr>
      </w:pPr>
    </w:p>
    <w:p w14:paraId="26D0436C" w14:textId="77777777" w:rsidR="00FF0C73" w:rsidRPr="00B37A74" w:rsidRDefault="00FF0C73" w:rsidP="00FF0C73">
      <w:pPr>
        <w:spacing w:line="480" w:lineRule="auto"/>
        <w:contextualSpacing/>
        <w:jc w:val="both"/>
        <w:rPr>
          <w:rFonts w:cstheme="minorHAnsi"/>
          <w:i/>
          <w:iCs/>
        </w:rPr>
      </w:pPr>
      <w:r w:rsidRPr="00B37A74">
        <w:rPr>
          <w:rFonts w:cstheme="minorHAnsi"/>
          <w:b/>
          <w:bCs/>
        </w:rPr>
        <w:t xml:space="preserve">Figure 2. </w:t>
      </w:r>
      <w:r w:rsidRPr="00B37A74">
        <w:rPr>
          <w:i/>
          <w:iCs/>
        </w:rPr>
        <w:t>Mass-specific maximum consumption rate increases until a maximum is reached, after which it declines steeper than the initial rate of increase. Maximum consumption rates are relative to the average maximum consumption rates within species and temperature is the difference between the experimental temperature and the temperature where maximum consumption peaks (also by species species). Lines show posterior median of predictions from the Sharpe-Schoolfield model (using the average intercept across species and the common coefficients), grey bands show 95% and 80% credible intervals. Colors indicate species.</w:t>
      </w:r>
    </w:p>
    <w:p w14:paraId="1EB75FDA" w14:textId="77777777" w:rsidR="00FF0C73" w:rsidRPr="00B37A74" w:rsidRDefault="00FF0C73" w:rsidP="00FF0C73">
      <w:pPr>
        <w:spacing w:line="480" w:lineRule="auto"/>
        <w:contextualSpacing/>
        <w:jc w:val="both"/>
        <w:rPr>
          <w:rFonts w:cstheme="minorHAnsi"/>
          <w:i/>
          <w:iCs/>
        </w:rPr>
      </w:pPr>
    </w:p>
    <w:p w14:paraId="7BE4EAF5" w14:textId="77777777" w:rsidR="00FF0C73" w:rsidRPr="00B37A74" w:rsidRDefault="00FF0C73" w:rsidP="00FF0C73">
      <w:pPr>
        <w:spacing w:line="480" w:lineRule="auto"/>
        <w:contextualSpacing/>
        <w:jc w:val="both"/>
        <w:rPr>
          <w:rFonts w:cstheme="minorHAnsi"/>
          <w:i/>
          <w:iCs/>
        </w:rPr>
      </w:pPr>
      <w:r w:rsidRPr="00B37A74">
        <w:rPr>
          <w:rFonts w:cstheme="minorHAnsi"/>
          <w:b/>
          <w:bCs/>
        </w:rPr>
        <w:t>Figure 3.</w:t>
      </w:r>
      <w:r w:rsidRPr="00B37A74">
        <w:rPr>
          <w:rFonts w:cstheme="minorHAnsi"/>
          <w:i/>
          <w:iCs/>
        </w:rPr>
        <w:t xml:space="preserve"> Illustration of predicted whole-organism maximum consumption rate (green), metabolic rate (purple) and the difference between them (orange) for two body sizes (top=1000g, bottom=5g) (see ´Materials and Methods´). Vertical arrows indicate the temperature where the difference in net energy gain (energy available for growth) is maximized for the two body sizes, which occurs at different temperatures despite that consumption peaks at the same temperature for both body sizes.</w:t>
      </w:r>
      <w:r w:rsidRPr="00B37A74">
        <w:rPr>
          <w:rStyle w:val="Kommentarsreferens"/>
          <w:sz w:val="22"/>
          <w:szCs w:val="22"/>
        </w:rPr>
        <w:t xml:space="preserve"> </w:t>
      </w:r>
    </w:p>
    <w:p w14:paraId="1816C51F" w14:textId="77777777" w:rsidR="00FF0C73" w:rsidRPr="00B37A74" w:rsidRDefault="00FF0C73" w:rsidP="00FF0C73">
      <w:pPr>
        <w:spacing w:line="480" w:lineRule="auto"/>
        <w:contextualSpacing/>
        <w:jc w:val="both"/>
        <w:rPr>
          <w:rFonts w:cstheme="minorHAnsi"/>
        </w:rPr>
      </w:pPr>
    </w:p>
    <w:p w14:paraId="3C950383" w14:textId="77777777" w:rsidR="00FF0C73" w:rsidRPr="00B37A74" w:rsidRDefault="00FF0C73" w:rsidP="00FF0C73">
      <w:pPr>
        <w:spacing w:line="480" w:lineRule="auto"/>
        <w:contextualSpacing/>
        <w:jc w:val="both"/>
        <w:rPr>
          <w:rFonts w:cstheme="minorHAnsi"/>
          <w:i/>
        </w:rPr>
      </w:pPr>
      <w:r w:rsidRPr="00B37A74">
        <w:rPr>
          <w:rFonts w:cstheme="minorHAnsi"/>
          <w:b/>
          <w:bCs/>
        </w:rPr>
        <w:t>Figure 4</w:t>
      </w:r>
      <w:r w:rsidRPr="0045346C">
        <w:rPr>
          <w:rFonts w:cstheme="minorHAnsi"/>
          <w:b/>
          <w:bCs/>
        </w:rPr>
        <w:t>.</w:t>
      </w:r>
      <w:r w:rsidRPr="00B37A74">
        <w:rPr>
          <w:rFonts w:cstheme="minorHAnsi"/>
        </w:rPr>
        <w:t xml:space="preserve"> </w:t>
      </w:r>
      <w:r w:rsidRPr="00B37A74">
        <w:rPr>
          <w:rFonts w:cstheme="minorHAnsi"/>
          <w:i/>
          <w:iCs/>
        </w:rPr>
        <w:t>Experimental data demonstrating op</w:t>
      </w:r>
      <w:r w:rsidRPr="00B37A74">
        <w:rPr>
          <w:rFonts w:cstheme="minorHAnsi"/>
          <w:i/>
        </w:rPr>
        <w:t xml:space="preserve">timum growth temperature declines with body mass. The plot shows the optimum temperature within species (rescaled by subtracting the mean optimum temperature from each observation, by species) as a function of the natural log of rescaled body mass (ratio of mass to maturation mass within species). Probability bands represent </w:t>
      </w:r>
      <w:r w:rsidRPr="00B37A74">
        <w:rPr>
          <w:rFonts w:cstheme="minorHAnsi"/>
          <w:i/>
        </w:rPr>
        <w:lastRenderedPageBreak/>
        <w:t>80% and 95% credible intervals, and the solid line shows the global prediction (</w:t>
      </w: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0</m:t>
                </m:r>
              </m:sub>
            </m:sSub>
          </m:sub>
        </m:sSub>
      </m:oMath>
      <w:r w:rsidRPr="00B37A74">
        <w:rPr>
          <w:rFonts w:cstheme="minorHAnsi"/>
          <w: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m:t>
                </m:r>
              </m:sub>
            </m:sSub>
          </m:sub>
        </m:sSub>
      </m:oMath>
      <w:r w:rsidRPr="00B37A74">
        <w:rPr>
          <w:rFonts w:eastAsiaTheme="minorEastAsia" w:cstheme="minorHAnsi"/>
          <w:i/>
        </w:rPr>
        <w:t>)</w:t>
      </w:r>
      <w:r w:rsidRPr="00B37A74">
        <w:rPr>
          <w:rFonts w:cstheme="minorHAnsi"/>
          <w:i/>
        </w:rPr>
        <w:t xml:space="preserve">. </w:t>
      </w:r>
      <w:r w:rsidRPr="0001320D">
        <w:rPr>
          <w:rFonts w:cstheme="minorHAnsi"/>
          <w:i/>
        </w:rPr>
        <w:t>Colors</w:t>
      </w:r>
      <w:r w:rsidRPr="00B37A74">
        <w:rPr>
          <w:rFonts w:cstheme="minorHAnsi"/>
          <w:i/>
        </w:rPr>
        <w:t xml:space="preserve"> indicate species and the area of the circle corresponds to body mass in unit </w:t>
      </w:r>
      <m:oMath>
        <m:r>
          <m:rPr>
            <m:sty m:val="p"/>
          </m:rPr>
          <w:rPr>
            <w:rFonts w:ascii="Cambria Math" w:hAnsi="Cambria Math" w:cstheme="minorHAnsi"/>
          </w:rPr>
          <m:t>g</m:t>
        </m:r>
      </m:oMath>
      <w:r w:rsidRPr="00B37A74">
        <w:rPr>
          <w:rFonts w:cstheme="minorHAnsi"/>
          <w:i/>
        </w:rPr>
        <w:t>.</w:t>
      </w:r>
    </w:p>
    <w:p w14:paraId="36DEBB04" w14:textId="77777777" w:rsidR="00D6091E" w:rsidRDefault="00D6091E"/>
    <w:sectPr w:rsidR="00D6091E" w:rsidSect="00803D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n Ohlberger" w:date="2020-12-04T09:34:00Z" w:initials="Ca">
    <w:p w14:paraId="3BB49CD8" w14:textId="77777777" w:rsidR="005911F4" w:rsidRDefault="005911F4" w:rsidP="00FF0C73">
      <w:pPr>
        <w:pStyle w:val="Kommentarer"/>
      </w:pPr>
      <w:r>
        <w:rPr>
          <w:rStyle w:val="Kommentarsreferens"/>
        </w:rPr>
        <w:annotationRef/>
      </w:r>
      <w:r>
        <w:t>Not sure if needed. I sometimes like to clarify that we’re not talking about population growth rates</w:t>
      </w:r>
    </w:p>
  </w:comment>
  <w:comment w:id="2" w:author="Jan Ohlberger" w:date="2020-12-04T09:35:00Z" w:initials="Ca">
    <w:p w14:paraId="1AF1E5A9" w14:textId="77777777" w:rsidR="005911F4" w:rsidRDefault="005911F4" w:rsidP="00FF0C73">
      <w:pPr>
        <w:pStyle w:val="Kommentarer"/>
      </w:pPr>
      <w:r>
        <w:rPr>
          <w:rStyle w:val="Kommentarsreferens"/>
        </w:rPr>
        <w:annotationRef/>
      </w:r>
      <w:r>
        <w:t>Trying to separate the two part a bit more (at first reading I got confused why growth was mentioned twice…)</w:t>
      </w:r>
    </w:p>
  </w:comment>
  <w:comment w:id="3" w:author="Jan Ohlberger" w:date="2020-12-04T09:31:00Z" w:initials="Ca">
    <w:p w14:paraId="4D043A0B" w14:textId="77777777" w:rsidR="005911F4" w:rsidRDefault="005911F4" w:rsidP="00FF0C73">
      <w:pPr>
        <w:pStyle w:val="Kommentarer"/>
      </w:pPr>
      <w:r>
        <w:rPr>
          <w:rStyle w:val="Kommentarsreferens"/>
        </w:rPr>
        <w:annotationRef/>
      </w:r>
      <w:r>
        <w:t>To clarify that the studies combined both, not only us in the analysis</w:t>
      </w:r>
    </w:p>
  </w:comment>
  <w:comment w:id="4" w:author="Max Lindmark" w:date="2020-12-09T13:58:00Z" w:initials="ML">
    <w:p w14:paraId="363393EF" w14:textId="77777777" w:rsidR="005911F4" w:rsidRDefault="005911F4" w:rsidP="00FF0C73">
      <w:pPr>
        <w:pStyle w:val="Kommentarer"/>
      </w:pPr>
      <w:r>
        <w:rPr>
          <w:rStyle w:val="Kommentarsreferens"/>
        </w:rPr>
        <w:annotationRef/>
      </w:r>
      <w:r>
        <w:t>I think your above edits work so they’ve been implemented</w:t>
      </w:r>
    </w:p>
  </w:comment>
  <w:comment w:id="5" w:author="Anna Gårdmark" w:date="2021-01-12T09:34:00Z" w:initials="AG">
    <w:p w14:paraId="359E56EE" w14:textId="23333CF1" w:rsidR="00794EC7" w:rsidRDefault="00794EC7">
      <w:pPr>
        <w:pStyle w:val="Kommentarer"/>
      </w:pPr>
      <w:r>
        <w:rPr>
          <w:rStyle w:val="Kommentarsreferens"/>
        </w:rPr>
        <w:annotationRef/>
      </w:r>
      <w:proofErr w:type="gramStart"/>
      <w:r>
        <w:t>the</w:t>
      </w:r>
      <w:proofErr w:type="gramEnd"/>
      <w:r>
        <w:t xml:space="preserve"> way you phrase this in the results are more tangible, and therefore accessible to a larger number of readers – worth changing here as well?</w:t>
      </w:r>
    </w:p>
    <w:p w14:paraId="7FB5A32B" w14:textId="20988359" w:rsidR="00794EC7" w:rsidRDefault="00794EC7">
      <w:pPr>
        <w:pStyle w:val="Kommentarer"/>
      </w:pPr>
      <w:r>
        <w:t>“</w:t>
      </w:r>
      <w:proofErr w:type="gramStart"/>
      <w:r w:rsidRPr="00B37A74">
        <w:rPr>
          <w:rFonts w:eastAsiaTheme="minorEastAsia" w:cstheme="minorHAnsi"/>
        </w:rPr>
        <w:t>metabolic</w:t>
      </w:r>
      <w:proofErr w:type="gramEnd"/>
      <w:r w:rsidRPr="00B37A74">
        <w:rPr>
          <w:rFonts w:eastAsiaTheme="minorEastAsia" w:cstheme="minorHAnsi"/>
        </w:rPr>
        <w:t xml:space="preserve"> rates increase faster with body mass than maximum consumption rates</w:t>
      </w:r>
      <w:r>
        <w:t>”</w:t>
      </w:r>
      <w:r w:rsidR="00596F2F">
        <w:t>. That is, rewrite to “maximum consumption increase slower with body mass than metabolism”? (</w:t>
      </w:r>
      <w:proofErr w:type="gramStart"/>
      <w:r w:rsidR="00596F2F">
        <w:t>as</w:t>
      </w:r>
      <w:proofErr w:type="gramEnd"/>
      <w:r w:rsidR="00596F2F">
        <w:t xml:space="preserve"> may words…)</w:t>
      </w:r>
    </w:p>
  </w:comment>
  <w:comment w:id="6" w:author="Max Lindmark" w:date="2020-12-09T13:33:00Z" w:initials="ML">
    <w:p w14:paraId="73BF0CCA" w14:textId="77777777" w:rsidR="005911F4" w:rsidRDefault="005911F4" w:rsidP="00FF0C73">
      <w:pPr>
        <w:pStyle w:val="Kommentarer"/>
      </w:pPr>
      <w:r>
        <w:rPr>
          <w:rStyle w:val="Kommentarsreferens"/>
        </w:rPr>
        <w:annotationRef/>
      </w:r>
      <w:r>
        <w:t xml:space="preserve">The two deletions I made here were done to get it back to 250 words! </w:t>
      </w:r>
    </w:p>
  </w:comment>
  <w:comment w:id="7" w:author="Max Lindmark" w:date="2020-11-24T14:32:00Z" w:initials="ML">
    <w:p w14:paraId="035AA0D7" w14:textId="77777777" w:rsidR="005911F4" w:rsidRPr="002A3CB0" w:rsidRDefault="005911F4" w:rsidP="00FF0C73">
      <w:pPr>
        <w:pStyle w:val="Kommentarer"/>
      </w:pPr>
      <w:r>
        <w:rPr>
          <w:rStyle w:val="Kommentarsreferens"/>
        </w:rPr>
        <w:annotationRef/>
      </w:r>
      <w:r w:rsidRPr="002A3CB0">
        <w:t xml:space="preserve">Had to cut some sentences here: </w:t>
      </w:r>
      <w:r>
        <w:t>the limit is 120 not 150 words, must have mixed that up with the abstract!</w:t>
      </w:r>
    </w:p>
  </w:comment>
  <w:comment w:id="9" w:author="Jan Ohlberger" w:date="2020-12-04T09:40:00Z" w:initials="Ca">
    <w:p w14:paraId="46D90A88" w14:textId="77777777" w:rsidR="005911F4" w:rsidRDefault="005911F4" w:rsidP="00FF0C73">
      <w:pPr>
        <w:pStyle w:val="Kommentarer"/>
      </w:pPr>
      <w:r>
        <w:rPr>
          <w:rStyle w:val="Kommentarsreferens"/>
        </w:rPr>
        <w:annotationRef/>
      </w:r>
      <w:r>
        <w:t>I like the suggested order better because growth is somehow a consequence of the other processes (at least that’s our assumption)</w:t>
      </w:r>
    </w:p>
  </w:comment>
  <w:comment w:id="10" w:author="Max Lindmark" w:date="2020-12-09T13:36:00Z" w:initials="ML">
    <w:p w14:paraId="0F75E69D" w14:textId="77777777" w:rsidR="005911F4" w:rsidRDefault="005911F4" w:rsidP="00FF0C73">
      <w:pPr>
        <w:pStyle w:val="Kommentarer"/>
      </w:pPr>
      <w:r>
        <w:rPr>
          <w:rStyle w:val="Kommentarsreferens"/>
        </w:rPr>
        <w:annotationRef/>
      </w:r>
      <w:r>
        <w:t>OK! I agree that makes sense. I changed to that order in all places, doesn’t hurt to be consistent.</w:t>
      </w:r>
    </w:p>
  </w:comment>
  <w:comment w:id="11" w:author="Jan Ohlberger" w:date="2020-12-07T09:53:00Z" w:initials="Ca">
    <w:p w14:paraId="391CDB65" w14:textId="77777777" w:rsidR="005911F4" w:rsidRDefault="005911F4" w:rsidP="00FF0C73">
      <w:pPr>
        <w:pStyle w:val="Kommentarer"/>
      </w:pPr>
      <w:r>
        <w:rPr>
          <w:rStyle w:val="Kommentarsreferens"/>
        </w:rPr>
        <w:annotationRef/>
      </w:r>
      <w:r>
        <w:t>I wonder if we should stick to the terms from the previous sentence, because people not familiar with the topic may not equate them, e.g.: ‘</w:t>
      </w:r>
      <w:r w:rsidRPr="004D0DC5">
        <w:rPr>
          <w:lang w:val="en-GB"/>
        </w:rPr>
        <w:t xml:space="preserve">if </w:t>
      </w:r>
      <w:r>
        <w:rPr>
          <w:lang w:val="en-GB"/>
        </w:rPr>
        <w:t>metabolic</w:t>
      </w:r>
      <w:r>
        <w:rPr>
          <w:rStyle w:val="Kommentarsreferens"/>
        </w:rPr>
        <w:annotationRef/>
      </w:r>
      <w:r>
        <w:rPr>
          <w:lang w:val="en-GB"/>
        </w:rPr>
        <w:t xml:space="preserve"> rate </w:t>
      </w:r>
      <w:r w:rsidRPr="004D0DC5">
        <w:rPr>
          <w:lang w:val="en-GB"/>
        </w:rPr>
        <w:t>increase</w:t>
      </w:r>
      <w:r>
        <w:rPr>
          <w:lang w:val="en-GB"/>
        </w:rPr>
        <w:t>s</w:t>
      </w:r>
      <w:r w:rsidRPr="004D0DC5">
        <w:rPr>
          <w:lang w:val="en-GB"/>
        </w:rPr>
        <w:t xml:space="preserve"> faster than </w:t>
      </w:r>
      <w:r>
        <w:rPr>
          <w:lang w:val="en-GB"/>
        </w:rPr>
        <w:t xml:space="preserve">feeding rate’ </w:t>
      </w:r>
      <w:r>
        <w:t>or ‘</w:t>
      </w:r>
      <w:r w:rsidRPr="004D0DC5">
        <w:rPr>
          <w:lang w:val="en-GB"/>
        </w:rPr>
        <w:t>if energetic costs</w:t>
      </w:r>
      <w:r>
        <w:rPr>
          <w:lang w:val="en-GB"/>
        </w:rPr>
        <w:t xml:space="preserve"> (metabolism</w:t>
      </w:r>
      <w:r>
        <w:rPr>
          <w:rStyle w:val="Kommentarsreferens"/>
        </w:rPr>
        <w:annotationRef/>
      </w:r>
      <w:r>
        <w:rPr>
          <w:lang w:val="en-GB"/>
        </w:rPr>
        <w:t>)</w:t>
      </w:r>
      <w:r w:rsidRPr="004D0DC5">
        <w:rPr>
          <w:lang w:val="en-GB"/>
        </w:rPr>
        <w:t xml:space="preserve"> increase faster than gains </w:t>
      </w:r>
      <w:r>
        <w:rPr>
          <w:lang w:val="en-GB"/>
        </w:rPr>
        <w:t>(feeding)</w:t>
      </w:r>
      <w:r>
        <w:t>’</w:t>
      </w:r>
    </w:p>
  </w:comment>
  <w:comment w:id="13" w:author="Anna Gårdmark" w:date="2021-01-12T09:19:00Z" w:initials="AG">
    <w:p w14:paraId="7B59077E" w14:textId="4BA24AB3" w:rsidR="005911F4" w:rsidRDefault="005911F4">
      <w:pPr>
        <w:pStyle w:val="Kommentarer"/>
      </w:pPr>
      <w:r>
        <w:rPr>
          <w:rStyle w:val="Kommentarsreferens"/>
        </w:rPr>
        <w:annotationRef/>
      </w:r>
      <w:proofErr w:type="gramStart"/>
      <w:r>
        <w:t>to</w:t>
      </w:r>
      <w:proofErr w:type="gramEnd"/>
      <w:r>
        <w:t xml:space="preserve"> introduce it earlier, as Jan suggested</w:t>
      </w:r>
    </w:p>
  </w:comment>
  <w:comment w:id="15" w:author="Max Lindmark" w:date="2020-12-09T13:51:00Z" w:initials="ML">
    <w:p w14:paraId="23197AAC" w14:textId="77777777" w:rsidR="005911F4" w:rsidRDefault="005911F4" w:rsidP="00FF0C73">
      <w:pPr>
        <w:pStyle w:val="Kommentarer"/>
      </w:pPr>
      <w:r>
        <w:rPr>
          <w:rStyle w:val="Kommentarsreferens"/>
        </w:rPr>
        <w:annotationRef/>
      </w:r>
      <w:r>
        <w:t>Cutting words to fit the limit!</w:t>
      </w:r>
    </w:p>
  </w:comment>
  <w:comment w:id="16" w:author="Anna Gårdmark" w:date="2021-01-12T09:19:00Z" w:initials="AG">
    <w:p w14:paraId="2C18802F" w14:textId="4C291295" w:rsidR="005911F4" w:rsidRDefault="005911F4">
      <w:pPr>
        <w:pStyle w:val="Kommentarer"/>
      </w:pPr>
      <w:r>
        <w:rPr>
          <w:rStyle w:val="Kommentarsreferens"/>
        </w:rPr>
        <w:annotationRef/>
      </w:r>
      <w:proofErr w:type="gramStart"/>
      <w:r>
        <w:t>to</w:t>
      </w:r>
      <w:proofErr w:type="gramEnd"/>
      <w:r>
        <w:t xml:space="preserve"> cut words (and simplify language)</w:t>
      </w:r>
    </w:p>
  </w:comment>
  <w:comment w:id="22" w:author="Anna Gårdmark" w:date="2021-01-12T09:18:00Z" w:initials="AG">
    <w:p w14:paraId="7E9E0A29" w14:textId="2B4F41C2" w:rsidR="005911F4" w:rsidRDefault="005911F4">
      <w:pPr>
        <w:pStyle w:val="Kommentarer"/>
      </w:pPr>
      <w:r>
        <w:rPr>
          <w:rStyle w:val="Kommentarsreferens"/>
        </w:rPr>
        <w:annotationRef/>
      </w:r>
      <w:proofErr w:type="gramStart"/>
      <w:r>
        <w:t>to</w:t>
      </w:r>
      <w:proofErr w:type="gramEnd"/>
      <w:r>
        <w:t xml:space="preserve"> avoid implies &amp; implications in the same sentence</w:t>
      </w:r>
    </w:p>
  </w:comment>
  <w:comment w:id="25" w:author="Jan Ohlberger" w:date="2020-12-22T15:49:00Z" w:initials="Ca">
    <w:p w14:paraId="58E26771" w14:textId="750B8635" w:rsidR="005911F4" w:rsidRDefault="005911F4">
      <w:pPr>
        <w:pStyle w:val="Kommentarer"/>
      </w:pPr>
      <w:r>
        <w:rPr>
          <w:rStyle w:val="Kommentarsreferens"/>
        </w:rPr>
        <w:annotationRef/>
      </w:r>
      <w:r>
        <w:t>We haven’t mentioned yet that we’re concerned with fish or aquatic ectotherms. Could write more generally (e.g. “resource yield”) or mention before.</w:t>
      </w:r>
    </w:p>
  </w:comment>
  <w:comment w:id="27" w:author="Anna Gårdmark" w:date="2021-01-12T09:21:00Z" w:initials="AG">
    <w:p w14:paraId="1D9BB32A" w14:textId="63FCA2E6" w:rsidR="005911F4" w:rsidRDefault="005911F4">
      <w:pPr>
        <w:pStyle w:val="Kommentarer"/>
      </w:pPr>
      <w:r>
        <w:rPr>
          <w:rStyle w:val="Kommentarsreferens"/>
        </w:rPr>
        <w:annotationRef/>
      </w:r>
      <w:proofErr w:type="gramStart"/>
      <w:r>
        <w:t>abbreviation</w:t>
      </w:r>
      <w:proofErr w:type="gramEnd"/>
      <w:r>
        <w:t xml:space="preserve"> that is used below needs to be introduced</w:t>
      </w:r>
    </w:p>
  </w:comment>
  <w:comment w:id="28" w:author="Jan Ohlberger" w:date="2020-12-07T09:44:00Z" w:initials="Ca">
    <w:p w14:paraId="2383EF2E" w14:textId="77777777" w:rsidR="005911F4" w:rsidRDefault="005911F4" w:rsidP="00FF0C73">
      <w:pPr>
        <w:pStyle w:val="Kommentarer"/>
      </w:pPr>
      <w:r>
        <w:rPr>
          <w:rStyle w:val="Kommentarsreferens"/>
        </w:rPr>
        <w:annotationRef/>
      </w:r>
      <w:r>
        <w:t>The word “predict” is used very often, so maybe use a different word when talking about the TSR, e.g. ‘states’ or ‘postulates’?</w:t>
      </w:r>
    </w:p>
  </w:comment>
  <w:comment w:id="29" w:author="Max Lindmark" w:date="2020-12-09T13:51:00Z" w:initials="ML">
    <w:p w14:paraId="177B7142" w14:textId="77777777" w:rsidR="005911F4" w:rsidRDefault="005911F4" w:rsidP="00FF0C73">
      <w:pPr>
        <w:pStyle w:val="Kommentarer"/>
      </w:pPr>
      <w:r>
        <w:rPr>
          <w:rStyle w:val="Kommentarsreferens"/>
        </w:rPr>
        <w:annotationRef/>
      </w:r>
      <w:r>
        <w:rPr>
          <w:rStyle w:val="Kommentarsreferens"/>
        </w:rPr>
        <w:t xml:space="preserve">States works </w:t>
      </w:r>
      <w:r w:rsidRPr="005A1190">
        <w:rPr>
          <w:rStyle w:val="Kommentarsreferens"/>
        </w:rPr>
        <w:sym w:font="Wingdings" w:char="F04A"/>
      </w:r>
    </w:p>
  </w:comment>
  <w:comment w:id="43" w:author="Max Lindmark" w:date="2020-12-22T12:37:00Z" w:initials="ML">
    <w:p w14:paraId="75B4B7A2" w14:textId="77777777" w:rsidR="005911F4" w:rsidRDefault="005911F4" w:rsidP="00FF0C73">
      <w:pPr>
        <w:pStyle w:val="Kommentarer"/>
      </w:pPr>
      <w:r>
        <w:rPr>
          <w:rStyle w:val="Kommentarsreferens"/>
        </w:rPr>
        <w:annotationRef/>
      </w:r>
      <w:proofErr w:type="spellStart"/>
      <w:r>
        <w:t>Ikpewe</w:t>
      </w:r>
      <w:proofErr w:type="spellEnd"/>
      <w:r>
        <w:t xml:space="preserve"> is a new ref..</w:t>
      </w:r>
    </w:p>
  </w:comment>
  <w:comment w:id="53" w:author="Max Lindmark" w:date="2020-12-22T12:38:00Z" w:initials="ML">
    <w:p w14:paraId="30F5A6B5" w14:textId="77777777" w:rsidR="005911F4" w:rsidRDefault="005911F4" w:rsidP="00FF0C73">
      <w:pPr>
        <w:pStyle w:val="Kommentarer"/>
      </w:pPr>
      <w:r>
        <w:rPr>
          <w:rStyle w:val="Kommentarsreferens"/>
        </w:rPr>
        <w:annotationRef/>
      </w:r>
      <w:r>
        <w:t>Not always, but under the common assumption that temperature decreases the energetic efficiency</w:t>
      </w:r>
    </w:p>
  </w:comment>
  <w:comment w:id="54" w:author="Anna Gårdmark" w:date="2021-01-12T09:23:00Z" w:initials="AG">
    <w:p w14:paraId="3EF49FB8" w14:textId="6BEE3524" w:rsidR="005911F4" w:rsidRDefault="005911F4">
      <w:pPr>
        <w:pStyle w:val="Kommentarer"/>
      </w:pPr>
      <w:r>
        <w:rPr>
          <w:rStyle w:val="Kommentarsreferens"/>
        </w:rPr>
        <w:annotationRef/>
      </w:r>
      <w:r>
        <w:t>‘</w:t>
      </w:r>
      <w:proofErr w:type="gramStart"/>
      <w:r>
        <w:t>commonly</w:t>
      </w:r>
      <w:proofErr w:type="gramEnd"/>
      <w:r>
        <w:t>’ is perhaps more adequate then than ‘tend to’?</w:t>
      </w:r>
    </w:p>
  </w:comment>
  <w:comment w:id="55" w:author="Jan Ohlberger" w:date="2020-12-07T10:15:00Z" w:initials="Ca">
    <w:p w14:paraId="5B09341C" w14:textId="77777777" w:rsidR="005911F4" w:rsidRPr="00A1360B" w:rsidRDefault="005911F4" w:rsidP="00FF0C73">
      <w:pPr>
        <w:pStyle w:val="Kommentarer"/>
      </w:pPr>
      <w:r w:rsidRPr="00A1360B">
        <w:rPr>
          <w:rStyle w:val="Kommentarsreferens"/>
        </w:rPr>
        <w:annotationRef/>
      </w:r>
      <w:r w:rsidRPr="00A1360B">
        <w:t xml:space="preserve">Somewhere here or in the discussion we may want to acknowledge that this is also based on the assumption that total metabolic costs of in the natural environment (which includes activity for foraging, predator avoidance etc.) show the same temperature dependence as routine/standard metabolic rate. This is rarely addressed in the literature, primarily for lack of better knowledge and data, I guess, but it is potentially important. </w:t>
      </w:r>
    </w:p>
    <w:p w14:paraId="0B210585" w14:textId="77777777" w:rsidR="005911F4" w:rsidRPr="00A1360B" w:rsidRDefault="005911F4" w:rsidP="00FF0C73">
      <w:pPr>
        <w:pStyle w:val="Kommentarer"/>
      </w:pPr>
    </w:p>
    <w:p w14:paraId="0CDD6FA6" w14:textId="77777777" w:rsidR="005911F4" w:rsidRDefault="005911F4" w:rsidP="00FF0C73">
      <w:pPr>
        <w:pStyle w:val="Kommentarer"/>
      </w:pPr>
      <w:r w:rsidRPr="00A1360B">
        <w:t>The discussion about translating experimental results to the field is tangential to this issue, so maybe it could go there…</w:t>
      </w:r>
    </w:p>
  </w:comment>
  <w:comment w:id="56" w:author="Max Lindmark" w:date="2020-12-09T14:01:00Z" w:initials="ML">
    <w:p w14:paraId="2610ECDA" w14:textId="77777777" w:rsidR="005911F4" w:rsidRDefault="005911F4" w:rsidP="00FF0C73">
      <w:pPr>
        <w:pStyle w:val="Kommentarer"/>
      </w:pPr>
      <w:r>
        <w:rPr>
          <w:rStyle w:val="Kommentarsreferens"/>
        </w:rPr>
        <w:annotationRef/>
      </w:r>
      <w:r>
        <w:t>I agree that would be a good place for that. Good to state our assumptions there (because there are a few when “extrapolating” like that)!</w:t>
      </w:r>
    </w:p>
    <w:p w14:paraId="725B2DDA" w14:textId="77777777" w:rsidR="005911F4" w:rsidRDefault="005911F4" w:rsidP="00FF0C73">
      <w:pPr>
        <w:pStyle w:val="Kommentarer"/>
      </w:pPr>
    </w:p>
    <w:p w14:paraId="2EFAE90D" w14:textId="77777777" w:rsidR="005911F4" w:rsidRDefault="005911F4" w:rsidP="00FF0C73">
      <w:pPr>
        <w:pStyle w:val="Kommentarer"/>
      </w:pPr>
      <w:r>
        <w:t>I added this at around line 439 as you suggest, fits well there!</w:t>
      </w:r>
    </w:p>
  </w:comment>
  <w:comment w:id="57" w:author="Jan Ohlberger" w:date="2020-12-04T10:01:00Z" w:initials="Ca">
    <w:p w14:paraId="6ACB5E14" w14:textId="77777777" w:rsidR="005911F4" w:rsidRDefault="005911F4" w:rsidP="00FF0C73">
      <w:pPr>
        <w:pStyle w:val="Kommentarer"/>
      </w:pPr>
      <w:r>
        <w:rPr>
          <w:rStyle w:val="Kommentarsreferens"/>
        </w:rPr>
        <w:annotationRef/>
      </w:r>
      <w:r>
        <w:t>I suggest to drop ‘or’</w:t>
      </w:r>
    </w:p>
  </w:comment>
  <w:comment w:id="58" w:author="Max Lindmark" w:date="2020-12-09T15:27:00Z" w:initials="ML">
    <w:p w14:paraId="16E5149D" w14:textId="77777777" w:rsidR="005911F4" w:rsidRDefault="005911F4" w:rsidP="00FF0C73">
      <w:pPr>
        <w:pStyle w:val="Kommentarer"/>
      </w:pPr>
      <w:r>
        <w:rPr>
          <w:rStyle w:val="Kommentarsreferens"/>
        </w:rPr>
        <w:annotationRef/>
      </w:r>
      <w:r>
        <w:t>Or perhaps instead drop “over ontogeny”? I think that would be ideal in theory when talking about growth (e.g., within individual as they grow) but we assume here intraspecific reflects ontogeny and it’s possibly confusing to bring up both?</w:t>
      </w:r>
    </w:p>
  </w:comment>
  <w:comment w:id="59" w:author="Jan Ohlberger" w:date="2020-12-22T15:51:00Z" w:initials="Ca">
    <w:p w14:paraId="2F9C4E8C" w14:textId="037C7519" w:rsidR="005911F4" w:rsidRDefault="005911F4">
      <w:pPr>
        <w:pStyle w:val="Kommentarer"/>
      </w:pPr>
      <w:r>
        <w:rPr>
          <w:rStyle w:val="Kommentarsreferens"/>
        </w:rPr>
        <w:annotationRef/>
      </w:r>
      <w:r>
        <w:t>Either works</w:t>
      </w:r>
    </w:p>
  </w:comment>
  <w:comment w:id="60" w:author="Anna Gårdmark" w:date="2021-01-12T09:25:00Z" w:initials="AG">
    <w:p w14:paraId="6DDD7A5A" w14:textId="51BEF762" w:rsidR="00794EC7" w:rsidRDefault="00794EC7">
      <w:pPr>
        <w:pStyle w:val="Kommentarer"/>
      </w:pPr>
      <w:r>
        <w:rPr>
          <w:rStyle w:val="Kommentarsreferens"/>
        </w:rPr>
        <w:annotationRef/>
      </w:r>
      <w:proofErr w:type="gramStart"/>
      <w:r>
        <w:t>keep</w:t>
      </w:r>
      <w:proofErr w:type="gramEnd"/>
      <w:r>
        <w:t xml:space="preserve"> as it is now, I’d say</w:t>
      </w:r>
    </w:p>
  </w:comment>
  <w:comment w:id="63" w:author="Anna Gårdmark" w:date="2021-01-12T09:28:00Z" w:initials="AG">
    <w:p w14:paraId="38E6A699" w14:textId="26B316B2" w:rsidR="00794EC7" w:rsidRDefault="00794EC7">
      <w:pPr>
        <w:pStyle w:val="Kommentarer"/>
      </w:pPr>
      <w:r>
        <w:rPr>
          <w:rStyle w:val="Kommentarsreferens"/>
        </w:rPr>
        <w:annotationRef/>
      </w:r>
      <w:proofErr w:type="gramStart"/>
      <w:r>
        <w:t>growth</w:t>
      </w:r>
      <w:proofErr w:type="gramEnd"/>
      <w:r>
        <w:t xml:space="preserve"> isn’t used for the quantification of net energy gain is it?</w:t>
      </w:r>
    </w:p>
  </w:comment>
  <w:comment w:id="65" w:author="Anna Gårdmark" w:date="2021-01-12T09:30:00Z" w:initials="AG">
    <w:p w14:paraId="4F89AC03" w14:textId="62F49355" w:rsidR="00794EC7" w:rsidRDefault="00794EC7">
      <w:pPr>
        <w:pStyle w:val="Kommentarer"/>
      </w:pPr>
      <w:r>
        <w:rPr>
          <w:rStyle w:val="Kommentarsreferens"/>
        </w:rPr>
        <w:annotationRef/>
      </w:r>
      <w:proofErr w:type="gramStart"/>
      <w:r>
        <w:t>to</w:t>
      </w:r>
      <w:proofErr w:type="gramEnd"/>
      <w:r>
        <w:t xml:space="preserve"> clarify the logical link to the next sentence where you talk about predicted changes in optimum growth temperature (which else is unclear where it comes from)</w:t>
      </w:r>
    </w:p>
  </w:comment>
  <w:comment w:id="71" w:author="Jan Ohlberger" w:date="2020-12-04T10:16:00Z" w:initials="Ca">
    <w:p w14:paraId="6D547B83" w14:textId="77777777" w:rsidR="005911F4" w:rsidRDefault="005911F4" w:rsidP="00FF0C73">
      <w:pPr>
        <w:pStyle w:val="Kommentarer"/>
      </w:pPr>
      <w:r w:rsidRPr="00437672">
        <w:rPr>
          <w:rStyle w:val="Kommentarsreferens"/>
        </w:rPr>
        <w:annotationRef/>
      </w:r>
      <w:r w:rsidRPr="00437672">
        <w:t>Need to be consistent with regard to past/present (below is mostly present tense)</w:t>
      </w:r>
    </w:p>
  </w:comment>
  <w:comment w:id="72" w:author="Max Lindmark" w:date="2020-12-09T16:40:00Z" w:initials="ML">
    <w:p w14:paraId="5D133E6F" w14:textId="77777777" w:rsidR="005911F4" w:rsidRDefault="005911F4" w:rsidP="00FF0C73">
      <w:pPr>
        <w:pStyle w:val="Kommentarer"/>
      </w:pPr>
      <w:r>
        <w:rPr>
          <w:rStyle w:val="Kommentarsreferens"/>
        </w:rPr>
        <w:annotationRef/>
      </w:r>
      <w:r>
        <w:t>Is it better now? I always struggle with this. I now use past tense for verbs like “found” and “estimated” and “where favored”, which we did in the past, but use present tense for e.g., the relationships we found “relationship is”. Is that ok?</w:t>
      </w:r>
    </w:p>
  </w:comment>
  <w:comment w:id="73" w:author="Jan Ohlberger" w:date="2020-12-22T15:51:00Z" w:initials="Ca">
    <w:p w14:paraId="74CCE91D" w14:textId="48C87303" w:rsidR="005911F4" w:rsidRDefault="005911F4">
      <w:pPr>
        <w:pStyle w:val="Kommentarer"/>
      </w:pPr>
      <w:r>
        <w:rPr>
          <w:rStyle w:val="Kommentarsreferens"/>
        </w:rPr>
        <w:annotationRef/>
      </w:r>
      <w:r>
        <w:t>yes</w:t>
      </w:r>
    </w:p>
  </w:comment>
  <w:comment w:id="76" w:author="Max Lindmark" w:date="2020-12-09T16:35:00Z" w:initials="ML">
    <w:p w14:paraId="464F0D41" w14:textId="77777777" w:rsidR="005911F4" w:rsidRDefault="005911F4" w:rsidP="00FF0C73">
      <w:pPr>
        <w:pStyle w:val="Kommentarer"/>
      </w:pPr>
      <w:r>
        <w:rPr>
          <w:rStyle w:val="Kommentarsreferens"/>
        </w:rPr>
        <w:annotationRef/>
      </w:r>
      <w:r>
        <w:t>In line with your comment Jan about describing the parameters not only by their math notation I described these in words too!</w:t>
      </w:r>
    </w:p>
  </w:comment>
  <w:comment w:id="79" w:author="Max Lindmark" w:date="2020-12-09T16:31:00Z" w:initials="ML">
    <w:p w14:paraId="61BC43CA" w14:textId="77777777" w:rsidR="005911F4" w:rsidRDefault="005911F4" w:rsidP="00FF0C73">
      <w:pPr>
        <w:autoSpaceDE w:val="0"/>
        <w:autoSpaceDN w:val="0"/>
        <w:adjustRightInd w:val="0"/>
        <w:rPr>
          <w:sz w:val="32"/>
          <w:szCs w:val="32"/>
          <w:lang w:val="en-GB"/>
        </w:rPr>
      </w:pPr>
      <w:r>
        <w:rPr>
          <w:rStyle w:val="Kommentarsreferens"/>
        </w:rPr>
        <w:annotationRef/>
      </w:r>
      <w:r>
        <w:t>This is the exact wording from Padfield 2020, “</w:t>
      </w:r>
      <w:r>
        <w:rPr>
          <w:sz w:val="32"/>
          <w:szCs w:val="32"/>
          <w:lang w:val="en-GB"/>
        </w:rPr>
        <w:t>Temperature-dependent changes to host–parasite interactions alter</w:t>
      </w:r>
    </w:p>
    <w:p w14:paraId="0E8179AC" w14:textId="77777777" w:rsidR="005911F4" w:rsidRDefault="005911F4" w:rsidP="00FF0C73">
      <w:pPr>
        <w:pStyle w:val="Kommentarer"/>
      </w:pPr>
      <w:r>
        <w:rPr>
          <w:sz w:val="32"/>
          <w:szCs w:val="32"/>
          <w:lang w:val="en-GB"/>
        </w:rPr>
        <w:t>the thermal performance of a bacterial host</w:t>
      </w:r>
      <w:r>
        <w:t>”</w:t>
      </w:r>
    </w:p>
    <w:p w14:paraId="1825746F" w14:textId="77777777" w:rsidR="005911F4" w:rsidRDefault="005911F4" w:rsidP="00FF0C73">
      <w:pPr>
        <w:pStyle w:val="Kommentarer"/>
      </w:pPr>
    </w:p>
    <w:p w14:paraId="6FF07B98" w14:textId="77777777" w:rsidR="005911F4" w:rsidRDefault="005911F4" w:rsidP="00FF0C73">
      <w:pPr>
        <w:pStyle w:val="Kommentarer"/>
      </w:pPr>
      <w:r>
        <w:t xml:space="preserve">Not sure exactly what it means though! It’s not the temperature where it reaches half the maximum at least… </w:t>
      </w:r>
    </w:p>
  </w:comment>
  <w:comment w:id="80" w:author="Jan Ohlberger" w:date="2020-12-22T15:51:00Z" w:initials="Ca">
    <w:p w14:paraId="6BC556CB" w14:textId="77777777" w:rsidR="005911F4" w:rsidRDefault="005911F4">
      <w:pPr>
        <w:pStyle w:val="Kommentarer"/>
      </w:pPr>
      <w:r>
        <w:rPr>
          <w:rStyle w:val="Kommentarsreferens"/>
        </w:rPr>
        <w:annotationRef/>
      </w:r>
      <w:r>
        <w:t>Yes, sounds obscure and doesn’t really make sense.</w:t>
      </w:r>
    </w:p>
    <w:p w14:paraId="4A97B663" w14:textId="13A14E1C" w:rsidR="005911F4" w:rsidRDefault="005911F4">
      <w:pPr>
        <w:pStyle w:val="Kommentarer"/>
      </w:pPr>
      <w:r>
        <w:t xml:space="preserve">Could you send the code with that function so we can try to figure it out? </w:t>
      </w:r>
    </w:p>
  </w:comment>
  <w:comment w:id="81" w:author="Max Lindmark" w:date="2020-11-30T16:04:00Z" w:initials="ML">
    <w:p w14:paraId="77C27C0A" w14:textId="77777777" w:rsidR="005911F4" w:rsidRPr="00182ACE" w:rsidRDefault="005911F4" w:rsidP="00FF0C73">
      <w:pPr>
        <w:pStyle w:val="Kommentarer"/>
      </w:pPr>
      <w:r>
        <w:rPr>
          <w:rStyle w:val="Kommentarsreferens"/>
        </w:rPr>
        <w:annotationRef/>
      </w:r>
      <w:r w:rsidRPr="00182ACE">
        <w:rPr>
          <w:rStyle w:val="Kommentarsreferens"/>
        </w:rPr>
        <w:t xml:space="preserve">We did not really bring up the </w:t>
      </w:r>
      <w:r>
        <w:rPr>
          <w:rStyle w:val="Kommentarsreferens"/>
        </w:rPr>
        <w:t>conceptual figure before so now it gets its own paragraph in line with the other figures.</w:t>
      </w:r>
    </w:p>
  </w:comment>
  <w:comment w:id="82" w:author="Jan Ohlberger" w:date="2020-12-04T10:33:00Z" w:initials="Ca">
    <w:p w14:paraId="7B1D755A" w14:textId="77777777" w:rsidR="005911F4" w:rsidRDefault="005911F4" w:rsidP="00FF0C73">
      <w:pPr>
        <w:pStyle w:val="Kommentarer"/>
      </w:pPr>
      <w:r>
        <w:rPr>
          <w:rStyle w:val="Kommentarsreferens"/>
        </w:rPr>
        <w:annotationRef/>
      </w:r>
      <w:r>
        <w:t>I think this short section needs some more work</w:t>
      </w:r>
    </w:p>
  </w:comment>
  <w:comment w:id="83" w:author="Max Lindmark" w:date="2020-12-09T15:56:00Z" w:initials="ML">
    <w:p w14:paraId="342C094A" w14:textId="77777777" w:rsidR="005911F4" w:rsidRDefault="005911F4" w:rsidP="00FF0C73">
      <w:pPr>
        <w:pStyle w:val="Kommentarer"/>
      </w:pPr>
      <w:r>
        <w:rPr>
          <w:rStyle w:val="Kommentarsreferens"/>
        </w:rPr>
        <w:annotationRef/>
      </w:r>
      <w:r>
        <w:t>Tried to work on it! Clearer now?</w:t>
      </w:r>
    </w:p>
  </w:comment>
  <w:comment w:id="85" w:author="Jan Ohlberger" w:date="2020-12-04T13:37:00Z" w:initials="Ca">
    <w:p w14:paraId="186D1EA6" w14:textId="77777777" w:rsidR="005911F4" w:rsidRDefault="005911F4" w:rsidP="00FF0C73">
      <w:pPr>
        <w:pStyle w:val="Kommentarer"/>
      </w:pPr>
      <w:r>
        <w:rPr>
          <w:rStyle w:val="Kommentarsreferens"/>
        </w:rPr>
        <w:annotationRef/>
      </w:r>
      <w:r>
        <w:t>Rather ‘match’?</w:t>
      </w:r>
    </w:p>
  </w:comment>
  <w:comment w:id="84" w:author="Max Lindmark" w:date="2020-12-09T15:35:00Z" w:initials="ML">
    <w:p w14:paraId="2D3D73B6" w14:textId="77777777" w:rsidR="005911F4" w:rsidRDefault="005911F4" w:rsidP="00FF0C73">
      <w:pPr>
        <w:pStyle w:val="Kommentarer"/>
      </w:pPr>
      <w:r>
        <w:rPr>
          <w:rStyle w:val="Kommentarsreferens"/>
        </w:rPr>
        <w:annotationRef/>
      </w:r>
      <w:r>
        <w:t>Or support?</w:t>
      </w:r>
    </w:p>
  </w:comment>
  <w:comment w:id="93" w:author="Jan Ohlberger" w:date="2020-12-04T10:32:00Z" w:initials="Ca">
    <w:p w14:paraId="298CE9CE" w14:textId="77777777" w:rsidR="005911F4" w:rsidRDefault="005911F4" w:rsidP="00FF0C73">
      <w:pPr>
        <w:pStyle w:val="Kommentarer"/>
      </w:pPr>
      <w:r>
        <w:rPr>
          <w:rStyle w:val="Kommentarsreferens"/>
        </w:rPr>
        <w:annotationRef/>
      </w:r>
      <w:r>
        <w:t>But we haven’t introduced Fig. S4 yet…</w:t>
      </w:r>
    </w:p>
  </w:comment>
  <w:comment w:id="94" w:author="Max Lindmark" w:date="2020-12-09T15:48:00Z" w:initials="ML">
    <w:p w14:paraId="1DF251C4" w14:textId="77777777" w:rsidR="005911F4" w:rsidRDefault="005911F4" w:rsidP="00FF0C73">
      <w:pPr>
        <w:pStyle w:val="Kommentarer"/>
      </w:pPr>
      <w:r>
        <w:rPr>
          <w:rStyle w:val="Kommentarsreferens"/>
        </w:rPr>
        <w:annotationRef/>
      </w:r>
      <w:r>
        <w:t>I rearranged this, I mean to refer to the criterion from Morita, so I hope we don’t have to cite S4 here!</w:t>
      </w:r>
    </w:p>
  </w:comment>
  <w:comment w:id="95" w:author="Jan Ohlberger" w:date="2020-12-22T15:54:00Z" w:initials="Ca">
    <w:p w14:paraId="5063E290" w14:textId="7B7F9316" w:rsidR="005911F4" w:rsidRDefault="005911F4">
      <w:pPr>
        <w:pStyle w:val="Kommentarer"/>
      </w:pPr>
      <w:r>
        <w:rPr>
          <w:rStyle w:val="Kommentarsreferens"/>
        </w:rPr>
        <w:annotationRef/>
      </w:r>
      <w:r>
        <w:t xml:space="preserve">Ok </w:t>
      </w:r>
    </w:p>
  </w:comment>
  <w:comment w:id="97" w:author="Anna Gårdmark" w:date="2021-01-12T10:15:00Z" w:initials="AG">
    <w:p w14:paraId="5207BF15" w14:textId="7C6D9136" w:rsidR="002F1D23" w:rsidRDefault="002F1D23">
      <w:pPr>
        <w:pStyle w:val="Kommentarer"/>
      </w:pPr>
      <w:r>
        <w:rPr>
          <w:rStyle w:val="Kommentarsreferens"/>
        </w:rPr>
        <w:annotationRef/>
      </w:r>
      <w:proofErr w:type="gramStart"/>
      <w:r>
        <w:rPr>
          <w:rStyle w:val="Kommentarsreferens"/>
        </w:rPr>
        <w:t>the</w:t>
      </w:r>
      <w:proofErr w:type="gramEnd"/>
      <w:r>
        <w:rPr>
          <w:rStyle w:val="Kommentarsreferens"/>
        </w:rPr>
        <w:t xml:space="preserve"> way the previous sentence is written to me reads as if there is</w:t>
      </w:r>
      <w:r>
        <w:t xml:space="preserve"> only one criterion (smaller mass </w:t>
      </w:r>
      <w:proofErr w:type="spellStart"/>
      <w:r>
        <w:t>exp</w:t>
      </w:r>
      <w:proofErr w:type="spellEnd"/>
      <w:r>
        <w:t xml:space="preserve"> for cons than </w:t>
      </w:r>
      <w:proofErr w:type="spellStart"/>
      <w:r>
        <w:t>metab</w:t>
      </w:r>
      <w:proofErr w:type="spellEnd"/>
      <w:r>
        <w:t>) [optimum growth reads as a consequence], suggest you clarify this with a list (although I’m generally against lists in texts)</w:t>
      </w:r>
    </w:p>
  </w:comment>
  <w:comment w:id="103" w:author="Anna Gårdmark" w:date="2021-01-12T10:22:00Z" w:initials="AG">
    <w:p w14:paraId="284A2366" w14:textId="0F80ADB3" w:rsidR="002F1D23" w:rsidRDefault="002F1D23">
      <w:pPr>
        <w:pStyle w:val="Kommentarer"/>
      </w:pPr>
      <w:r>
        <w:rPr>
          <w:rStyle w:val="Kommentarsreferens"/>
        </w:rPr>
        <w:annotationRef/>
      </w:r>
      <w:proofErr w:type="gramStart"/>
      <w:r>
        <w:t>need</w:t>
      </w:r>
      <w:proofErr w:type="gramEnd"/>
      <w:r>
        <w:t xml:space="preserve"> to clearly make the link between net energy gain and growth (not obvious to most readers), and to explicitly state the prediction in terms of growth optimum.</w:t>
      </w:r>
    </w:p>
  </w:comment>
  <w:comment w:id="105" w:author="Anna Gårdmark" w:date="2021-01-12T10:23:00Z" w:initials="AG">
    <w:p w14:paraId="22F4CD21" w14:textId="23FD5784" w:rsidR="002F1D23" w:rsidRDefault="002F1D23">
      <w:pPr>
        <w:pStyle w:val="Kommentarer"/>
      </w:pPr>
      <w:r>
        <w:rPr>
          <w:rStyle w:val="Kommentarsreferens"/>
        </w:rPr>
        <w:annotationRef/>
      </w:r>
      <w:proofErr w:type="gramStart"/>
      <w:r>
        <w:t>worth</w:t>
      </w:r>
      <w:proofErr w:type="gramEnd"/>
      <w:r>
        <w:t xml:space="preserve"> repeating I think (as it is so often done interspecifically)</w:t>
      </w:r>
    </w:p>
  </w:comment>
  <w:comment w:id="106" w:author="Max Lindmark" w:date="2020-12-21T17:31:00Z" w:initials="ML">
    <w:p w14:paraId="74377C14" w14:textId="77777777" w:rsidR="005911F4" w:rsidRDefault="005911F4" w:rsidP="00FF0C73">
      <w:pPr>
        <w:pStyle w:val="Kommentarer"/>
      </w:pPr>
      <w:r>
        <w:rPr>
          <w:rStyle w:val="Kommentarsreferens"/>
        </w:rPr>
        <w:annotationRef/>
      </w:r>
      <w:r>
        <w:t>Keep or remove, since we removed the main equations for the other log-log models? On the other side, it’s only one sentence (but we haven’t introduced m not how it’s been rescaled…)</w:t>
      </w:r>
    </w:p>
  </w:comment>
  <w:comment w:id="107" w:author="Jan Ohlberger" w:date="2020-12-22T15:54:00Z" w:initials="Ca">
    <w:p w14:paraId="614A4DFF" w14:textId="38A8CC5A" w:rsidR="005911F4" w:rsidRDefault="005911F4">
      <w:pPr>
        <w:pStyle w:val="Kommentarer"/>
      </w:pPr>
      <w:r>
        <w:rPr>
          <w:rStyle w:val="Kommentarsreferens"/>
        </w:rPr>
        <w:annotationRef/>
      </w:r>
      <w:r>
        <w:t>How about “</w:t>
      </w:r>
      <w:r w:rsidRPr="00C22AC7">
        <w:t xml:space="preserve">where </w:t>
      </w:r>
      <w:r w:rsidRPr="00C22AC7">
        <w:rPr>
          <w:i/>
        </w:rPr>
        <w:t>m</w:t>
      </w:r>
      <w:r w:rsidRPr="00C22AC7">
        <w:t xml:space="preserve"> is the natural log of the rescaled body mass</w:t>
      </w:r>
      <w:r>
        <w:t xml:space="preserve">, calculated as the species-specific </w:t>
      </w:r>
      <w:r w:rsidRPr="00C22AC7">
        <w:t>ratio of mass to maturation mass</w:t>
      </w:r>
      <w:r>
        <w:t>”?</w:t>
      </w:r>
    </w:p>
  </w:comment>
  <w:comment w:id="108" w:author="Anna Gårdmark" w:date="2021-01-12T10:25:00Z" w:initials="AG">
    <w:p w14:paraId="2FF7A05A" w14:textId="0F597C54" w:rsidR="00DE3AE2" w:rsidRDefault="00DE3AE2">
      <w:pPr>
        <w:pStyle w:val="Kommentarer"/>
      </w:pPr>
      <w:r>
        <w:rPr>
          <w:rStyle w:val="Kommentarsreferens"/>
        </w:rPr>
        <w:annotationRef/>
      </w:r>
      <w:proofErr w:type="gramStart"/>
      <w:r>
        <w:t>fine</w:t>
      </w:r>
      <w:proofErr w:type="gramEnd"/>
      <w:r>
        <w:t xml:space="preserve"> to keep, as this is a general point, and an easy-to-understand equation</w:t>
      </w:r>
    </w:p>
  </w:comment>
  <w:comment w:id="109" w:author="Max Lindmark" w:date="2020-12-09T14:06:00Z" w:initials="ML">
    <w:p w14:paraId="0FA00E18" w14:textId="77777777" w:rsidR="005911F4" w:rsidRDefault="005911F4" w:rsidP="00FF0C73">
      <w:pPr>
        <w:pStyle w:val="Kommentarer"/>
      </w:pPr>
      <w:r>
        <w:rPr>
          <w:rStyle w:val="Kommentarsreferens"/>
        </w:rPr>
        <w:annotationRef/>
      </w:r>
      <w:r>
        <w:t>This wording I like!</w:t>
      </w:r>
    </w:p>
  </w:comment>
  <w:comment w:id="110" w:author="Jan Ohlberger" w:date="2020-12-04T13:36:00Z" w:initials="Ca">
    <w:p w14:paraId="0A4967E5" w14:textId="77777777" w:rsidR="005911F4" w:rsidRDefault="005911F4" w:rsidP="00FF0C73">
      <w:pPr>
        <w:pStyle w:val="Kommentarer"/>
      </w:pPr>
      <w:r w:rsidRPr="00F30E9C">
        <w:rPr>
          <w:rStyle w:val="Kommentarsreferens"/>
        </w:rPr>
        <w:annotationRef/>
      </w:r>
      <w:r w:rsidRPr="00F30E9C">
        <w:t>Maybe start with our findings and then the resulting prediction from growth models – to emphasize our contribution, i.e. the scaling of the rates (not the growth model or its predictions)???</w:t>
      </w:r>
    </w:p>
  </w:comment>
  <w:comment w:id="111" w:author="Max Lindmark" w:date="2020-12-09T17:00:00Z" w:initials="ML">
    <w:p w14:paraId="3D236002" w14:textId="77777777" w:rsidR="005911F4" w:rsidRDefault="005911F4" w:rsidP="00FF0C73">
      <w:pPr>
        <w:pStyle w:val="Kommentarer"/>
      </w:pPr>
      <w:r>
        <w:rPr>
          <w:rStyle w:val="Kommentarsreferens"/>
        </w:rPr>
        <w:annotationRef/>
      </w:r>
      <w:r>
        <w:rPr>
          <w:rStyle w:val="Kommentarsreferens"/>
        </w:rPr>
        <w:t xml:space="preserve">Yes, agree… </w:t>
      </w:r>
      <w:r>
        <w:t>See edits!</w:t>
      </w:r>
    </w:p>
  </w:comment>
  <w:comment w:id="115" w:author="Jan Ohlberger" w:date="2020-12-04T10:44:00Z" w:initials="Ca">
    <w:p w14:paraId="1126FFD3" w14:textId="77777777" w:rsidR="005911F4" w:rsidRDefault="005911F4" w:rsidP="00FF0C73">
      <w:pPr>
        <w:pStyle w:val="Kommentarer"/>
      </w:pPr>
      <w:r w:rsidRPr="00EE28ED">
        <w:rPr>
          <w:rStyle w:val="Kommentarsreferens"/>
        </w:rPr>
        <w:annotationRef/>
      </w:r>
      <w:r w:rsidRPr="00EE28ED">
        <w:t>Not sure what the ‘by’ means here? Results also depend on that? Should this be split into two sentences?</w:t>
      </w:r>
    </w:p>
  </w:comment>
  <w:comment w:id="116" w:author="Max Lindmark" w:date="2020-12-09T16:48:00Z" w:initials="ML">
    <w:p w14:paraId="203105FD" w14:textId="77777777" w:rsidR="005911F4" w:rsidRDefault="005911F4" w:rsidP="00FF0C73">
      <w:pPr>
        <w:pStyle w:val="Kommentarer"/>
        <w:rPr>
          <w:noProof/>
        </w:rPr>
      </w:pPr>
      <w:r>
        <w:rPr>
          <w:rStyle w:val="Kommentarsreferens"/>
        </w:rPr>
        <w:annotationRef/>
      </w:r>
      <w:r>
        <w:t xml:space="preserve">Right, this was pretty hastily introduced! What I was trying to get to was that if we would have e.g., looked at intraspecific consumption rates across a temperature gradient for cod, from the southern North Sea to northern Norway, perhaps we wouldn’t expect a unimodal curve, but it’s still intraspecific data. However, at each given location of this population, the response to temperature is most likely unimodal. </w:t>
      </w:r>
    </w:p>
    <w:p w14:paraId="13BF8791" w14:textId="77777777" w:rsidR="005911F4" w:rsidRDefault="005911F4" w:rsidP="00FF0C73">
      <w:pPr>
        <w:pStyle w:val="Kommentarer"/>
        <w:rPr>
          <w:noProof/>
        </w:rPr>
      </w:pPr>
    </w:p>
    <w:p w14:paraId="35C0722F" w14:textId="77777777" w:rsidR="005911F4" w:rsidRDefault="005911F4" w:rsidP="00FF0C73">
      <w:pPr>
        <w:pStyle w:val="Kommentarer"/>
      </w:pPr>
      <w:r>
        <w:t>I can try and explain that better!</w:t>
      </w:r>
      <w:r>
        <w:rPr>
          <w:noProof/>
        </w:rPr>
        <w:t xml:space="preserve"> But </w:t>
      </w:r>
      <w:r>
        <w:t>I think it’s more fitting to bring this up when talking about patterns in natural systems and the Denderen paper</w:t>
      </w:r>
      <w:r>
        <w:rPr>
          <w:noProof/>
        </w:rPr>
        <w:t xml:space="preserve">. See edits </w:t>
      </w:r>
      <w:r>
        <w:t>around line 485</w:t>
      </w:r>
    </w:p>
  </w:comment>
  <w:comment w:id="118" w:author="Anna Gårdmark" w:date="2021-01-12T10:32:00Z" w:initials="AG">
    <w:p w14:paraId="029C64B5" w14:textId="49F0AF05" w:rsidR="009D01E6" w:rsidRDefault="009D01E6">
      <w:pPr>
        <w:pStyle w:val="Kommentarer"/>
      </w:pPr>
      <w:r>
        <w:rPr>
          <w:rStyle w:val="Kommentarsreferens"/>
        </w:rPr>
        <w:annotationRef/>
      </w:r>
      <w:proofErr w:type="gramStart"/>
      <w:r>
        <w:t>first</w:t>
      </w:r>
      <w:proofErr w:type="gramEnd"/>
      <w:r>
        <w:t xml:space="preserve"> time fish appears in this paragraph – a bit abrupt? </w:t>
      </w:r>
      <w:proofErr w:type="gramStart"/>
      <w:r>
        <w:t>perhaps</w:t>
      </w:r>
      <w:proofErr w:type="gramEnd"/>
      <w:r>
        <w:t xml:space="preserve"> introduce in previous sentence (see suggestion)</w:t>
      </w:r>
    </w:p>
  </w:comment>
  <w:comment w:id="119" w:author="Max Lindmark" w:date="2020-12-22T09:30:00Z" w:initials="ML">
    <w:p w14:paraId="32E94ADE" w14:textId="77777777" w:rsidR="005911F4" w:rsidRDefault="005911F4" w:rsidP="00FF0C73">
      <w:pPr>
        <w:pStyle w:val="Kommentarer"/>
      </w:pPr>
      <w:r>
        <w:rPr>
          <w:rStyle w:val="Kommentarsreferens"/>
        </w:rPr>
        <w:annotationRef/>
      </w:r>
      <w:r>
        <w:t xml:space="preserve">Major edits to this paragraph! Before I wanted to start with the exponent part and the VBGE, followed by the </w:t>
      </w:r>
      <w:proofErr w:type="spellStart"/>
      <w:r>
        <w:t>topt</w:t>
      </w:r>
      <w:proofErr w:type="spellEnd"/>
      <w:r>
        <w:t>. Now it’s instead a long paragraph linking the two to TSR…</w:t>
      </w:r>
    </w:p>
  </w:comment>
  <w:comment w:id="128" w:author="Anna Gårdmark" w:date="2021-01-12T10:34:00Z" w:initials="AG">
    <w:p w14:paraId="3D6C683A" w14:textId="185C42CE" w:rsidR="009D01E6" w:rsidRDefault="009D01E6">
      <w:pPr>
        <w:pStyle w:val="Kommentarer"/>
      </w:pPr>
      <w:r>
        <w:rPr>
          <w:rStyle w:val="Kommentarsreferens"/>
        </w:rPr>
        <w:annotationRef/>
      </w:r>
      <w:proofErr w:type="gramStart"/>
      <w:r>
        <w:t>specify</w:t>
      </w:r>
      <w:proofErr w:type="gramEnd"/>
      <w:r>
        <w:t xml:space="preserve"> declines with what</w:t>
      </w:r>
    </w:p>
  </w:comment>
  <w:comment w:id="129" w:author="Jan Ohlberger" w:date="2020-12-04T10:49:00Z" w:initials="Ca">
    <w:p w14:paraId="3AE9FFAA" w14:textId="77777777" w:rsidR="005911F4" w:rsidRPr="002770C7" w:rsidRDefault="005911F4" w:rsidP="00FF0C73">
      <w:pPr>
        <w:pStyle w:val="Kommentarer"/>
      </w:pPr>
      <w:r w:rsidRPr="002770C7">
        <w:rPr>
          <w:rStyle w:val="Kommentarsreferens"/>
        </w:rPr>
        <w:annotationRef/>
      </w:r>
      <w:r w:rsidRPr="002770C7">
        <w:t>I’d say that suggested explanations, or model assumptions, have been questioned (not the changes themselves).</w:t>
      </w:r>
    </w:p>
    <w:p w14:paraId="3E01EE81" w14:textId="77777777" w:rsidR="005911F4" w:rsidRPr="002770C7" w:rsidRDefault="005911F4" w:rsidP="00FF0C73">
      <w:pPr>
        <w:pStyle w:val="Kommentarer"/>
      </w:pPr>
      <w:r w:rsidRPr="002770C7">
        <w:t xml:space="preserve">I suggest re-writing this, and I’m wondering if we can take a broader perspective to start this paragraph. Not sure how… </w:t>
      </w:r>
    </w:p>
    <w:p w14:paraId="6B27AB38" w14:textId="77777777" w:rsidR="005911F4" w:rsidRDefault="005911F4" w:rsidP="00FF0C73">
      <w:pPr>
        <w:pStyle w:val="Kommentarer"/>
      </w:pPr>
      <w:r w:rsidRPr="002770C7">
        <w:t>Maybe state again that declines in adult body sizes are widespread, but the mechanisms are debated? Or begin with our findings?</w:t>
      </w:r>
    </w:p>
  </w:comment>
  <w:comment w:id="130" w:author="Max Lindmark" w:date="2020-12-10T17:06:00Z" w:initials="ML">
    <w:p w14:paraId="6BE073CF" w14:textId="77777777" w:rsidR="005911F4" w:rsidRDefault="005911F4" w:rsidP="00FF0C73">
      <w:pPr>
        <w:pStyle w:val="Kommentarer"/>
        <w:rPr>
          <w:noProof/>
        </w:rPr>
      </w:pPr>
      <w:r>
        <w:rPr>
          <w:rStyle w:val="Kommentarsreferens"/>
        </w:rPr>
        <w:annotationRef/>
      </w:r>
      <w:r>
        <w:t>Hmm yes, it is more about the specific model and the assumptions in that paper. I’ll rephrase!</w:t>
      </w:r>
    </w:p>
    <w:p w14:paraId="1CC7BEC4" w14:textId="77777777" w:rsidR="005911F4" w:rsidRDefault="005911F4" w:rsidP="00FF0C73">
      <w:pPr>
        <w:pStyle w:val="Kommentarer"/>
        <w:rPr>
          <w:noProof/>
        </w:rPr>
      </w:pPr>
    </w:p>
    <w:p w14:paraId="35EE34B4" w14:textId="77777777" w:rsidR="005911F4" w:rsidRDefault="005911F4" w:rsidP="00FF0C73">
      <w:pPr>
        <w:pStyle w:val="Kommentarer"/>
      </w:pPr>
      <w:r>
        <w:rPr>
          <w:noProof/>
        </w:rPr>
        <w:t>And I'll also reorder this paragraph so that it starts with TSR, followed by our findings and then in relation to VBGEt</w:t>
      </w:r>
    </w:p>
  </w:comment>
  <w:comment w:id="135" w:author="Anna Gårdmark" w:date="2021-01-12T10:39:00Z" w:initials="AG">
    <w:p w14:paraId="1AAFFFAC" w14:textId="3C600CC1" w:rsidR="00E56DA6" w:rsidRDefault="00E56DA6">
      <w:pPr>
        <w:pStyle w:val="Kommentarer"/>
      </w:pPr>
      <w:r>
        <w:rPr>
          <w:rStyle w:val="Kommentarsreferens"/>
        </w:rPr>
        <w:annotationRef/>
      </w:r>
      <w:proofErr w:type="gramStart"/>
      <w:r>
        <w:t>can</w:t>
      </w:r>
      <w:proofErr w:type="gramEnd"/>
      <w:r>
        <w:t xml:space="preserve"> probably be removed, as you’ve already said “empirically derived intraspecific parameterizations”</w:t>
      </w:r>
    </w:p>
  </w:comment>
  <w:comment w:id="144" w:author="Max Lindmark" w:date="2020-12-22T09:42:00Z" w:initials="ML">
    <w:p w14:paraId="0E68AC85" w14:textId="77777777" w:rsidR="005911F4" w:rsidRDefault="005911F4" w:rsidP="00FF0C73">
      <w:pPr>
        <w:pStyle w:val="Kommentarer"/>
      </w:pPr>
      <w:r>
        <w:rPr>
          <w:rStyle w:val="Kommentarsreferens"/>
        </w:rPr>
        <w:annotationRef/>
      </w:r>
      <w:r>
        <w:t>Could perhaps be dropped…</w:t>
      </w:r>
    </w:p>
  </w:comment>
  <w:comment w:id="145" w:author="Jan Ohlberger" w:date="2020-12-22T16:01:00Z" w:initials="Ca">
    <w:p w14:paraId="69CE5B5C" w14:textId="00398E76" w:rsidR="005911F4" w:rsidRDefault="005911F4">
      <w:pPr>
        <w:pStyle w:val="Kommentarer"/>
      </w:pPr>
      <w:r>
        <w:rPr>
          <w:rStyle w:val="Kommentarsreferens"/>
        </w:rPr>
        <w:annotationRef/>
      </w:r>
      <w:r>
        <w:t>I think so. Instead provide references, and this could be one, at the end of the previous sentence on the unimodal relationship of consumption?</w:t>
      </w:r>
    </w:p>
  </w:comment>
  <w:comment w:id="153" w:author="Anna Gårdmark" w:date="2021-01-12T10:43:00Z" w:initials="AG">
    <w:p w14:paraId="2C8273DE" w14:textId="036610F1" w:rsidR="00E56DA6" w:rsidRDefault="00E56DA6">
      <w:pPr>
        <w:pStyle w:val="Kommentarer"/>
      </w:pPr>
      <w:r>
        <w:rPr>
          <w:rStyle w:val="Kommentarsreferens"/>
        </w:rPr>
        <w:annotationRef/>
      </w:r>
      <w:proofErr w:type="gramStart"/>
      <w:r>
        <w:t>start</w:t>
      </w:r>
      <w:proofErr w:type="gramEnd"/>
      <w:r>
        <w:t xml:space="preserve"> with “And”?? </w:t>
      </w:r>
      <w:proofErr w:type="gramStart"/>
      <w:r>
        <w:t>reads</w:t>
      </w:r>
      <w:proofErr w:type="gramEnd"/>
      <w:r>
        <w:t xml:space="preserve"> strangely to me.</w:t>
      </w:r>
    </w:p>
  </w:comment>
  <w:comment w:id="156" w:author="Jan Ohlberger" w:date="2020-12-04T15:50:00Z" w:initials="Ca">
    <w:p w14:paraId="60AF1699" w14:textId="77777777" w:rsidR="005911F4" w:rsidRDefault="005911F4" w:rsidP="00FF0C73">
      <w:pPr>
        <w:pStyle w:val="Kommentarer"/>
      </w:pPr>
      <w:r>
        <w:rPr>
          <w:rStyle w:val="Kommentarsreferens"/>
        </w:rPr>
        <w:annotationRef/>
      </w:r>
      <w:r>
        <w:t>Took this out. I think in the introduction it works to say ‘we don’t know’ but after presenting our results rather not.</w:t>
      </w:r>
    </w:p>
  </w:comment>
  <w:comment w:id="157" w:author="Max Lindmark" w:date="2020-12-10T16:08:00Z" w:initials="ML">
    <w:p w14:paraId="3802D2D6" w14:textId="77777777" w:rsidR="005911F4" w:rsidRPr="00FB33DE" w:rsidRDefault="005911F4" w:rsidP="00FF0C73">
      <w:pPr>
        <w:pStyle w:val="Kommentarer"/>
      </w:pPr>
      <w:r>
        <w:rPr>
          <w:rStyle w:val="Kommentarsreferens"/>
        </w:rPr>
        <w:annotationRef/>
      </w:r>
      <w:r>
        <w:rPr>
          <w:rStyle w:val="Kommentarsreferens"/>
        </w:rPr>
        <w:annotationRef/>
      </w:r>
      <w:r w:rsidRPr="00F712AB">
        <w:rPr>
          <w:rStyle w:val="Kommentarsreferens"/>
          <w:highlight w:val="yellow"/>
        </w:rPr>
        <w:annotationRef/>
      </w:r>
      <w:r w:rsidRPr="00FB33DE">
        <w:t>Here’s your comment Jan:</w:t>
      </w:r>
    </w:p>
    <w:p w14:paraId="5F5F1AC1" w14:textId="77777777" w:rsidR="005911F4" w:rsidRDefault="005911F4" w:rsidP="00FF0C73">
      <w:pPr>
        <w:pStyle w:val="Kommentarer"/>
        <w:rPr>
          <w:i/>
          <w:iCs/>
        </w:rPr>
      </w:pPr>
    </w:p>
    <w:p w14:paraId="5E925519" w14:textId="77777777" w:rsidR="005911F4" w:rsidRDefault="005911F4" w:rsidP="00FF0C73">
      <w:pPr>
        <w:pStyle w:val="Kommentarer"/>
        <w:rPr>
          <w:i/>
          <w:iCs/>
        </w:rPr>
      </w:pPr>
      <w:r w:rsidRPr="00FB33DE">
        <w:rPr>
          <w:i/>
          <w:iCs/>
        </w:rPr>
        <w:t xml:space="preserve">Somewhere here or in the discussion we may want to acknowledge that this is also based on the assumption that total metabolic costs of in the natural environment (which includes activity for foraging, predator avoidance etc.) show the same temperature dependence as routine/standard metabolic rate. This is rarely addressed in the literature, primarily for lack of better knowledge and data, I guess, but it is potentially important. </w:t>
      </w:r>
    </w:p>
    <w:p w14:paraId="2ED78B02" w14:textId="77777777" w:rsidR="005911F4" w:rsidRDefault="005911F4" w:rsidP="00FF0C73">
      <w:pPr>
        <w:pStyle w:val="Kommentarer"/>
        <w:rPr>
          <w:i/>
          <w:iCs/>
        </w:rPr>
      </w:pPr>
    </w:p>
    <w:p w14:paraId="1DFC86EC" w14:textId="77777777" w:rsidR="005911F4" w:rsidRPr="00363361" w:rsidRDefault="005911F4" w:rsidP="00FF0C73">
      <w:pPr>
        <w:pStyle w:val="Kommentarer"/>
      </w:pPr>
      <w:r>
        <w:t>I in addition added back a comment regarding the relationship between maximum and natural feeding rates, which had had a few versions back. It was actually also something Dustin Marshall commented on in the thesis – how can we translate this to natural systems if we don’t know how they related to each other. So I think it fits nicely.</w:t>
      </w:r>
    </w:p>
  </w:comment>
  <w:comment w:id="158" w:author="Jan Ohlberger" w:date="2020-12-22T16:02:00Z" w:initials="Ca">
    <w:p w14:paraId="43B03387" w14:textId="1DCC8571" w:rsidR="005911F4" w:rsidRDefault="005911F4">
      <w:pPr>
        <w:pStyle w:val="Kommentarer"/>
      </w:pPr>
      <w:r>
        <w:rPr>
          <w:rStyle w:val="Kommentarsreferens"/>
        </w:rPr>
        <w:annotationRef/>
      </w:r>
      <w:r>
        <w:t>Good, could be shortened though, see suggestion.</w:t>
      </w:r>
    </w:p>
  </w:comment>
  <w:comment w:id="168" w:author="Anna Gårdmark" w:date="2021-01-12T10:47:00Z" w:initials="AG">
    <w:p w14:paraId="744F0D12" w14:textId="3C0F5C92" w:rsidR="00A7336E" w:rsidRDefault="00A7336E">
      <w:pPr>
        <w:pStyle w:val="Kommentarer"/>
      </w:pPr>
      <w:r>
        <w:rPr>
          <w:rStyle w:val="Kommentarsreferens"/>
        </w:rPr>
        <w:annotationRef/>
      </w:r>
      <w:r>
        <w:t>I don’t follow how this is a consequence of the time scale differences in measured responses (that you talk about in previous sentence)?</w:t>
      </w:r>
    </w:p>
  </w:comment>
  <w:comment w:id="167" w:author="Jan Ohlberger" w:date="2020-12-22T16:04:00Z" w:initials="Ca">
    <w:p w14:paraId="07119266" w14:textId="33FBE4DE" w:rsidR="005911F4" w:rsidRDefault="005911F4">
      <w:pPr>
        <w:pStyle w:val="Kommentarer"/>
      </w:pPr>
      <w:r>
        <w:rPr>
          <w:rStyle w:val="Kommentarsreferens"/>
        </w:rPr>
        <w:annotationRef/>
      </w:r>
      <w:r>
        <w:t>I don’t know if we actually need this. Considering that we’re tight on space, this could go.</w:t>
      </w:r>
    </w:p>
  </w:comment>
  <w:comment w:id="166" w:author="Max Lindmark" w:date="2020-12-10T16:53:00Z" w:initials="ML">
    <w:p w14:paraId="7BD0D23D" w14:textId="77777777" w:rsidR="005911F4" w:rsidRDefault="005911F4" w:rsidP="00FF0C73">
      <w:pPr>
        <w:pStyle w:val="Kommentarer"/>
      </w:pPr>
      <w:r>
        <w:rPr>
          <w:rStyle w:val="Kommentarsreferens"/>
        </w:rPr>
        <w:annotationRef/>
      </w:r>
      <w:r>
        <w:t>I changed this paragraph so that we discuss the response vs gradient aspect instead (that I had mentioned in the previous version already in the opening paragraph). But it seems better to introduce it here to make the opening clearer. That means I removed a big chunk from here (see track changes).</w:t>
      </w:r>
    </w:p>
  </w:comment>
  <w:comment w:id="170" w:author="Max Lindmark" w:date="2020-12-09T14:20:00Z" w:initials="ML">
    <w:p w14:paraId="151E6B71" w14:textId="77777777" w:rsidR="005911F4" w:rsidRDefault="005911F4" w:rsidP="00FF0C73">
      <w:pPr>
        <w:pStyle w:val="Kommentarer"/>
      </w:pPr>
      <w:r>
        <w:rPr>
          <w:rStyle w:val="Kommentarsreferens"/>
        </w:rPr>
        <w:annotationRef/>
      </w:r>
      <w:r>
        <w:t>or habitat?</w:t>
      </w:r>
    </w:p>
  </w:comment>
  <w:comment w:id="171" w:author="Anna Gårdmark" w:date="2021-01-12T10:50:00Z" w:initials="AG">
    <w:p w14:paraId="5442BCC3" w14:textId="7E7682DD" w:rsidR="00A7336E" w:rsidRDefault="00A7336E">
      <w:pPr>
        <w:pStyle w:val="Kommentarer"/>
      </w:pPr>
      <w:r>
        <w:rPr>
          <w:rStyle w:val="Kommentarsreferens"/>
        </w:rPr>
        <w:annotationRef/>
      </w:r>
      <w:proofErr w:type="gramStart"/>
      <w:r>
        <w:t>if</w:t>
      </w:r>
      <w:proofErr w:type="gramEnd"/>
      <w:r>
        <w:t xml:space="preserve"> habitat then occupy, if environmental then experience (I suggest the latter combo)</w:t>
      </w:r>
    </w:p>
  </w:comment>
  <w:comment w:id="174" w:author="Jan Ohlberger" w:date="2020-12-04T16:13:00Z" w:initials="Ca">
    <w:p w14:paraId="4B0C9C80" w14:textId="77777777" w:rsidR="005911F4" w:rsidRDefault="005911F4" w:rsidP="00FF0C73">
      <w:pPr>
        <w:pStyle w:val="Kommentarer"/>
      </w:pPr>
      <w:r>
        <w:rPr>
          <w:rStyle w:val="Kommentarsreferens"/>
        </w:rPr>
        <w:annotationRef/>
      </w:r>
      <w:r>
        <w:t>Does this work?</w:t>
      </w:r>
    </w:p>
  </w:comment>
  <w:comment w:id="175" w:author="Max Lindmark" w:date="2020-12-09T14:18:00Z" w:initials="ML">
    <w:p w14:paraId="3DDCBB28" w14:textId="77777777" w:rsidR="005911F4" w:rsidRDefault="005911F4" w:rsidP="00FF0C73">
      <w:pPr>
        <w:pStyle w:val="Kommentarer"/>
      </w:pPr>
      <w:r>
        <w:rPr>
          <w:rStyle w:val="Kommentarsreferens"/>
        </w:rPr>
        <w:annotationRef/>
      </w:r>
      <w:r>
        <w:t>Yes, I think it works and gets more to the point – if they occupy the same thermal habitats, we expect large fish to first experience negative consequences of growth.</w:t>
      </w:r>
    </w:p>
  </w:comment>
  <w:comment w:id="176" w:author="Anna Gårdmark" w:date="2020-11-23T15:06:00Z" w:initials="AG">
    <w:p w14:paraId="5804D382" w14:textId="77777777" w:rsidR="005911F4" w:rsidRPr="00E73B54" w:rsidRDefault="005911F4" w:rsidP="00FF0C73">
      <w:pPr>
        <w:pStyle w:val="Kommentarer"/>
        <w:rPr>
          <w:lang w:val="en-GB"/>
        </w:rPr>
      </w:pPr>
      <w:r>
        <w:rPr>
          <w:rStyle w:val="Kommentarsreferens"/>
        </w:rPr>
        <w:annotationRef/>
      </w:r>
      <w:r w:rsidRPr="00E73B54">
        <w:rPr>
          <w:lang w:val="en-GB"/>
        </w:rPr>
        <w:t xml:space="preserve">this detail </w:t>
      </w:r>
      <w:proofErr w:type="spellStart"/>
      <w:r w:rsidRPr="00E73B54">
        <w:rPr>
          <w:lang w:val="en-GB"/>
        </w:rPr>
        <w:t>shoudl</w:t>
      </w:r>
      <w:proofErr w:type="spellEnd"/>
      <w:r w:rsidRPr="00E73B54">
        <w:rPr>
          <w:lang w:val="en-GB"/>
        </w:rPr>
        <w:t xml:space="preserve"> be inside the brackets</w:t>
      </w:r>
    </w:p>
  </w:comment>
  <w:comment w:id="177" w:author="Max Lindmark" w:date="2020-11-24T15:42:00Z" w:initials="ML">
    <w:p w14:paraId="4C33043B" w14:textId="77777777" w:rsidR="005911F4" w:rsidRPr="00414B90" w:rsidRDefault="005911F4" w:rsidP="00FF0C73">
      <w:pPr>
        <w:pStyle w:val="Kommentarer"/>
      </w:pPr>
      <w:r>
        <w:rPr>
          <w:rStyle w:val="Kommentarsreferens"/>
        </w:rPr>
        <w:annotationRef/>
      </w:r>
      <w:r>
        <w:rPr>
          <w:rStyle w:val="Kommentarsreferens"/>
        </w:rPr>
        <w:t xml:space="preserve">changed it slightly </w:t>
      </w:r>
    </w:p>
  </w:comment>
  <w:comment w:id="178" w:author="Anna Gårdmark" w:date="2021-01-12T10:52:00Z" w:initials="AG">
    <w:p w14:paraId="07649099" w14:textId="7E3F1FA2" w:rsidR="00A7336E" w:rsidRDefault="00A7336E">
      <w:pPr>
        <w:pStyle w:val="Kommentarer"/>
      </w:pPr>
      <w:r>
        <w:rPr>
          <w:rStyle w:val="Kommentarsreferens"/>
        </w:rPr>
        <w:annotationRef/>
      </w:r>
      <w:proofErr w:type="gramStart"/>
      <w:r>
        <w:t>there</w:t>
      </w:r>
      <w:proofErr w:type="gramEnd"/>
      <w:r>
        <w:t xml:space="preserve"> isn’t such a (great) lack anymore, after your results</w:t>
      </w:r>
    </w:p>
  </w:comment>
  <w:comment w:id="181" w:author="Jan Ohlberger" w:date="2020-12-04T16:15:00Z" w:initials="Ca">
    <w:p w14:paraId="5C363BC0" w14:textId="77777777" w:rsidR="005911F4" w:rsidRDefault="005911F4" w:rsidP="00FF0C73">
      <w:pPr>
        <w:pStyle w:val="Kommentarer"/>
      </w:pPr>
      <w:r>
        <w:rPr>
          <w:rStyle w:val="Kommentarsreferens"/>
        </w:rPr>
        <w:annotationRef/>
      </w:r>
      <w:r>
        <w:t xml:space="preserve">What is meant here? Are we really relying on that in terms of the priors? </w:t>
      </w:r>
    </w:p>
  </w:comment>
  <w:comment w:id="182" w:author="Max Lindmark" w:date="2020-12-09T14:23:00Z" w:initials="ML">
    <w:p w14:paraId="279F194E" w14:textId="77777777" w:rsidR="005911F4" w:rsidRDefault="005911F4" w:rsidP="00FF0C73">
      <w:pPr>
        <w:pStyle w:val="Kommentarer"/>
      </w:pPr>
      <w:r>
        <w:rPr>
          <w:rStyle w:val="Kommentarsreferens"/>
        </w:rPr>
        <w:annotationRef/>
      </w:r>
      <w:r>
        <w:t xml:space="preserve">Actually, not really! (I noticed this when comparing the new fixed effect – the species random effects were basically exactly the same as the those estimated from lme4… but the lme4 models finished before I could even blink, </w:t>
      </w:r>
      <w:proofErr w:type="spellStart"/>
      <w:r>
        <w:t>haha</w:t>
      </w:r>
      <w:proofErr w:type="spellEnd"/>
      <w:r>
        <w:t>! The Uncertainty around species-parameters in Fig. 1 better be worth it, because that’s basically one of the main motivations for using jags in this case… [well, other things too])!</w:t>
      </w:r>
    </w:p>
  </w:comment>
  <w:comment w:id="187" w:author="Anna Gårdmark" w:date="2021-01-12T11:10:00Z" w:initials="AG">
    <w:p w14:paraId="1C9AC312" w14:textId="37DA7F2A" w:rsidR="00DA1A4E" w:rsidRDefault="00DA1A4E">
      <w:pPr>
        <w:pStyle w:val="Kommentarer"/>
      </w:pPr>
      <w:r>
        <w:rPr>
          <w:rStyle w:val="Kommentarsreferens"/>
        </w:rPr>
        <w:annotationRef/>
      </w:r>
      <w:proofErr w:type="gramStart"/>
      <w:r>
        <w:rPr>
          <w:rStyle w:val="Kommentarsreferens"/>
        </w:rPr>
        <w:t>would</w:t>
      </w:r>
      <w:proofErr w:type="gramEnd"/>
      <w:r>
        <w:rPr>
          <w:rStyle w:val="Kommentarsreferens"/>
        </w:rPr>
        <w:t xml:space="preserve"> prefer this less technical way of phrasing it – probably accessible to more readers</w:t>
      </w:r>
    </w:p>
  </w:comment>
  <w:comment w:id="204" w:author="Anna Gårdmark" w:date="2021-01-12T11:09:00Z" w:initials="AG">
    <w:p w14:paraId="4F6903CC" w14:textId="75997E9A" w:rsidR="00DA1A4E" w:rsidRDefault="00DA1A4E">
      <w:pPr>
        <w:pStyle w:val="Kommentarer"/>
      </w:pPr>
      <w:r>
        <w:rPr>
          <w:rStyle w:val="Kommentarsreferens"/>
        </w:rPr>
        <w:annotationRef/>
      </w:r>
      <w:proofErr w:type="gramStart"/>
      <w:r>
        <w:rPr>
          <w:rStyle w:val="Kommentarsreferens"/>
        </w:rPr>
        <w:t>need</w:t>
      </w:r>
      <w:proofErr w:type="gramEnd"/>
      <w:r>
        <w:rPr>
          <w:rStyle w:val="Kommentarsreferens"/>
        </w:rPr>
        <w:t xml:space="preserve"> to make the link clear again for the reader (from the two first to this point)</w:t>
      </w:r>
    </w:p>
  </w:comment>
  <w:comment w:id="250" w:author="Jan Ohlberger" w:date="2020-12-04T16:33:00Z" w:initials="Ca">
    <w:p w14:paraId="1D9A9609" w14:textId="77777777" w:rsidR="005911F4" w:rsidRPr="006B0A10" w:rsidRDefault="005911F4" w:rsidP="00FF0C73">
      <w:pPr>
        <w:pStyle w:val="Kommentarer"/>
      </w:pPr>
      <w:r w:rsidRPr="006B0A10">
        <w:rPr>
          <w:rStyle w:val="Kommentarsreferens"/>
        </w:rPr>
        <w:annotationRef/>
      </w:r>
      <w:r w:rsidRPr="006B0A10">
        <w:t xml:space="preserve">I’d love to end with something of even broader importance, beyond predicting effects of climate warming on growth. </w:t>
      </w:r>
    </w:p>
    <w:p w14:paraId="4E7AA2CC" w14:textId="77777777" w:rsidR="005911F4" w:rsidRPr="006B0A10" w:rsidRDefault="005911F4" w:rsidP="00FF0C73">
      <w:pPr>
        <w:pStyle w:val="Kommentarer"/>
      </w:pPr>
      <w:r w:rsidRPr="006B0A10">
        <w:t xml:space="preserve">Maybe say that it also affects expected fisheries yield and global food production in a warming climate? </w:t>
      </w:r>
    </w:p>
    <w:p w14:paraId="51C4498B" w14:textId="77777777" w:rsidR="005911F4" w:rsidRDefault="005911F4" w:rsidP="00FF0C73">
      <w:pPr>
        <w:pStyle w:val="Kommentarer"/>
      </w:pPr>
      <w:r w:rsidRPr="006B0A10">
        <w:t>Or say it could improve predictions about impacts of warming on body growth of fishes, and the reorganization and functioning of aquatic food webs?</w:t>
      </w:r>
      <w:r>
        <w:t xml:space="preserve"> </w:t>
      </w:r>
    </w:p>
  </w:comment>
  <w:comment w:id="251" w:author="Max Lindmark" w:date="2020-12-10T17:04:00Z" w:initials="ML">
    <w:p w14:paraId="724646BD" w14:textId="77777777" w:rsidR="005911F4" w:rsidRDefault="005911F4" w:rsidP="00FF0C73">
      <w:pPr>
        <w:pStyle w:val="Kommentarer"/>
      </w:pPr>
      <w:r>
        <w:rPr>
          <w:rStyle w:val="Kommentarsreferens"/>
        </w:rPr>
        <w:annotationRef/>
      </w:r>
      <w:r>
        <w:t>Quite a long sentence</w:t>
      </w:r>
      <w:r>
        <w:rPr>
          <w:noProof/>
        </w:rPr>
        <w:t xml:space="preserve">, but </w:t>
      </w:r>
      <w:r>
        <w:t xml:space="preserve">this is a suggestion for how to do that at least! Should we </w:t>
      </w:r>
      <w:proofErr w:type="spellStart"/>
      <w:r>
        <w:t>maybe</w:t>
      </w:r>
      <w:proofErr w:type="spellEnd"/>
      <w:r>
        <w:t xml:space="preserve"> split it instead?</w:t>
      </w:r>
    </w:p>
  </w:comment>
  <w:comment w:id="252" w:author="Anna Gårdmark" w:date="2021-01-12T10:56:00Z" w:initials="AG">
    <w:p w14:paraId="30045B06" w14:textId="5DA87E8D" w:rsidR="002B709E" w:rsidRDefault="002B709E">
      <w:pPr>
        <w:pStyle w:val="Kommentarer"/>
      </w:pPr>
      <w:r>
        <w:rPr>
          <w:rStyle w:val="Kommentarsreferens"/>
        </w:rPr>
        <w:annotationRef/>
      </w:r>
      <w:proofErr w:type="gramStart"/>
      <w:r>
        <w:t>not</w:t>
      </w:r>
      <w:proofErr w:type="gramEnd"/>
      <w:r>
        <w:t xml:space="preserve"> only predictions but also understanding of causes of observed responses</w:t>
      </w:r>
      <w:r w:rsidR="000C0ECF">
        <w:t>. Suggest you make both these points, in separate sentences.</w:t>
      </w:r>
      <w:r w:rsidR="00DA1A4E">
        <w:t xml:space="preserve"> See suggestion</w:t>
      </w:r>
    </w:p>
  </w:comment>
  <w:comment w:id="257" w:author="Anna Gårdmark" w:date="2020-11-23T15:15:00Z" w:initials="AG">
    <w:p w14:paraId="0D14BA6C" w14:textId="77777777" w:rsidR="005911F4" w:rsidRPr="00DD4048" w:rsidRDefault="005911F4" w:rsidP="00FF0C73">
      <w:pPr>
        <w:pStyle w:val="Kommentarer"/>
        <w:rPr>
          <w:lang w:val="en-GB"/>
        </w:rPr>
      </w:pPr>
      <w:r>
        <w:rPr>
          <w:rStyle w:val="Kommentarsreferens"/>
        </w:rPr>
        <w:annotationRef/>
      </w:r>
      <w:proofErr w:type="gramStart"/>
      <w:r w:rsidRPr="00DD4048">
        <w:rPr>
          <w:lang w:val="en-GB"/>
        </w:rPr>
        <w:t>or</w:t>
      </w:r>
      <w:proofErr w:type="gramEnd"/>
      <w:r w:rsidRPr="00DD4048">
        <w:rPr>
          <w:lang w:val="en-GB"/>
        </w:rPr>
        <w:t xml:space="preserve"> somehow indicate that we were selecting studies which had </w:t>
      </w:r>
      <w:proofErr w:type="spellStart"/>
      <w:r w:rsidRPr="00DD4048">
        <w:rPr>
          <w:lang w:val="en-GB"/>
        </w:rPr>
        <w:t>variationin</w:t>
      </w:r>
      <w:proofErr w:type="spellEnd"/>
      <w:r w:rsidRPr="00DD4048">
        <w:rPr>
          <w:lang w:val="en-GB"/>
        </w:rPr>
        <w:t xml:space="preserve"> both temp &amp; mass</w:t>
      </w:r>
      <w:r>
        <w:rPr>
          <w:lang w:val="en-GB"/>
        </w:rPr>
        <w:t xml:space="preserve">, factorially, already here in the most </w:t>
      </w:r>
      <w:proofErr w:type="spellStart"/>
      <w:r>
        <w:rPr>
          <w:lang w:val="en-GB"/>
        </w:rPr>
        <w:t>importat</w:t>
      </w:r>
      <w:proofErr w:type="spellEnd"/>
      <w:r>
        <w:rPr>
          <w:lang w:val="en-GB"/>
        </w:rPr>
        <w:t xml:space="preserve"> part of the paragraph</w:t>
      </w:r>
    </w:p>
  </w:comment>
  <w:comment w:id="258" w:author="Max Lindmark" w:date="2020-12-01T09:51:00Z" w:initials="ML">
    <w:p w14:paraId="6F407B27" w14:textId="77777777" w:rsidR="005911F4" w:rsidRPr="00D676BF" w:rsidRDefault="005911F4" w:rsidP="00FF0C73">
      <w:pPr>
        <w:pStyle w:val="Kommentarer"/>
      </w:pPr>
      <w:r>
        <w:rPr>
          <w:rStyle w:val="Kommentarsreferens"/>
        </w:rPr>
        <w:annotationRef/>
      </w:r>
      <w:r w:rsidRPr="00D676BF">
        <w:t>See ab</w:t>
      </w:r>
      <w:r>
        <w:t>ove comment on factorial. I think it should be clear now though.</w:t>
      </w:r>
    </w:p>
  </w:comment>
  <w:comment w:id="262" w:author="Jan Ohlberger" w:date="2020-12-22T16:10:00Z" w:initials="Ca">
    <w:p w14:paraId="168940E9" w14:textId="3C6F4037" w:rsidR="005911F4" w:rsidRDefault="005911F4">
      <w:pPr>
        <w:pStyle w:val="Kommentarer"/>
      </w:pPr>
      <w:r>
        <w:rPr>
          <w:rStyle w:val="Kommentarsreferens"/>
        </w:rPr>
        <w:annotationRef/>
      </w:r>
      <w:r>
        <w:t>I’d leave this in here – basically what the next sentence describes is weakly informative, right?</w:t>
      </w:r>
    </w:p>
  </w:comment>
  <w:comment w:id="268" w:author="Max Lindmark" w:date="2020-12-22T09:49:00Z" w:initials="ML">
    <w:p w14:paraId="17C170AB" w14:textId="77777777" w:rsidR="005911F4" w:rsidRDefault="005911F4" w:rsidP="00FF0C73">
      <w:pPr>
        <w:pStyle w:val="Kommentarer"/>
      </w:pPr>
      <w:r>
        <w:rPr>
          <w:rStyle w:val="Kommentarsreferens"/>
        </w:rPr>
        <w:annotationRef/>
      </w:r>
      <w:r>
        <w:t>This is how it is coded:</w:t>
      </w:r>
    </w:p>
    <w:p w14:paraId="730C205E" w14:textId="77777777" w:rsidR="005911F4" w:rsidRDefault="005911F4" w:rsidP="00FF0C73">
      <w:pPr>
        <w:pStyle w:val="Kommentarer"/>
      </w:pPr>
      <w:hyperlink r:id="rId1" w:history="1">
        <w:r w:rsidRPr="00857C2F">
          <w:rPr>
            <w:rStyle w:val="Hyperlnk"/>
          </w:rPr>
          <w:t>https://github.com/maxlindmark/scaling/blob/master/JAGS_models/log_linear/metabolism/m1.txt</w:t>
        </w:r>
      </w:hyperlink>
      <w:r>
        <w:t xml:space="preserve"> </w:t>
      </w:r>
    </w:p>
  </w:comment>
  <w:comment w:id="269" w:author="Jan Ohlberger" w:date="2020-12-22T16:06:00Z" w:initials="Ca">
    <w:p w14:paraId="23589195" w14:textId="139ED49A" w:rsidR="005911F4" w:rsidRDefault="005911F4">
      <w:pPr>
        <w:pStyle w:val="Kommentarer"/>
      </w:pPr>
      <w:r>
        <w:rPr>
          <w:rStyle w:val="Kommentarsreferens"/>
        </w:rPr>
        <w:annotationRef/>
      </w:r>
      <w:r>
        <w:t xml:space="preserve">I’m wondering if this could be one dummy variable, where the second parameter takes the absolute value of the first parameter minus 1.  </w:t>
      </w:r>
    </w:p>
  </w:comment>
  <w:comment w:id="271" w:author="Max Lindmark" w:date="2020-12-09T16:31:00Z" w:initials="ML">
    <w:p w14:paraId="3342A498" w14:textId="77777777" w:rsidR="005911F4" w:rsidRDefault="005911F4" w:rsidP="00FF0C73">
      <w:pPr>
        <w:autoSpaceDE w:val="0"/>
        <w:autoSpaceDN w:val="0"/>
        <w:adjustRightInd w:val="0"/>
        <w:rPr>
          <w:sz w:val="32"/>
          <w:szCs w:val="32"/>
          <w:lang w:val="en-GB"/>
        </w:rPr>
      </w:pPr>
      <w:r>
        <w:rPr>
          <w:rStyle w:val="Kommentarsreferens"/>
        </w:rPr>
        <w:annotationRef/>
      </w:r>
      <w:r>
        <w:t>This is the exact wording from Padfield 2020, “</w:t>
      </w:r>
      <w:r>
        <w:rPr>
          <w:sz w:val="32"/>
          <w:szCs w:val="32"/>
          <w:lang w:val="en-GB"/>
        </w:rPr>
        <w:t>Temperature-dependent changes to host–parasite interactions alter</w:t>
      </w:r>
    </w:p>
    <w:p w14:paraId="1EB12B2B" w14:textId="77777777" w:rsidR="005911F4" w:rsidRDefault="005911F4" w:rsidP="00FF0C73">
      <w:pPr>
        <w:pStyle w:val="Kommentarer"/>
      </w:pPr>
      <w:r>
        <w:rPr>
          <w:sz w:val="32"/>
          <w:szCs w:val="32"/>
          <w:lang w:val="en-GB"/>
        </w:rPr>
        <w:t>the thermal performance of a bacterial host</w:t>
      </w:r>
      <w:r>
        <w:t>”</w:t>
      </w:r>
    </w:p>
    <w:p w14:paraId="0DD1E332" w14:textId="77777777" w:rsidR="005911F4" w:rsidRDefault="005911F4" w:rsidP="00FF0C73">
      <w:pPr>
        <w:pStyle w:val="Kommentarer"/>
      </w:pPr>
    </w:p>
    <w:p w14:paraId="4805AF15" w14:textId="77777777" w:rsidR="005911F4" w:rsidRDefault="005911F4" w:rsidP="00FF0C73">
      <w:pPr>
        <w:pStyle w:val="Kommentarer"/>
      </w:pPr>
      <w:r>
        <w:t xml:space="preserve">Not sure exactly what it means though! It’s not the temperature where it reaches half the maximum at least… </w:t>
      </w:r>
    </w:p>
  </w:comment>
  <w:comment w:id="272" w:author="Anna Gårdmark" w:date="2021-01-12T11:18:00Z" w:initials="AG">
    <w:p w14:paraId="34E3A416" w14:textId="17BF292B" w:rsidR="00A2189E" w:rsidRDefault="00A2189E">
      <w:pPr>
        <w:pStyle w:val="Kommentarer"/>
      </w:pPr>
      <w:r>
        <w:rPr>
          <w:rStyle w:val="Kommentarsreferens"/>
        </w:rPr>
        <w:annotationRef/>
      </w:r>
      <w:r>
        <w:t>I’ll have a look at get back to you</w:t>
      </w:r>
    </w:p>
  </w:comment>
  <w:comment w:id="275" w:author="Max Lindmark" w:date="2020-12-22T13:18:00Z" w:initials="ML">
    <w:p w14:paraId="1D1AA221" w14:textId="77777777" w:rsidR="005911F4" w:rsidRDefault="005911F4" w:rsidP="00FF0C73">
      <w:pPr>
        <w:pStyle w:val="Kommentarer"/>
      </w:pPr>
      <m:oMath>
        <m:r>
          <w:rPr>
            <w:rStyle w:val="Kommentarsreferens"/>
            <w:rFonts w:ascii="Cambria Math" w:hAnsi="Cambria Math"/>
            <w:i/>
          </w:rPr>
          <w:annotationRef/>
        </m:r>
        <m:r>
          <w:rPr>
            <w:rFonts w:ascii="Cambria Math" w:hAnsi="Cambria Math"/>
          </w:rPr>
          <m:t>a</m:t>
        </m:r>
      </m:oMath>
      <w:r>
        <w:t xml:space="preserve"> </w:t>
      </w:r>
      <w:proofErr w:type="gramStart"/>
      <w:r>
        <w:t>to</w:t>
      </w:r>
      <w:proofErr w:type="gramEnd"/>
      <w:r>
        <w:t xml:space="preserve"> fit better with Eq. 7 that I added</w:t>
      </w:r>
    </w:p>
  </w:comment>
  <w:comment w:id="276" w:author="Anna Gårdmark" w:date="2020-10-03T09:39:00Z" w:initials="AG">
    <w:p w14:paraId="21CA9C3D" w14:textId="77777777" w:rsidR="005911F4" w:rsidRPr="00800E8A" w:rsidRDefault="005911F4" w:rsidP="00FF0C73">
      <w:pPr>
        <w:pStyle w:val="Kommentarer"/>
        <w:rPr>
          <w:lang w:val="en-GB"/>
        </w:rPr>
      </w:pPr>
      <w:r>
        <w:rPr>
          <w:rStyle w:val="Kommentarsreferens"/>
        </w:rPr>
        <w:annotationRef/>
      </w:r>
      <w:r w:rsidRPr="00800E8A">
        <w:rPr>
          <w:lang w:val="en-GB"/>
        </w:rPr>
        <w:t>and species, right?  (species more important info than experiments I think)</w:t>
      </w:r>
    </w:p>
  </w:comment>
  <w:comment w:id="277" w:author="Max Lindmark" w:date="2020-10-13T11:07:00Z" w:initials="ML">
    <w:p w14:paraId="74D8983D" w14:textId="77777777" w:rsidR="005911F4" w:rsidRPr="00981833" w:rsidRDefault="005911F4" w:rsidP="00FF0C73">
      <w:pPr>
        <w:pStyle w:val="Kommentarer"/>
        <w:rPr>
          <w:lang w:val="en-GB"/>
        </w:rPr>
      </w:pPr>
      <w:r>
        <w:rPr>
          <w:rStyle w:val="Kommentarsreferens"/>
        </w:rPr>
        <w:annotationRef/>
      </w:r>
      <w:r w:rsidRPr="00981833">
        <w:rPr>
          <w:lang w:val="en-GB"/>
        </w:rPr>
        <w:t>hmm I think that might be a little confusing because a species doesn’t have a relative mass, but the individuals in experiments have that depending on how large they are.</w:t>
      </w:r>
    </w:p>
  </w:comment>
  <w:comment w:id="278" w:author="Jan Ohlberger" w:date="2020-11-10T19:09:00Z" w:initials="Ca">
    <w:p w14:paraId="34555253" w14:textId="77777777" w:rsidR="005911F4" w:rsidRPr="00981833" w:rsidRDefault="005911F4" w:rsidP="00FF0C73">
      <w:pPr>
        <w:pStyle w:val="Kommentarer"/>
        <w:rPr>
          <w:lang w:val="en-GB"/>
        </w:rPr>
      </w:pPr>
      <w:r>
        <w:rPr>
          <w:rStyle w:val="Kommentarsreferens"/>
        </w:rPr>
        <w:annotationRef/>
      </w:r>
      <w:r w:rsidRPr="00981833">
        <w:rPr>
          <w:lang w:val="en-GB"/>
        </w:rPr>
        <w:t>I can see that only ‘experiments’ may not be clear either, because someone who has not paid close attention might think different experiments for a given species…not sure what the best solution is in this case.</w:t>
      </w:r>
    </w:p>
    <w:p w14:paraId="4843FEDD" w14:textId="77777777" w:rsidR="005911F4" w:rsidRPr="00981833" w:rsidRDefault="005911F4" w:rsidP="00FF0C73">
      <w:pPr>
        <w:pStyle w:val="Kommentarer"/>
        <w:rPr>
          <w:lang w:val="en-GB"/>
        </w:rPr>
      </w:pPr>
    </w:p>
  </w:comment>
  <w:comment w:id="279" w:author="Max Lindmark" w:date="2020-12-01T10:13:00Z" w:initials="ML">
    <w:p w14:paraId="73952D6A" w14:textId="77777777" w:rsidR="005911F4" w:rsidRPr="003344CA" w:rsidRDefault="005911F4" w:rsidP="00FF0C73">
      <w:pPr>
        <w:pStyle w:val="Kommentarer"/>
      </w:pPr>
      <w:r>
        <w:rPr>
          <w:rStyle w:val="Kommentarsreferens"/>
        </w:rPr>
        <w:annotationRef/>
      </w:r>
      <w:proofErr w:type="spellStart"/>
      <w:r w:rsidRPr="003344CA">
        <w:rPr>
          <w:rStyle w:val="Kommentarsreferens"/>
        </w:rPr>
        <w:t>Hm</w:t>
      </w:r>
      <w:proofErr w:type="spellEnd"/>
      <w:r w:rsidRPr="003344CA">
        <w:rPr>
          <w:rStyle w:val="Kommentarsreferens"/>
        </w:rPr>
        <w:t>, maybe we can just write it like this?</w:t>
      </w:r>
    </w:p>
  </w:comment>
  <w:comment w:id="280" w:author="Jan Ohlberger" w:date="2020-12-22T16:11:00Z" w:initials="Ca">
    <w:p w14:paraId="5875CB0C" w14:textId="79B39A20" w:rsidR="005911F4" w:rsidRDefault="005911F4">
      <w:pPr>
        <w:pStyle w:val="Kommentarer"/>
      </w:pPr>
      <w:r>
        <w:rPr>
          <w:rStyle w:val="Kommentarsreferens"/>
        </w:rPr>
        <w:annotationRef/>
      </w:r>
      <w:r>
        <w:t>Works</w:t>
      </w:r>
    </w:p>
  </w:comment>
  <w:comment w:id="281" w:author="Jan Ohlberger" w:date="2020-12-04T16:53:00Z" w:initials="Ca">
    <w:p w14:paraId="3CFC2023" w14:textId="77777777" w:rsidR="005911F4" w:rsidRDefault="005911F4" w:rsidP="00FF0C73">
      <w:pPr>
        <w:pStyle w:val="Kommentarer"/>
      </w:pPr>
      <w:r w:rsidRPr="006F692C">
        <w:rPr>
          <w:rStyle w:val="Kommentarsreferens"/>
          <w:highlight w:val="yellow"/>
        </w:rPr>
        <w:annotationRef/>
      </w:r>
      <w:r w:rsidRPr="006F692C">
        <w:rPr>
          <w:highlight w:val="yellow"/>
        </w:rPr>
        <w:t>I wonder if we should integrate that into the main text above. It is a rather important point to make.</w:t>
      </w:r>
    </w:p>
  </w:comment>
  <w:comment w:id="282" w:author="Max Lindmark" w:date="2020-12-21T16:08:00Z" w:initials="ML">
    <w:p w14:paraId="2F69B675" w14:textId="77777777" w:rsidR="005911F4" w:rsidRDefault="005911F4" w:rsidP="00FF0C73">
      <w:pPr>
        <w:pStyle w:val="Kommentarer"/>
      </w:pPr>
      <w:r>
        <w:rPr>
          <w:rStyle w:val="Kommentarsreferens"/>
        </w:rPr>
        <w:annotationRef/>
      </w:r>
      <w:r>
        <w:t>Hmm, I was struggling to find a better place for that than here, where we describe the variables. Do you have a specific place in mind?</w:t>
      </w:r>
    </w:p>
  </w:comment>
  <w:comment w:id="283" w:author="Jan Ohlberger" w:date="2020-12-22T16:08:00Z" w:initials="Ca">
    <w:p w14:paraId="1D8F7DB8" w14:textId="211F8AF9" w:rsidR="005911F4" w:rsidRDefault="005911F4">
      <w:pPr>
        <w:pStyle w:val="Kommentarer"/>
      </w:pPr>
      <w:r>
        <w:rPr>
          <w:rStyle w:val="Kommentarsreferens"/>
        </w:rPr>
        <w:annotationRef/>
      </w:r>
      <w:r>
        <w:t>Maybe in the 4</w:t>
      </w:r>
      <w:r w:rsidRPr="006423F8">
        <w:rPr>
          <w:vertAlign w:val="superscript"/>
        </w:rPr>
        <w:t>th</w:t>
      </w:r>
      <w:r>
        <w:t xml:space="preserve"> paragraph of the introduction - after the first sentence of that paragraph?</w:t>
      </w:r>
    </w:p>
  </w:comment>
  <w:comment w:id="285" w:author="Max Lindmark" w:date="2020-12-22T13:14:00Z" w:initials="ML">
    <w:p w14:paraId="058974E2" w14:textId="77777777" w:rsidR="005911F4" w:rsidRDefault="005911F4" w:rsidP="00FF0C73">
      <w:pPr>
        <w:pStyle w:val="Kommentarer"/>
      </w:pPr>
      <w:r>
        <w:rPr>
          <w:rStyle w:val="Kommentarsreferens"/>
        </w:rPr>
        <w:annotationRef/>
      </w:r>
      <w:r>
        <w:t xml:space="preserve">This is so that we can refer to it in the </w:t>
      </w:r>
      <w:proofErr w:type="spellStart"/>
      <w:r>
        <w:t>dicussion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B49CD8" w15:done="0"/>
  <w15:commentEx w15:paraId="1AF1E5A9" w15:done="0"/>
  <w15:commentEx w15:paraId="4D043A0B" w15:done="0"/>
  <w15:commentEx w15:paraId="363393EF" w15:done="0"/>
  <w15:commentEx w15:paraId="7FB5A32B" w15:done="0"/>
  <w15:commentEx w15:paraId="73BF0CCA" w15:done="0"/>
  <w15:commentEx w15:paraId="035AA0D7" w15:done="0"/>
  <w15:commentEx w15:paraId="46D90A88" w15:done="0"/>
  <w15:commentEx w15:paraId="0F75E69D" w15:paraIdParent="46D90A88" w15:done="0"/>
  <w15:commentEx w15:paraId="391CDB65" w15:done="0"/>
  <w15:commentEx w15:paraId="7B59077E" w15:done="0"/>
  <w15:commentEx w15:paraId="23197AAC" w15:done="0"/>
  <w15:commentEx w15:paraId="2C18802F" w15:done="0"/>
  <w15:commentEx w15:paraId="7E9E0A29" w15:done="0"/>
  <w15:commentEx w15:paraId="58E26771" w15:done="0"/>
  <w15:commentEx w15:paraId="1D9BB32A" w15:done="0"/>
  <w15:commentEx w15:paraId="2383EF2E" w15:done="0"/>
  <w15:commentEx w15:paraId="177B7142" w15:paraIdParent="2383EF2E" w15:done="0"/>
  <w15:commentEx w15:paraId="75B4B7A2" w15:done="0"/>
  <w15:commentEx w15:paraId="30F5A6B5" w15:done="0"/>
  <w15:commentEx w15:paraId="3EF49FB8" w15:paraIdParent="30F5A6B5" w15:done="0"/>
  <w15:commentEx w15:paraId="0CDD6FA6" w15:done="0"/>
  <w15:commentEx w15:paraId="2EFAE90D" w15:paraIdParent="0CDD6FA6" w15:done="0"/>
  <w15:commentEx w15:paraId="6ACB5E14" w15:done="0"/>
  <w15:commentEx w15:paraId="16E5149D" w15:paraIdParent="6ACB5E14" w15:done="0"/>
  <w15:commentEx w15:paraId="2F9C4E8C" w15:paraIdParent="6ACB5E14" w15:done="0"/>
  <w15:commentEx w15:paraId="6DDD7A5A" w15:paraIdParent="6ACB5E14" w15:done="0"/>
  <w15:commentEx w15:paraId="38E6A699" w15:done="0"/>
  <w15:commentEx w15:paraId="4F89AC03" w15:done="0"/>
  <w15:commentEx w15:paraId="6D547B83" w15:done="0"/>
  <w15:commentEx w15:paraId="5D133E6F" w15:paraIdParent="6D547B83" w15:done="0"/>
  <w15:commentEx w15:paraId="74CCE91D" w15:paraIdParent="6D547B83" w15:done="0"/>
  <w15:commentEx w15:paraId="464F0D41" w15:done="0"/>
  <w15:commentEx w15:paraId="6FF07B98" w15:done="0"/>
  <w15:commentEx w15:paraId="4A97B663" w15:paraIdParent="6FF07B98" w15:done="0"/>
  <w15:commentEx w15:paraId="77C27C0A" w15:done="0"/>
  <w15:commentEx w15:paraId="7B1D755A" w15:paraIdParent="77C27C0A" w15:done="0"/>
  <w15:commentEx w15:paraId="342C094A" w15:paraIdParent="77C27C0A" w15:done="0"/>
  <w15:commentEx w15:paraId="186D1EA6" w15:done="0"/>
  <w15:commentEx w15:paraId="2D3D73B6" w15:paraIdParent="186D1EA6" w15:done="0"/>
  <w15:commentEx w15:paraId="298CE9CE" w15:done="0"/>
  <w15:commentEx w15:paraId="1DF251C4" w15:paraIdParent="298CE9CE" w15:done="0"/>
  <w15:commentEx w15:paraId="5063E290" w15:paraIdParent="298CE9CE" w15:done="0"/>
  <w15:commentEx w15:paraId="5207BF15" w15:done="0"/>
  <w15:commentEx w15:paraId="284A2366" w15:done="0"/>
  <w15:commentEx w15:paraId="22F4CD21" w15:done="0"/>
  <w15:commentEx w15:paraId="74377C14" w15:done="0"/>
  <w15:commentEx w15:paraId="614A4DFF" w15:paraIdParent="74377C14" w15:done="0"/>
  <w15:commentEx w15:paraId="2FF7A05A" w15:paraIdParent="74377C14" w15:done="0"/>
  <w15:commentEx w15:paraId="0FA00E18" w15:done="0"/>
  <w15:commentEx w15:paraId="0A4967E5" w15:done="0"/>
  <w15:commentEx w15:paraId="3D236002" w15:paraIdParent="0A4967E5" w15:done="0"/>
  <w15:commentEx w15:paraId="1126FFD3" w15:done="0"/>
  <w15:commentEx w15:paraId="35C0722F" w15:paraIdParent="1126FFD3" w15:done="0"/>
  <w15:commentEx w15:paraId="029C64B5" w15:done="0"/>
  <w15:commentEx w15:paraId="32E94ADE" w15:done="0"/>
  <w15:commentEx w15:paraId="3D6C683A" w15:done="0"/>
  <w15:commentEx w15:paraId="6B27AB38" w15:done="0"/>
  <w15:commentEx w15:paraId="35EE34B4" w15:paraIdParent="6B27AB38" w15:done="0"/>
  <w15:commentEx w15:paraId="1AAFFFAC" w15:done="0"/>
  <w15:commentEx w15:paraId="0E68AC85" w15:done="0"/>
  <w15:commentEx w15:paraId="69CE5B5C" w15:paraIdParent="0E68AC85" w15:done="0"/>
  <w15:commentEx w15:paraId="2C8273DE" w15:done="0"/>
  <w15:commentEx w15:paraId="60AF1699" w15:done="0"/>
  <w15:commentEx w15:paraId="1DFC86EC" w15:done="0"/>
  <w15:commentEx w15:paraId="43B03387" w15:paraIdParent="1DFC86EC" w15:done="0"/>
  <w15:commentEx w15:paraId="744F0D12" w15:done="0"/>
  <w15:commentEx w15:paraId="07119266" w15:done="0"/>
  <w15:commentEx w15:paraId="7BD0D23D" w15:done="0"/>
  <w15:commentEx w15:paraId="151E6B71" w15:done="0"/>
  <w15:commentEx w15:paraId="5442BCC3" w15:paraIdParent="151E6B71" w15:done="0"/>
  <w15:commentEx w15:paraId="4B0C9C80" w15:done="0"/>
  <w15:commentEx w15:paraId="3DDCBB28" w15:paraIdParent="4B0C9C80" w15:done="0"/>
  <w15:commentEx w15:paraId="5804D382" w15:done="0"/>
  <w15:commentEx w15:paraId="4C33043B" w15:paraIdParent="5804D382" w15:done="0"/>
  <w15:commentEx w15:paraId="07649099" w15:done="0"/>
  <w15:commentEx w15:paraId="5C363BC0" w15:done="0"/>
  <w15:commentEx w15:paraId="279F194E" w15:paraIdParent="5C363BC0" w15:done="0"/>
  <w15:commentEx w15:paraId="1C9AC312" w15:done="0"/>
  <w15:commentEx w15:paraId="4F6903CC" w15:done="0"/>
  <w15:commentEx w15:paraId="51C4498B" w15:done="0"/>
  <w15:commentEx w15:paraId="724646BD" w15:paraIdParent="51C4498B" w15:done="0"/>
  <w15:commentEx w15:paraId="30045B06" w15:paraIdParent="51C4498B" w15:done="0"/>
  <w15:commentEx w15:paraId="0D14BA6C" w15:done="0"/>
  <w15:commentEx w15:paraId="6F407B27" w15:paraIdParent="0D14BA6C" w15:done="0"/>
  <w15:commentEx w15:paraId="168940E9" w15:done="0"/>
  <w15:commentEx w15:paraId="730C205E" w15:done="0"/>
  <w15:commentEx w15:paraId="23589195" w15:paraIdParent="730C205E" w15:done="0"/>
  <w15:commentEx w15:paraId="4805AF15" w15:done="0"/>
  <w15:commentEx w15:paraId="34E3A416" w15:paraIdParent="4805AF15" w15:done="0"/>
  <w15:commentEx w15:paraId="1D1AA221" w15:done="0"/>
  <w15:commentEx w15:paraId="21CA9C3D" w15:done="0"/>
  <w15:commentEx w15:paraId="74D8983D" w15:paraIdParent="21CA9C3D" w15:done="0"/>
  <w15:commentEx w15:paraId="4843FEDD" w15:paraIdParent="21CA9C3D" w15:done="0"/>
  <w15:commentEx w15:paraId="73952D6A" w15:paraIdParent="21CA9C3D" w15:done="0"/>
  <w15:commentEx w15:paraId="5875CB0C" w15:paraIdParent="21CA9C3D" w15:done="0"/>
  <w15:commentEx w15:paraId="3CFC2023" w15:done="0"/>
  <w15:commentEx w15:paraId="2F69B675" w15:paraIdParent="3CFC2023" w15:done="0"/>
  <w15:commentEx w15:paraId="1D8F7DB8" w15:paraIdParent="3CFC2023" w15:done="0"/>
  <w15:commentEx w15:paraId="05897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49CD8" w16cid:durableId="2374812D"/>
  <w16cid:commentId w16cid:paraId="1AF1E5A9" w16cid:durableId="2374814F"/>
  <w16cid:commentId w16cid:paraId="4D043A0B" w16cid:durableId="23748062"/>
  <w16cid:commentId w16cid:paraId="363393EF" w16cid:durableId="237B5692"/>
  <w16cid:commentId w16cid:paraId="73BF0CCA" w16cid:durableId="237B50AD"/>
  <w16cid:commentId w16cid:paraId="035AA0D7" w16cid:durableId="236797E1"/>
  <w16cid:commentId w16cid:paraId="46D90A88" w16cid:durableId="23748282"/>
  <w16cid:commentId w16cid:paraId="0F75E69D" w16cid:durableId="237B514A"/>
  <w16cid:commentId w16cid:paraId="391CDB65" w16cid:durableId="237879FD"/>
  <w16cid:commentId w16cid:paraId="23197AAC" w16cid:durableId="237B54D3"/>
  <w16cid:commentId w16cid:paraId="58E26771" w16cid:durableId="238C946C"/>
  <w16cid:commentId w16cid:paraId="2383EF2E" w16cid:durableId="23787813"/>
  <w16cid:commentId w16cid:paraId="177B7142" w16cid:durableId="237B54F5"/>
  <w16cid:commentId w16cid:paraId="75B4B7A2" w16cid:durableId="238C6703"/>
  <w16cid:commentId w16cid:paraId="30F5A6B5" w16cid:durableId="238C6731"/>
  <w16cid:commentId w16cid:paraId="0CDD6FA6" w16cid:durableId="23787F2E"/>
  <w16cid:commentId w16cid:paraId="2EFAE90D" w16cid:durableId="237B571E"/>
  <w16cid:commentId w16cid:paraId="6ACB5E14" w16cid:durableId="23748766"/>
  <w16cid:commentId w16cid:paraId="16E5149D" w16cid:durableId="237B6B70"/>
  <w16cid:commentId w16cid:paraId="2F9C4E8C" w16cid:durableId="238C94AD"/>
  <w16cid:commentId w16cid:paraId="6D547B83" w16cid:durableId="23748AFB"/>
  <w16cid:commentId w16cid:paraId="5D133E6F" w16cid:durableId="237B7C93"/>
  <w16cid:commentId w16cid:paraId="74CCE91D" w16cid:durableId="238C94AE"/>
  <w16cid:commentId w16cid:paraId="464F0D41" w16cid:durableId="237B7B42"/>
  <w16cid:commentId w16cid:paraId="6FF07B98" w16cid:durableId="237B7B06"/>
  <w16cid:commentId w16cid:paraId="4A97B663" w16cid:durableId="238C94AF"/>
  <w16cid:commentId w16cid:paraId="77C27C0A" w16cid:durableId="236F9687"/>
  <w16cid:commentId w16cid:paraId="7B1D755A" w16cid:durableId="23748EF0"/>
  <w16cid:commentId w16cid:paraId="342C094A" w16cid:durableId="237B723F"/>
  <w16cid:commentId w16cid:paraId="186D1EA6" w16cid:durableId="2374BA32"/>
  <w16cid:commentId w16cid:paraId="2D3D73B6" w16cid:durableId="237B6D31"/>
  <w16cid:commentId w16cid:paraId="298CE9CE" w16cid:durableId="23748EA2"/>
  <w16cid:commentId w16cid:paraId="1DF251C4" w16cid:durableId="237B7050"/>
  <w16cid:commentId w16cid:paraId="5063E290" w16cid:durableId="238C952C"/>
  <w16cid:commentId w16cid:paraId="74377C14" w16cid:durableId="238B5A6D"/>
  <w16cid:commentId w16cid:paraId="614A4DFF" w16cid:durableId="238C9543"/>
  <w16cid:commentId w16cid:paraId="0FA00E18" w16cid:durableId="237B5851"/>
  <w16cid:commentId w16cid:paraId="0A4967E5" w16cid:durableId="2374B9F9"/>
  <w16cid:commentId w16cid:paraId="3D236002" w16cid:durableId="237B813C"/>
  <w16cid:commentId w16cid:paraId="1126FFD3" w16cid:durableId="23749183"/>
  <w16cid:commentId w16cid:paraId="35C0722F" w16cid:durableId="237B7E6C"/>
  <w16cid:commentId w16cid:paraId="32E94ADE" w16cid:durableId="238C3B42"/>
  <w16cid:commentId w16cid:paraId="6B27AB38" w16cid:durableId="237492A4"/>
  <w16cid:commentId w16cid:paraId="35EE34B4" w16cid:durableId="237CD3FA"/>
  <w16cid:commentId w16cid:paraId="0E68AC85" w16cid:durableId="238C3E1F"/>
  <w16cid:commentId w16cid:paraId="69CE5B5C" w16cid:durableId="238C96C5"/>
  <w16cid:commentId w16cid:paraId="60AF1699" w16cid:durableId="2374D95D"/>
  <w16cid:commentId w16cid:paraId="1DFC86EC" w16cid:durableId="237CC687"/>
  <w16cid:commentId w16cid:paraId="43B03387" w16cid:durableId="238C9731"/>
  <w16cid:commentId w16cid:paraId="07119266" w16cid:durableId="238C97A1"/>
  <w16cid:commentId w16cid:paraId="7BD0D23D" w16cid:durableId="237CD0EC"/>
  <w16cid:commentId w16cid:paraId="151E6B71" w16cid:durableId="237B5BA7"/>
  <w16cid:commentId w16cid:paraId="4B0C9C80" w16cid:durableId="2374DE91"/>
  <w16cid:commentId w16cid:paraId="3DDCBB28" w16cid:durableId="237B5B53"/>
  <w16cid:commentId w16cid:paraId="5804D382" w16cid:durableId="23678EAE"/>
  <w16cid:commentId w16cid:paraId="4C33043B" w16cid:durableId="2367A867"/>
  <w16cid:commentId w16cid:paraId="5C363BC0" w16cid:durableId="2374DF12"/>
  <w16cid:commentId w16cid:paraId="279F194E" w16cid:durableId="237B5C46"/>
  <w16cid:commentId w16cid:paraId="51C4498B" w16cid:durableId="2374E33E"/>
  <w16cid:commentId w16cid:paraId="724646BD" w16cid:durableId="237CD3A7"/>
  <w16cid:commentId w16cid:paraId="0D14BA6C" w16cid:durableId="23678EB4"/>
  <w16cid:commentId w16cid:paraId="6F407B27" w16cid:durableId="2370909C"/>
  <w16cid:commentId w16cid:paraId="168940E9" w16cid:durableId="238C98FE"/>
  <w16cid:commentId w16cid:paraId="730C205E" w16cid:durableId="238C3F8F"/>
  <w16cid:commentId w16cid:paraId="23589195" w16cid:durableId="238C9806"/>
  <w16cid:commentId w16cid:paraId="4805AF15" w16cid:durableId="237B7A5D"/>
  <w16cid:commentId w16cid:paraId="1D1AA221" w16cid:durableId="238C70BF"/>
  <w16cid:commentId w16cid:paraId="21CA9C3D" w16cid:durableId="232EDC47"/>
  <w16cid:commentId w16cid:paraId="74D8983D" w16cid:durableId="2330090B"/>
  <w16cid:commentId w16cid:paraId="4843FEDD" w16cid:durableId="235563F3"/>
  <w16cid:commentId w16cid:paraId="73952D6A" w16cid:durableId="237095E5"/>
  <w16cid:commentId w16cid:paraId="5875CB0C" w16cid:durableId="238C992F"/>
  <w16cid:commentId w16cid:paraId="3CFC2023" w16cid:durableId="2374E827"/>
  <w16cid:commentId w16cid:paraId="2F69B675" w16cid:durableId="238B46EA"/>
  <w16cid:commentId w16cid:paraId="1D8F7DB8" w16cid:durableId="238C9892"/>
  <w16cid:commentId w16cid:paraId="058974E2" w16cid:durableId="238C6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3B83634"/>
    <w:lvl w:ilvl="0">
      <w:start w:val="1"/>
      <w:numFmt w:val="decimal"/>
      <w:pStyle w:val="Numreradlista"/>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66EC1"/>
    <w:multiLevelType w:val="hybridMultilevel"/>
    <w:tmpl w:val="E11EF9D6"/>
    <w:lvl w:ilvl="0" w:tplc="C8480AA0">
      <w:start w:val="1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F5482"/>
    <w:multiLevelType w:val="hybridMultilevel"/>
    <w:tmpl w:val="C6E60536"/>
    <w:lvl w:ilvl="0" w:tplc="8E4C6944">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1204F"/>
    <w:multiLevelType w:val="hybridMultilevel"/>
    <w:tmpl w:val="69344762"/>
    <w:lvl w:ilvl="0" w:tplc="CBF06A9C">
      <w:start w:val="33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369D9"/>
    <w:multiLevelType w:val="hybridMultilevel"/>
    <w:tmpl w:val="8ED297E2"/>
    <w:lvl w:ilvl="0" w:tplc="455076C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30D55"/>
    <w:multiLevelType w:val="hybridMultilevel"/>
    <w:tmpl w:val="FCA0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C489C"/>
    <w:multiLevelType w:val="hybridMultilevel"/>
    <w:tmpl w:val="DE76D20A"/>
    <w:lvl w:ilvl="0" w:tplc="F934F8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D4434"/>
    <w:multiLevelType w:val="hybridMultilevel"/>
    <w:tmpl w:val="71C05DE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27291578"/>
    <w:multiLevelType w:val="hybridMultilevel"/>
    <w:tmpl w:val="4264413E"/>
    <w:lvl w:ilvl="0" w:tplc="3AA0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C2DC1"/>
    <w:multiLevelType w:val="hybridMultilevel"/>
    <w:tmpl w:val="116A5D7E"/>
    <w:lvl w:ilvl="0" w:tplc="EAB60F8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B3CE4"/>
    <w:multiLevelType w:val="hybridMultilevel"/>
    <w:tmpl w:val="C2E8F16C"/>
    <w:lvl w:ilvl="0" w:tplc="2B5A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243"/>
    <w:multiLevelType w:val="hybridMultilevel"/>
    <w:tmpl w:val="7B02895E"/>
    <w:lvl w:ilvl="0" w:tplc="4754C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A0EA9"/>
    <w:multiLevelType w:val="hybridMultilevel"/>
    <w:tmpl w:val="81EA8BA4"/>
    <w:lvl w:ilvl="0" w:tplc="A6687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C768F"/>
    <w:multiLevelType w:val="hybridMultilevel"/>
    <w:tmpl w:val="541C4062"/>
    <w:lvl w:ilvl="0" w:tplc="306C2C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90CC5"/>
    <w:multiLevelType w:val="hybridMultilevel"/>
    <w:tmpl w:val="4FDABF80"/>
    <w:lvl w:ilvl="0" w:tplc="8C1A41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E57122"/>
    <w:multiLevelType w:val="hybridMultilevel"/>
    <w:tmpl w:val="8C90E5C6"/>
    <w:lvl w:ilvl="0" w:tplc="F092C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11CC6"/>
    <w:multiLevelType w:val="hybridMultilevel"/>
    <w:tmpl w:val="F710C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930AEB"/>
    <w:multiLevelType w:val="hybridMultilevel"/>
    <w:tmpl w:val="E2963230"/>
    <w:lvl w:ilvl="0" w:tplc="CED69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769DD"/>
    <w:multiLevelType w:val="hybridMultilevel"/>
    <w:tmpl w:val="BC047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A822546"/>
    <w:multiLevelType w:val="hybridMultilevel"/>
    <w:tmpl w:val="57B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F514D"/>
    <w:multiLevelType w:val="hybridMultilevel"/>
    <w:tmpl w:val="D070E878"/>
    <w:lvl w:ilvl="0" w:tplc="F40E88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79758D"/>
    <w:multiLevelType w:val="hybridMultilevel"/>
    <w:tmpl w:val="1EF0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82F63"/>
    <w:multiLevelType w:val="hybridMultilevel"/>
    <w:tmpl w:val="99003DB6"/>
    <w:lvl w:ilvl="0" w:tplc="C8EECB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FDD1837"/>
    <w:multiLevelType w:val="hybridMultilevel"/>
    <w:tmpl w:val="4B1E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052AA"/>
    <w:multiLevelType w:val="multilevel"/>
    <w:tmpl w:val="1EC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D64EF"/>
    <w:multiLevelType w:val="hybridMultilevel"/>
    <w:tmpl w:val="12CC6474"/>
    <w:lvl w:ilvl="0" w:tplc="2FEE186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A370BD"/>
    <w:multiLevelType w:val="hybridMultilevel"/>
    <w:tmpl w:val="2F10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351FA"/>
    <w:multiLevelType w:val="hybridMultilevel"/>
    <w:tmpl w:val="1B7CE978"/>
    <w:lvl w:ilvl="0" w:tplc="FEBACB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8B725FD"/>
    <w:multiLevelType w:val="hybridMultilevel"/>
    <w:tmpl w:val="C1ECED8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C142398"/>
    <w:multiLevelType w:val="hybridMultilevel"/>
    <w:tmpl w:val="84DE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23A63"/>
    <w:multiLevelType w:val="hybridMultilevel"/>
    <w:tmpl w:val="C0A881A2"/>
    <w:lvl w:ilvl="0" w:tplc="A86497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86870"/>
    <w:multiLevelType w:val="hybridMultilevel"/>
    <w:tmpl w:val="381AB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53875"/>
    <w:multiLevelType w:val="hybridMultilevel"/>
    <w:tmpl w:val="C5C24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CD5A5F"/>
    <w:multiLevelType w:val="hybridMultilevel"/>
    <w:tmpl w:val="506A627E"/>
    <w:lvl w:ilvl="0" w:tplc="FF6A30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543D3"/>
    <w:multiLevelType w:val="hybridMultilevel"/>
    <w:tmpl w:val="57F49D12"/>
    <w:lvl w:ilvl="0" w:tplc="A726D2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5663E"/>
    <w:multiLevelType w:val="hybridMultilevel"/>
    <w:tmpl w:val="4F5A9B4E"/>
    <w:lvl w:ilvl="0" w:tplc="89981D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0554A9"/>
    <w:multiLevelType w:val="hybridMultilevel"/>
    <w:tmpl w:val="4EF2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F95514"/>
    <w:multiLevelType w:val="hybridMultilevel"/>
    <w:tmpl w:val="029A0D8E"/>
    <w:lvl w:ilvl="0" w:tplc="6C6C0C94">
      <w:start w:val="1"/>
      <w:numFmt w:val="lowerLetter"/>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num w:numId="1">
    <w:abstractNumId w:val="21"/>
  </w:num>
  <w:num w:numId="2">
    <w:abstractNumId w:val="31"/>
  </w:num>
  <w:num w:numId="3">
    <w:abstractNumId w:val="0"/>
  </w:num>
  <w:num w:numId="4">
    <w:abstractNumId w:val="1"/>
  </w:num>
  <w:num w:numId="5">
    <w:abstractNumId w:val="15"/>
  </w:num>
  <w:num w:numId="6">
    <w:abstractNumId w:val="39"/>
  </w:num>
  <w:num w:numId="7">
    <w:abstractNumId w:val="42"/>
  </w:num>
  <w:num w:numId="8">
    <w:abstractNumId w:val="4"/>
  </w:num>
  <w:num w:numId="9">
    <w:abstractNumId w:val="33"/>
  </w:num>
  <w:num w:numId="10">
    <w:abstractNumId w:val="37"/>
  </w:num>
  <w:num w:numId="11">
    <w:abstractNumId w:val="41"/>
  </w:num>
  <w:num w:numId="12">
    <w:abstractNumId w:val="3"/>
  </w:num>
  <w:num w:numId="13">
    <w:abstractNumId w:val="38"/>
  </w:num>
  <w:num w:numId="14">
    <w:abstractNumId w:val="13"/>
  </w:num>
  <w:num w:numId="15">
    <w:abstractNumId w:val="19"/>
  </w:num>
  <w:num w:numId="16">
    <w:abstractNumId w:val="34"/>
  </w:num>
  <w:num w:numId="17">
    <w:abstractNumId w:val="30"/>
  </w:num>
  <w:num w:numId="18">
    <w:abstractNumId w:val="14"/>
  </w:num>
  <w:num w:numId="19">
    <w:abstractNumId w:val="40"/>
  </w:num>
  <w:num w:numId="20">
    <w:abstractNumId w:val="8"/>
  </w:num>
  <w:num w:numId="21">
    <w:abstractNumId w:val="25"/>
  </w:num>
  <w:num w:numId="22">
    <w:abstractNumId w:val="12"/>
  </w:num>
  <w:num w:numId="23">
    <w:abstractNumId w:val="26"/>
  </w:num>
  <w:num w:numId="24">
    <w:abstractNumId w:val="24"/>
  </w:num>
  <w:num w:numId="25">
    <w:abstractNumId w:val="29"/>
  </w:num>
  <w:num w:numId="26">
    <w:abstractNumId w:val="35"/>
  </w:num>
  <w:num w:numId="27">
    <w:abstractNumId w:val="10"/>
  </w:num>
  <w:num w:numId="28">
    <w:abstractNumId w:val="18"/>
  </w:num>
  <w:num w:numId="29">
    <w:abstractNumId w:val="6"/>
  </w:num>
  <w:num w:numId="30">
    <w:abstractNumId w:val="22"/>
  </w:num>
  <w:num w:numId="31">
    <w:abstractNumId w:val="17"/>
  </w:num>
  <w:num w:numId="32">
    <w:abstractNumId w:val="2"/>
  </w:num>
  <w:num w:numId="33">
    <w:abstractNumId w:val="36"/>
  </w:num>
  <w:num w:numId="34">
    <w:abstractNumId w:val="5"/>
  </w:num>
  <w:num w:numId="35">
    <w:abstractNumId w:val="9"/>
  </w:num>
  <w:num w:numId="36">
    <w:abstractNumId w:val="27"/>
  </w:num>
  <w:num w:numId="37">
    <w:abstractNumId w:val="28"/>
  </w:num>
  <w:num w:numId="38">
    <w:abstractNumId w:val="16"/>
  </w:num>
  <w:num w:numId="39">
    <w:abstractNumId w:val="23"/>
  </w:num>
  <w:num w:numId="40">
    <w:abstractNumId w:val="20"/>
  </w:num>
  <w:num w:numId="41">
    <w:abstractNumId w:val="11"/>
  </w:num>
  <w:num w:numId="42">
    <w:abstractNumId w:val="32"/>
  </w:num>
  <w:num w:numId="4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Ohlberger">
    <w15:presenceInfo w15:providerId="None" w15:userId="Jan Ohlberger"/>
  </w15:person>
  <w15:person w15:author="Max Lindmark">
    <w15:presenceInfo w15:providerId="AD" w15:userId="S::max.lindmark@slu.se::74a91d58-1def-4e6c-a200-e80e4af38c20"/>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73"/>
    <w:rsid w:val="000244B9"/>
    <w:rsid w:val="000C0ECF"/>
    <w:rsid w:val="00154D1C"/>
    <w:rsid w:val="001A3841"/>
    <w:rsid w:val="001C3256"/>
    <w:rsid w:val="00276E52"/>
    <w:rsid w:val="002B709E"/>
    <w:rsid w:val="002F1D23"/>
    <w:rsid w:val="00370B3B"/>
    <w:rsid w:val="003D1255"/>
    <w:rsid w:val="00416D62"/>
    <w:rsid w:val="005911F4"/>
    <w:rsid w:val="00591F39"/>
    <w:rsid w:val="00596F2F"/>
    <w:rsid w:val="005A3367"/>
    <w:rsid w:val="005B29F8"/>
    <w:rsid w:val="005C3C5E"/>
    <w:rsid w:val="00607CDA"/>
    <w:rsid w:val="006423F8"/>
    <w:rsid w:val="00794EC7"/>
    <w:rsid w:val="007F33FF"/>
    <w:rsid w:val="007F49D0"/>
    <w:rsid w:val="00803DAE"/>
    <w:rsid w:val="00895761"/>
    <w:rsid w:val="00974780"/>
    <w:rsid w:val="00995ADF"/>
    <w:rsid w:val="009D01E6"/>
    <w:rsid w:val="00A2189E"/>
    <w:rsid w:val="00A42619"/>
    <w:rsid w:val="00A60F29"/>
    <w:rsid w:val="00A7336E"/>
    <w:rsid w:val="00AD12DD"/>
    <w:rsid w:val="00B12DD7"/>
    <w:rsid w:val="00C22AC7"/>
    <w:rsid w:val="00CC4F69"/>
    <w:rsid w:val="00D3285A"/>
    <w:rsid w:val="00D6091E"/>
    <w:rsid w:val="00DA1A4E"/>
    <w:rsid w:val="00DD50D6"/>
    <w:rsid w:val="00DE3AE2"/>
    <w:rsid w:val="00E466B6"/>
    <w:rsid w:val="00E56DA6"/>
    <w:rsid w:val="00EE5D2F"/>
    <w:rsid w:val="00F4251D"/>
    <w:rsid w:val="00FB7AE1"/>
    <w:rsid w:val="00FE10BE"/>
    <w:rsid w:val="00FE7212"/>
    <w:rsid w:val="00FF0C73"/>
    <w:rsid w:val="00FF7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7B7"/>
  <w15:chartTrackingRefBased/>
  <w15:docId w15:val="{C671A424-10E5-3E4E-87C6-42957AC2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C73"/>
  </w:style>
  <w:style w:type="paragraph" w:styleId="Rubrik1">
    <w:name w:val="heading 1"/>
    <w:basedOn w:val="Normal"/>
    <w:next w:val="Normal"/>
    <w:link w:val="Rubrik1Char"/>
    <w:autoRedefine/>
    <w:uiPriority w:val="9"/>
    <w:qFormat/>
    <w:rsid w:val="00276E52"/>
    <w:pPr>
      <w:keepNext/>
      <w:keepLines/>
      <w:spacing w:before="120" w:line="480" w:lineRule="auto"/>
      <w:outlineLvl w:val="0"/>
    </w:pPr>
    <w:rPr>
      <w:rFonts w:eastAsiaTheme="majorEastAsia" w:cstheme="majorBidi"/>
      <w:b/>
      <w:color w:val="000000" w:themeColor="text1"/>
      <w:sz w:val="32"/>
      <w:szCs w:val="32"/>
    </w:rPr>
  </w:style>
  <w:style w:type="paragraph" w:styleId="Rubrik2">
    <w:name w:val="heading 2"/>
    <w:basedOn w:val="Normal"/>
    <w:next w:val="Normal"/>
    <w:link w:val="Rubrik2Char"/>
    <w:autoRedefine/>
    <w:uiPriority w:val="9"/>
    <w:unhideWhenUsed/>
    <w:qFormat/>
    <w:rsid w:val="00276E52"/>
    <w:pPr>
      <w:keepNext/>
      <w:keepLines/>
      <w:spacing w:line="480" w:lineRule="auto"/>
      <w:outlineLvl w:val="1"/>
    </w:pPr>
    <w:rPr>
      <w:rFonts w:eastAsiaTheme="majorEastAsia" w:cstheme="majorBidi"/>
      <w:b/>
      <w:color w:val="000000" w:themeColor="text1"/>
      <w:sz w:val="28"/>
      <w:szCs w:val="26"/>
    </w:rPr>
  </w:style>
  <w:style w:type="paragraph" w:styleId="Rubrik3">
    <w:name w:val="heading 3"/>
    <w:basedOn w:val="Normal"/>
    <w:next w:val="Normal"/>
    <w:link w:val="Rubrik3Char"/>
    <w:autoRedefine/>
    <w:uiPriority w:val="9"/>
    <w:unhideWhenUsed/>
    <w:qFormat/>
    <w:rsid w:val="00276E52"/>
    <w:pPr>
      <w:keepNext/>
      <w:keepLines/>
      <w:spacing w:before="60" w:after="60" w:line="480" w:lineRule="auto"/>
      <w:outlineLvl w:val="2"/>
    </w:pPr>
    <w:rPr>
      <w:rFonts w:eastAsiaTheme="majorEastAsia" w:cstheme="majorBidi"/>
      <w:b/>
      <w:i/>
      <w:color w:val="000000" w:themeColor="text1"/>
    </w:rPr>
  </w:style>
  <w:style w:type="paragraph" w:styleId="Rubrik4">
    <w:name w:val="heading 4"/>
    <w:basedOn w:val="Normal"/>
    <w:next w:val="Normal"/>
    <w:link w:val="Rubrik4Char"/>
    <w:uiPriority w:val="9"/>
    <w:unhideWhenUsed/>
    <w:rsid w:val="00FF0C73"/>
    <w:pPr>
      <w:keepNext/>
      <w:keepLines/>
      <w:spacing w:before="200"/>
      <w:outlineLvl w:val="3"/>
    </w:pPr>
    <w:rPr>
      <w:rFonts w:asciiTheme="majorHAnsi" w:eastAsiaTheme="majorEastAsia" w:hAnsiTheme="majorHAnsi" w:cstheme="majorBidi"/>
      <w:b/>
      <w:bCs/>
      <w:i/>
      <w:iCs/>
      <w:color w:val="4472C4" w:themeColor="accent1"/>
    </w:rPr>
  </w:style>
  <w:style w:type="paragraph" w:styleId="Rubrik5">
    <w:name w:val="heading 5"/>
    <w:basedOn w:val="Normal"/>
    <w:next w:val="Normal"/>
    <w:link w:val="Rubrik5Char"/>
    <w:uiPriority w:val="9"/>
    <w:semiHidden/>
    <w:unhideWhenUsed/>
    <w:rsid w:val="00FF0C73"/>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76E52"/>
    <w:rPr>
      <w:rFonts w:ascii="Times New Roman" w:eastAsiaTheme="majorEastAsia" w:hAnsi="Times New Roman" w:cstheme="majorBidi"/>
      <w:b/>
      <w:color w:val="000000" w:themeColor="text1"/>
      <w:sz w:val="32"/>
      <w:szCs w:val="32"/>
    </w:rPr>
  </w:style>
  <w:style w:type="character" w:customStyle="1" w:styleId="Rubrik2Char">
    <w:name w:val="Rubrik 2 Char"/>
    <w:basedOn w:val="Standardstycketeckensnitt"/>
    <w:link w:val="Rubrik2"/>
    <w:uiPriority w:val="9"/>
    <w:rsid w:val="00276E52"/>
    <w:rPr>
      <w:rFonts w:ascii="Times New Roman" w:eastAsiaTheme="majorEastAsia" w:hAnsi="Times New Roman" w:cstheme="majorBidi"/>
      <w:b/>
      <w:color w:val="000000" w:themeColor="text1"/>
      <w:sz w:val="28"/>
      <w:szCs w:val="26"/>
    </w:rPr>
  </w:style>
  <w:style w:type="character" w:customStyle="1" w:styleId="Rubrik3Char">
    <w:name w:val="Rubrik 3 Char"/>
    <w:basedOn w:val="Standardstycketeckensnitt"/>
    <w:link w:val="Rubrik3"/>
    <w:uiPriority w:val="9"/>
    <w:rsid w:val="00276E52"/>
    <w:rPr>
      <w:rFonts w:ascii="Times New Roman" w:eastAsiaTheme="majorEastAsia" w:hAnsi="Times New Roman" w:cstheme="majorBidi"/>
      <w:b/>
      <w:i/>
      <w:color w:val="000000" w:themeColor="text1"/>
    </w:rPr>
  </w:style>
  <w:style w:type="character" w:customStyle="1" w:styleId="Rubrik4Char">
    <w:name w:val="Rubrik 4 Char"/>
    <w:basedOn w:val="Standardstycketeckensnitt"/>
    <w:link w:val="Rubrik4"/>
    <w:uiPriority w:val="9"/>
    <w:rsid w:val="00FF0C73"/>
    <w:rPr>
      <w:rFonts w:asciiTheme="majorHAnsi" w:eastAsiaTheme="majorEastAsia" w:hAnsiTheme="majorHAnsi" w:cstheme="majorBidi"/>
      <w:b/>
      <w:bCs/>
      <w:i/>
      <w:iCs/>
      <w:color w:val="4472C4" w:themeColor="accent1"/>
    </w:rPr>
  </w:style>
  <w:style w:type="character" w:customStyle="1" w:styleId="Rubrik5Char">
    <w:name w:val="Rubrik 5 Char"/>
    <w:basedOn w:val="Standardstycketeckensnitt"/>
    <w:link w:val="Rubrik5"/>
    <w:uiPriority w:val="9"/>
    <w:semiHidden/>
    <w:rsid w:val="00FF0C73"/>
    <w:rPr>
      <w:rFonts w:asciiTheme="majorHAnsi" w:eastAsiaTheme="majorEastAsia" w:hAnsiTheme="majorHAnsi" w:cstheme="majorBidi"/>
      <w:color w:val="2F5496" w:themeColor="accent1" w:themeShade="BF"/>
    </w:rPr>
  </w:style>
  <w:style w:type="paragraph" w:styleId="Rubrik">
    <w:name w:val="Title"/>
    <w:aliases w:val="Titel/Dokumentnamn"/>
    <w:basedOn w:val="Normal"/>
    <w:next w:val="Normal"/>
    <w:link w:val="RubrikChar"/>
    <w:uiPriority w:val="99"/>
    <w:rsid w:val="00FF0C73"/>
    <w:pPr>
      <w:keepNext/>
      <w:suppressAutoHyphens/>
      <w:spacing w:before="600" w:after="100"/>
      <w:contextualSpacing/>
    </w:pPr>
    <w:rPr>
      <w:rFonts w:asciiTheme="majorHAnsi" w:eastAsiaTheme="majorEastAsia" w:hAnsiTheme="majorHAnsi" w:cstheme="majorBidi"/>
      <w:color w:val="323E4F" w:themeColor="text2" w:themeShade="BF"/>
      <w:spacing w:val="5"/>
      <w:kern w:val="28"/>
      <w:sz w:val="30"/>
      <w:szCs w:val="52"/>
    </w:rPr>
  </w:style>
  <w:style w:type="character" w:customStyle="1" w:styleId="RubrikChar">
    <w:name w:val="Rubrik Char"/>
    <w:aliases w:val="Titel/Dokumentnamn Char"/>
    <w:basedOn w:val="Standardstycketeckensnitt"/>
    <w:link w:val="Rubrik"/>
    <w:uiPriority w:val="99"/>
    <w:rsid w:val="00FF0C73"/>
    <w:rPr>
      <w:rFonts w:asciiTheme="majorHAnsi" w:eastAsiaTheme="majorEastAsia" w:hAnsiTheme="majorHAnsi" w:cstheme="majorBidi"/>
      <w:color w:val="323E4F" w:themeColor="text2" w:themeShade="BF"/>
      <w:spacing w:val="5"/>
      <w:kern w:val="28"/>
      <w:sz w:val="30"/>
      <w:szCs w:val="52"/>
    </w:rPr>
  </w:style>
  <w:style w:type="paragraph" w:styleId="Sidhuvud">
    <w:name w:val="header"/>
    <w:basedOn w:val="Normal"/>
    <w:link w:val="SidhuvudChar"/>
    <w:uiPriority w:val="99"/>
    <w:semiHidden/>
    <w:rsid w:val="00FF0C73"/>
    <w:pPr>
      <w:tabs>
        <w:tab w:val="center" w:pos="3686"/>
        <w:tab w:val="right" w:pos="9072"/>
      </w:tabs>
      <w:spacing w:line="200" w:lineRule="exact"/>
    </w:pPr>
    <w:rPr>
      <w:rFonts w:asciiTheme="majorHAnsi" w:hAnsiTheme="majorHAnsi"/>
      <w:sz w:val="14"/>
    </w:rPr>
  </w:style>
  <w:style w:type="character" w:customStyle="1" w:styleId="SidhuvudChar">
    <w:name w:val="Sidhuvud Char"/>
    <w:basedOn w:val="Standardstycketeckensnitt"/>
    <w:link w:val="Sidhuvud"/>
    <w:uiPriority w:val="99"/>
    <w:semiHidden/>
    <w:rsid w:val="00FF0C73"/>
    <w:rPr>
      <w:rFonts w:asciiTheme="majorHAnsi" w:hAnsiTheme="majorHAnsi"/>
      <w:sz w:val="14"/>
    </w:rPr>
  </w:style>
  <w:style w:type="paragraph" w:styleId="Sidfot">
    <w:name w:val="footer"/>
    <w:basedOn w:val="Sidhuvud"/>
    <w:link w:val="SidfotChar"/>
    <w:uiPriority w:val="99"/>
    <w:rsid w:val="00FF0C73"/>
    <w:pPr>
      <w:tabs>
        <w:tab w:val="clear" w:pos="3686"/>
        <w:tab w:val="left" w:pos="4111"/>
      </w:tabs>
    </w:pPr>
  </w:style>
  <w:style w:type="character" w:customStyle="1" w:styleId="SidfotChar">
    <w:name w:val="Sidfot Char"/>
    <w:basedOn w:val="Standardstycketeckensnitt"/>
    <w:link w:val="Sidfot"/>
    <w:uiPriority w:val="99"/>
    <w:rsid w:val="00FF0C73"/>
    <w:rPr>
      <w:rFonts w:asciiTheme="majorHAnsi" w:hAnsiTheme="majorHAnsi"/>
      <w:sz w:val="14"/>
    </w:rPr>
  </w:style>
  <w:style w:type="character" w:styleId="Platshllartext">
    <w:name w:val="Placeholder Text"/>
    <w:basedOn w:val="Standardstycketeckensnitt"/>
    <w:uiPriority w:val="99"/>
    <w:semiHidden/>
    <w:rsid w:val="00FF0C73"/>
    <w:rPr>
      <w:color w:val="808080"/>
    </w:rPr>
  </w:style>
  <w:style w:type="paragraph" w:styleId="Ballongtext">
    <w:name w:val="Balloon Text"/>
    <w:basedOn w:val="Normal"/>
    <w:link w:val="BallongtextChar"/>
    <w:uiPriority w:val="99"/>
    <w:semiHidden/>
    <w:unhideWhenUsed/>
    <w:rsid w:val="00FF0C73"/>
    <w:rPr>
      <w:rFonts w:ascii="Tahoma" w:hAnsi="Tahoma" w:cs="Tahoma"/>
      <w:sz w:val="16"/>
      <w:szCs w:val="16"/>
    </w:rPr>
  </w:style>
  <w:style w:type="character" w:customStyle="1" w:styleId="BallongtextChar">
    <w:name w:val="Ballongtext Char"/>
    <w:basedOn w:val="Standardstycketeckensnitt"/>
    <w:link w:val="Ballongtext"/>
    <w:uiPriority w:val="99"/>
    <w:semiHidden/>
    <w:rsid w:val="00FF0C73"/>
    <w:rPr>
      <w:rFonts w:ascii="Tahoma" w:hAnsi="Tahoma" w:cs="Tahoma"/>
      <w:sz w:val="16"/>
      <w:szCs w:val="16"/>
    </w:rPr>
  </w:style>
  <w:style w:type="table" w:styleId="Tabellrutnt">
    <w:name w:val="Table Grid"/>
    <w:basedOn w:val="Normaltabell"/>
    <w:uiPriority w:val="59"/>
    <w:rsid w:val="00FF0C73"/>
    <w:rPr>
      <w:rFonts w:ascii="Arial" w:hAnsi="Arial" w:cstheme="minorBid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Sidhuvud"/>
    <w:uiPriority w:val="99"/>
    <w:semiHidden/>
    <w:rsid w:val="00FF0C73"/>
    <w:pPr>
      <w:tabs>
        <w:tab w:val="clear" w:pos="9072"/>
        <w:tab w:val="right" w:pos="8789"/>
      </w:tabs>
    </w:pPr>
  </w:style>
  <w:style w:type="character" w:styleId="Hyperlnk">
    <w:name w:val="Hyperlink"/>
    <w:basedOn w:val="Standardstycketeckensnitt"/>
    <w:uiPriority w:val="99"/>
    <w:semiHidden/>
    <w:qFormat/>
    <w:rsid w:val="00FF0C73"/>
    <w:rPr>
      <w:color w:val="0000FF"/>
      <w:u w:val="single"/>
    </w:rPr>
  </w:style>
  <w:style w:type="paragraph" w:styleId="Innehllsfrteckningsrubrik">
    <w:name w:val="TOC Heading"/>
    <w:basedOn w:val="Rubrik1"/>
    <w:next w:val="Normal"/>
    <w:uiPriority w:val="39"/>
    <w:semiHidden/>
    <w:rsid w:val="00FF0C73"/>
    <w:pPr>
      <w:pageBreakBefore/>
      <w:outlineLvl w:val="9"/>
    </w:pPr>
    <w:rPr>
      <w:lang w:eastAsia="ja-JP"/>
    </w:rPr>
  </w:style>
  <w:style w:type="paragraph" w:styleId="Citat">
    <w:name w:val="Quote"/>
    <w:basedOn w:val="Normal"/>
    <w:link w:val="CitatChar"/>
    <w:uiPriority w:val="10"/>
    <w:qFormat/>
    <w:rsid w:val="00FF0C73"/>
    <w:pPr>
      <w:spacing w:after="220"/>
      <w:ind w:left="357"/>
    </w:pPr>
    <w:rPr>
      <w:iCs/>
      <w:color w:val="000000" w:themeColor="text1"/>
      <w:sz w:val="20"/>
    </w:rPr>
  </w:style>
  <w:style w:type="character" w:customStyle="1" w:styleId="CitatChar">
    <w:name w:val="Citat Char"/>
    <w:basedOn w:val="Standardstycketeckensnitt"/>
    <w:link w:val="Citat"/>
    <w:uiPriority w:val="10"/>
    <w:rsid w:val="00FF0C73"/>
    <w:rPr>
      <w:iCs/>
      <w:color w:val="000000" w:themeColor="text1"/>
      <w:sz w:val="20"/>
    </w:rPr>
  </w:style>
  <w:style w:type="paragraph" w:styleId="Innehll1">
    <w:name w:val="toc 1"/>
    <w:basedOn w:val="Normal"/>
    <w:next w:val="Normal"/>
    <w:uiPriority w:val="39"/>
    <w:semiHidden/>
    <w:rsid w:val="00FF0C73"/>
    <w:pPr>
      <w:spacing w:beforeLines="100" w:before="100"/>
    </w:pPr>
  </w:style>
  <w:style w:type="paragraph" w:styleId="Innehll2">
    <w:name w:val="toc 2"/>
    <w:basedOn w:val="Normal"/>
    <w:next w:val="Normal"/>
    <w:uiPriority w:val="99"/>
    <w:semiHidden/>
    <w:rsid w:val="00FF0C73"/>
    <w:pPr>
      <w:ind w:left="276"/>
    </w:pPr>
  </w:style>
  <w:style w:type="paragraph" w:styleId="Innehll3">
    <w:name w:val="toc 3"/>
    <w:basedOn w:val="Normal"/>
    <w:next w:val="Normal"/>
    <w:uiPriority w:val="99"/>
    <w:semiHidden/>
    <w:rsid w:val="00FF0C73"/>
    <w:pPr>
      <w:ind w:left="552"/>
    </w:pPr>
  </w:style>
  <w:style w:type="character" w:styleId="Betoning">
    <w:name w:val="Emphasis"/>
    <w:basedOn w:val="Standardstycketeckensnitt"/>
    <w:uiPriority w:val="1"/>
    <w:rsid w:val="00FF0C73"/>
    <w:rPr>
      <w:i/>
      <w:iCs/>
    </w:rPr>
  </w:style>
  <w:style w:type="paragraph" w:styleId="Innehll4">
    <w:name w:val="toc 4"/>
    <w:basedOn w:val="Normal"/>
    <w:next w:val="Normal"/>
    <w:uiPriority w:val="99"/>
    <w:semiHidden/>
    <w:rsid w:val="00FF0C73"/>
    <w:pPr>
      <w:spacing w:after="100"/>
      <w:ind w:left="660"/>
    </w:pPr>
  </w:style>
  <w:style w:type="paragraph" w:styleId="Innehll5">
    <w:name w:val="toc 5"/>
    <w:basedOn w:val="Normal"/>
    <w:next w:val="Normal"/>
    <w:uiPriority w:val="99"/>
    <w:semiHidden/>
    <w:rsid w:val="00FF0C73"/>
    <w:pPr>
      <w:spacing w:after="100"/>
      <w:ind w:left="880"/>
    </w:pPr>
  </w:style>
  <w:style w:type="paragraph" w:styleId="Innehll6">
    <w:name w:val="toc 6"/>
    <w:basedOn w:val="Normal"/>
    <w:next w:val="Normal"/>
    <w:uiPriority w:val="99"/>
    <w:semiHidden/>
    <w:rsid w:val="00FF0C73"/>
    <w:pPr>
      <w:spacing w:after="100"/>
      <w:ind w:left="1100"/>
    </w:pPr>
  </w:style>
  <w:style w:type="paragraph" w:styleId="Innehll7">
    <w:name w:val="toc 7"/>
    <w:basedOn w:val="Normal"/>
    <w:next w:val="Normal"/>
    <w:uiPriority w:val="99"/>
    <w:semiHidden/>
    <w:rsid w:val="00FF0C73"/>
    <w:pPr>
      <w:spacing w:after="100"/>
      <w:ind w:left="1320"/>
    </w:pPr>
  </w:style>
  <w:style w:type="paragraph" w:styleId="Innehll8">
    <w:name w:val="toc 8"/>
    <w:basedOn w:val="Normal"/>
    <w:next w:val="Normal"/>
    <w:uiPriority w:val="99"/>
    <w:semiHidden/>
    <w:rsid w:val="00FF0C73"/>
    <w:pPr>
      <w:spacing w:after="100"/>
      <w:ind w:left="1540"/>
    </w:pPr>
  </w:style>
  <w:style w:type="paragraph" w:styleId="Innehll9">
    <w:name w:val="toc 9"/>
    <w:basedOn w:val="Normal"/>
    <w:next w:val="Normal"/>
    <w:uiPriority w:val="99"/>
    <w:semiHidden/>
    <w:rsid w:val="00FF0C73"/>
    <w:pPr>
      <w:spacing w:after="100"/>
      <w:ind w:left="1760"/>
    </w:pPr>
  </w:style>
  <w:style w:type="table" w:customStyle="1" w:styleId="Trelinjerstabell">
    <w:name w:val="Trelinjerstabell"/>
    <w:basedOn w:val="Normaltabell"/>
    <w:uiPriority w:val="99"/>
    <w:rsid w:val="00FF0C73"/>
    <w:pPr>
      <w:contextualSpacing/>
    </w:pPr>
    <w:rPr>
      <w:rFonts w:asciiTheme="majorHAnsi" w:hAnsiTheme="majorHAnsi" w:cstheme="minorBidi"/>
      <w:sz w:val="20"/>
      <w:szCs w:val="22"/>
      <w:lang w:val="sv-SE"/>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jusskuggning">
    <w:name w:val="Light Shading"/>
    <w:basedOn w:val="Trelinjerstabell"/>
    <w:uiPriority w:val="60"/>
    <w:rsid w:val="00FF0C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2">
    <w:name w:val="Light Shading Accent 2"/>
    <w:basedOn w:val="Trelinjerstabell"/>
    <w:uiPriority w:val="60"/>
    <w:rsid w:val="00FF0C7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jusskuggning-dekorfrg1">
    <w:name w:val="Light Shading Accent 1"/>
    <w:basedOn w:val="Trelinjerstabell"/>
    <w:uiPriority w:val="60"/>
    <w:rsid w:val="00FF0C73"/>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jusskuggning-dekorfrg3">
    <w:name w:val="Light Shading Accent 3"/>
    <w:basedOn w:val="Trelinjerstabell"/>
    <w:uiPriority w:val="60"/>
    <w:rsid w:val="00FF0C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jusskuggning-dekorfrg4">
    <w:name w:val="Light Shading Accent 4"/>
    <w:basedOn w:val="Trelinjerstabell"/>
    <w:uiPriority w:val="60"/>
    <w:rsid w:val="00FF0C7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jusskuggning-dekorfrg5">
    <w:name w:val="Light Shading Accent 5"/>
    <w:basedOn w:val="Trelinjerstabell"/>
    <w:uiPriority w:val="60"/>
    <w:rsid w:val="00FF0C73"/>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jusskuggning-dekorfrg6">
    <w:name w:val="Light Shading Accent 6"/>
    <w:basedOn w:val="Trelinjerstabell"/>
    <w:uiPriority w:val="60"/>
    <w:rsid w:val="00FF0C7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juslista">
    <w:name w:val="Light List"/>
    <w:basedOn w:val="Trelinjerstabell"/>
    <w:uiPriority w:val="61"/>
    <w:rsid w:val="00FF0C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Trelinjerstabell"/>
    <w:uiPriority w:val="61"/>
    <w:rsid w:val="00FF0C73"/>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juslista-dekorfrg2">
    <w:name w:val="Light List Accent 2"/>
    <w:basedOn w:val="Trelinjerstabell"/>
    <w:uiPriority w:val="61"/>
    <w:rsid w:val="00FF0C7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juslista-dekorfrg3">
    <w:name w:val="Light List Accent 3"/>
    <w:basedOn w:val="Trelinjerstabell"/>
    <w:uiPriority w:val="61"/>
    <w:rsid w:val="00FF0C7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juslista-dekorfrg4">
    <w:name w:val="Light List Accent 4"/>
    <w:basedOn w:val="Trelinjerstabell"/>
    <w:uiPriority w:val="61"/>
    <w:rsid w:val="00FF0C7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juslista-dekorfrg5">
    <w:name w:val="Light List Accent 5"/>
    <w:basedOn w:val="Trelinjerstabell"/>
    <w:uiPriority w:val="61"/>
    <w:rsid w:val="00FF0C7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juslista-dekorfrg6">
    <w:name w:val="Light List Accent 6"/>
    <w:basedOn w:val="Trelinjerstabell"/>
    <w:uiPriority w:val="61"/>
    <w:rsid w:val="00FF0C7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Signaturrad">
    <w:name w:val="Signaturrad"/>
    <w:basedOn w:val="Normal"/>
    <w:next w:val="Normal"/>
    <w:semiHidden/>
    <w:qFormat/>
    <w:rsid w:val="00FF0C73"/>
    <w:pPr>
      <w:pBdr>
        <w:top w:val="single" w:sz="4" w:space="12" w:color="auto"/>
      </w:pBdr>
      <w:spacing w:before="720"/>
    </w:pPr>
  </w:style>
  <w:style w:type="paragraph" w:customStyle="1" w:styleId="Kortsignaturrad">
    <w:name w:val="Kort signaturrad"/>
    <w:basedOn w:val="Signaturrad"/>
    <w:next w:val="Normal"/>
    <w:uiPriority w:val="10"/>
    <w:rsid w:val="00FF0C73"/>
    <w:pPr>
      <w:ind w:right="4111"/>
    </w:pPr>
  </w:style>
  <w:style w:type="character" w:styleId="Stark">
    <w:name w:val="Strong"/>
    <w:basedOn w:val="Standardstycketeckensnitt"/>
    <w:uiPriority w:val="22"/>
    <w:qFormat/>
    <w:rsid w:val="00FF0C73"/>
    <w:rPr>
      <w:b/>
      <w:bCs/>
    </w:rPr>
  </w:style>
  <w:style w:type="table" w:customStyle="1" w:styleId="Sidfottabell">
    <w:name w:val="Sidfot tabell"/>
    <w:basedOn w:val="Normaltabell"/>
    <w:uiPriority w:val="99"/>
    <w:rsid w:val="00FF0C73"/>
    <w:rPr>
      <w:rFonts w:ascii="Arial" w:hAnsi="Arial" w:cstheme="minorBidi"/>
      <w:sz w:val="14"/>
      <w:szCs w:val="22"/>
      <w:lang w:val="sv-SE"/>
    </w:rPr>
    <w:tblPr>
      <w:tblCellMar>
        <w:left w:w="0" w:type="dxa"/>
        <w:right w:w="0" w:type="dxa"/>
      </w:tblCellMar>
    </w:tblPr>
    <w:tblStylePr w:type="firstRow">
      <w:tblPr/>
      <w:tcPr>
        <w:tcBorders>
          <w:top w:val="single" w:sz="4" w:space="0" w:color="auto"/>
        </w:tcBorders>
      </w:tcPr>
    </w:tblStylePr>
  </w:style>
  <w:style w:type="paragraph" w:styleId="Fotnotstext">
    <w:name w:val="footnote text"/>
    <w:basedOn w:val="Normal"/>
    <w:link w:val="FotnotstextChar"/>
    <w:uiPriority w:val="99"/>
    <w:semiHidden/>
    <w:unhideWhenUsed/>
    <w:rsid w:val="00FF0C73"/>
    <w:rPr>
      <w:sz w:val="20"/>
      <w:szCs w:val="20"/>
    </w:rPr>
  </w:style>
  <w:style w:type="character" w:customStyle="1" w:styleId="FotnotstextChar">
    <w:name w:val="Fotnotstext Char"/>
    <w:basedOn w:val="Standardstycketeckensnitt"/>
    <w:link w:val="Fotnotstext"/>
    <w:uiPriority w:val="99"/>
    <w:semiHidden/>
    <w:rsid w:val="00FF0C73"/>
    <w:rPr>
      <w:sz w:val="20"/>
      <w:szCs w:val="20"/>
    </w:rPr>
  </w:style>
  <w:style w:type="character" w:styleId="Fotnotsreferens">
    <w:name w:val="footnote reference"/>
    <w:basedOn w:val="Standardstycketeckensnitt"/>
    <w:uiPriority w:val="99"/>
    <w:semiHidden/>
    <w:unhideWhenUsed/>
    <w:rsid w:val="00FF0C73"/>
    <w:rPr>
      <w:vertAlign w:val="superscript"/>
    </w:rPr>
  </w:style>
  <w:style w:type="character" w:customStyle="1" w:styleId="Formatmall1">
    <w:name w:val="Formatmall1"/>
    <w:basedOn w:val="Standardstycketeckensnitt"/>
    <w:uiPriority w:val="1"/>
    <w:rsid w:val="00FF0C73"/>
    <w:rPr>
      <w:rFonts w:asciiTheme="majorHAnsi" w:hAnsiTheme="majorHAnsi"/>
      <w:color w:val="auto"/>
      <w:sz w:val="14"/>
    </w:rPr>
  </w:style>
  <w:style w:type="character" w:customStyle="1" w:styleId="Sidfotmallarna">
    <w:name w:val="Sidfot mallarna"/>
    <w:basedOn w:val="Standardstycketeckensnitt"/>
    <w:uiPriority w:val="1"/>
    <w:rsid w:val="00FF0C73"/>
    <w:rPr>
      <w:rFonts w:asciiTheme="majorHAnsi" w:hAnsiTheme="majorHAnsi"/>
      <w:sz w:val="14"/>
    </w:rPr>
  </w:style>
  <w:style w:type="character" w:customStyle="1" w:styleId="Sidfotmallarnagr">
    <w:name w:val="Sidfot mallarna grå"/>
    <w:basedOn w:val="Standardstycketeckensnitt"/>
    <w:uiPriority w:val="1"/>
    <w:rsid w:val="00FF0C73"/>
    <w:rPr>
      <w:color w:val="7F7F7F" w:themeColor="text1" w:themeTint="80"/>
    </w:rPr>
  </w:style>
  <w:style w:type="paragraph" w:customStyle="1" w:styleId="TillfalligText">
    <w:name w:val="TillfalligText"/>
    <w:basedOn w:val="Normal"/>
    <w:link w:val="TillfalligTextChar"/>
    <w:rsid w:val="00FF0C73"/>
    <w:pPr>
      <w:spacing w:after="120"/>
    </w:pPr>
    <w:rPr>
      <w:rFonts w:cstheme="minorHAnsi"/>
      <w:bdr w:val="single" w:sz="4" w:space="0" w:color="auto"/>
    </w:rPr>
  </w:style>
  <w:style w:type="character" w:customStyle="1" w:styleId="TillfalligTextChar">
    <w:name w:val="TillfalligText Char"/>
    <w:basedOn w:val="Standardstycketeckensnitt"/>
    <w:link w:val="TillfalligText"/>
    <w:rsid w:val="00FF0C73"/>
    <w:rPr>
      <w:rFonts w:cstheme="minorHAnsi"/>
      <w:bdr w:val="single" w:sz="4" w:space="0" w:color="auto"/>
    </w:rPr>
  </w:style>
  <w:style w:type="paragraph" w:styleId="Punktlista">
    <w:name w:val="List Bullet"/>
    <w:basedOn w:val="Normal"/>
    <w:uiPriority w:val="99"/>
    <w:qFormat/>
    <w:rsid w:val="00FF0C73"/>
    <w:pPr>
      <w:numPr>
        <w:numId w:val="4"/>
      </w:numPr>
      <w:contextualSpacing/>
    </w:pPr>
  </w:style>
  <w:style w:type="paragraph" w:styleId="Numreradlista">
    <w:name w:val="List Number"/>
    <w:basedOn w:val="Normal"/>
    <w:uiPriority w:val="99"/>
    <w:qFormat/>
    <w:rsid w:val="00FF0C73"/>
    <w:pPr>
      <w:numPr>
        <w:numId w:val="3"/>
      </w:numPr>
      <w:contextualSpacing/>
    </w:pPr>
  </w:style>
  <w:style w:type="paragraph" w:styleId="Liststycke">
    <w:name w:val="List Paragraph"/>
    <w:basedOn w:val="Normal"/>
    <w:uiPriority w:val="34"/>
    <w:qFormat/>
    <w:rsid w:val="00FF0C73"/>
    <w:pPr>
      <w:ind w:left="720"/>
      <w:contextualSpacing/>
    </w:pPr>
  </w:style>
  <w:style w:type="character" w:styleId="AnvndHyperlnk">
    <w:name w:val="FollowedHyperlink"/>
    <w:basedOn w:val="Standardstycketeckensnitt"/>
    <w:uiPriority w:val="99"/>
    <w:semiHidden/>
    <w:unhideWhenUsed/>
    <w:rsid w:val="00FF0C73"/>
    <w:rPr>
      <w:color w:val="954F72" w:themeColor="followedHyperlink"/>
      <w:u w:val="single"/>
    </w:rPr>
  </w:style>
  <w:style w:type="character" w:styleId="Kommentarsreferens">
    <w:name w:val="annotation reference"/>
    <w:basedOn w:val="Standardstycketeckensnitt"/>
    <w:uiPriority w:val="99"/>
    <w:semiHidden/>
    <w:unhideWhenUsed/>
    <w:rsid w:val="00FF0C73"/>
    <w:rPr>
      <w:sz w:val="16"/>
      <w:szCs w:val="16"/>
    </w:rPr>
  </w:style>
  <w:style w:type="paragraph" w:styleId="Kommentarer">
    <w:name w:val="annotation text"/>
    <w:basedOn w:val="Normal"/>
    <w:link w:val="KommentarerChar"/>
    <w:uiPriority w:val="99"/>
    <w:unhideWhenUsed/>
    <w:rsid w:val="00FF0C73"/>
    <w:rPr>
      <w:sz w:val="20"/>
      <w:szCs w:val="20"/>
    </w:rPr>
  </w:style>
  <w:style w:type="character" w:customStyle="1" w:styleId="KommentarerChar">
    <w:name w:val="Kommentarer Char"/>
    <w:basedOn w:val="Standardstycketeckensnitt"/>
    <w:link w:val="Kommentarer"/>
    <w:uiPriority w:val="99"/>
    <w:rsid w:val="00FF0C73"/>
    <w:rPr>
      <w:sz w:val="20"/>
      <w:szCs w:val="20"/>
    </w:rPr>
  </w:style>
  <w:style w:type="paragraph" w:styleId="Kommentarsmne">
    <w:name w:val="annotation subject"/>
    <w:basedOn w:val="Kommentarer"/>
    <w:next w:val="Kommentarer"/>
    <w:link w:val="KommentarsmneChar"/>
    <w:uiPriority w:val="99"/>
    <w:semiHidden/>
    <w:unhideWhenUsed/>
    <w:rsid w:val="00FF0C73"/>
    <w:rPr>
      <w:b/>
      <w:bCs/>
    </w:rPr>
  </w:style>
  <w:style w:type="character" w:customStyle="1" w:styleId="KommentarsmneChar">
    <w:name w:val="Kommentarsämne Char"/>
    <w:basedOn w:val="KommentarerChar"/>
    <w:link w:val="Kommentarsmne"/>
    <w:uiPriority w:val="99"/>
    <w:semiHidden/>
    <w:rsid w:val="00FF0C73"/>
    <w:rPr>
      <w:b/>
      <w:bCs/>
      <w:sz w:val="20"/>
      <w:szCs w:val="20"/>
    </w:rPr>
  </w:style>
  <w:style w:type="paragraph" w:styleId="Litteraturfrteckning">
    <w:name w:val="Bibliography"/>
    <w:basedOn w:val="Normal"/>
    <w:next w:val="Normal"/>
    <w:uiPriority w:val="37"/>
    <w:unhideWhenUsed/>
    <w:rsid w:val="00FF0C73"/>
    <w:pPr>
      <w:ind w:left="720" w:hanging="720"/>
    </w:pPr>
  </w:style>
  <w:style w:type="paragraph" w:styleId="Beskrivning">
    <w:name w:val="caption"/>
    <w:basedOn w:val="Normal"/>
    <w:next w:val="Normal"/>
    <w:uiPriority w:val="35"/>
    <w:unhideWhenUsed/>
    <w:qFormat/>
    <w:rsid w:val="00FF0C73"/>
    <w:rPr>
      <w:i/>
      <w:iCs/>
      <w:color w:val="44546A" w:themeColor="text2"/>
      <w:sz w:val="18"/>
      <w:szCs w:val="18"/>
    </w:rPr>
  </w:style>
  <w:style w:type="table" w:styleId="Rutntstabell1ljus">
    <w:name w:val="Grid Table 1 Light"/>
    <w:basedOn w:val="Normaltabell"/>
    <w:uiPriority w:val="46"/>
    <w:rsid w:val="00FF0C73"/>
    <w:pPr>
      <w:jc w:val="both"/>
    </w:pPr>
    <w:rPr>
      <w:rFonts w:ascii="Arial" w:hAnsi="Arial" w:cstheme="minorBidi"/>
      <w:sz w:val="22"/>
      <w:szCs w:val="22"/>
      <w:lang w:val="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Standardstycketeckensnitt"/>
    <w:uiPriority w:val="99"/>
    <w:semiHidden/>
    <w:unhideWhenUsed/>
    <w:rsid w:val="00FF0C73"/>
    <w:rPr>
      <w:color w:val="605E5C"/>
      <w:shd w:val="clear" w:color="auto" w:fill="E1DFDD"/>
    </w:rPr>
  </w:style>
  <w:style w:type="character" w:customStyle="1" w:styleId="mjx-char">
    <w:name w:val="mjx-char"/>
    <w:basedOn w:val="Standardstycketeckensnitt"/>
    <w:rsid w:val="00FF0C73"/>
  </w:style>
  <w:style w:type="paragraph" w:styleId="Revision">
    <w:name w:val="Revision"/>
    <w:hidden/>
    <w:uiPriority w:val="99"/>
    <w:semiHidden/>
    <w:rsid w:val="00FF0C73"/>
    <w:rPr>
      <w:rFonts w:asciiTheme="minorHAnsi" w:hAnsiTheme="minorHAnsi" w:cstheme="minorBidi"/>
    </w:rPr>
  </w:style>
  <w:style w:type="paragraph" w:styleId="Normalwebb">
    <w:name w:val="Normal (Web)"/>
    <w:basedOn w:val="Normal"/>
    <w:uiPriority w:val="99"/>
    <w:semiHidden/>
    <w:unhideWhenUsed/>
    <w:rsid w:val="00FF0C73"/>
  </w:style>
  <w:style w:type="character" w:styleId="Sidnummer">
    <w:name w:val="page number"/>
    <w:basedOn w:val="Standardstycketeckensnitt"/>
    <w:uiPriority w:val="99"/>
    <w:semiHidden/>
    <w:unhideWhenUsed/>
    <w:rsid w:val="00FF0C73"/>
  </w:style>
  <w:style w:type="character" w:customStyle="1" w:styleId="UnresolvedMention2">
    <w:name w:val="Unresolved Mention2"/>
    <w:basedOn w:val="Standardstycketeckensnitt"/>
    <w:uiPriority w:val="99"/>
    <w:semiHidden/>
    <w:unhideWhenUsed/>
    <w:rsid w:val="00FF0C73"/>
    <w:rPr>
      <w:color w:val="605E5C"/>
      <w:shd w:val="clear" w:color="auto" w:fill="E1DFDD"/>
    </w:rPr>
  </w:style>
  <w:style w:type="character" w:customStyle="1" w:styleId="UnresolvedMention3">
    <w:name w:val="Unresolved Mention3"/>
    <w:basedOn w:val="Standardstycketeckensnitt"/>
    <w:uiPriority w:val="99"/>
    <w:semiHidden/>
    <w:unhideWhenUsed/>
    <w:rsid w:val="00FF0C73"/>
    <w:rPr>
      <w:color w:val="605E5C"/>
      <w:shd w:val="clear" w:color="auto" w:fill="E1DFDD"/>
    </w:rPr>
  </w:style>
  <w:style w:type="character" w:customStyle="1" w:styleId="UnresolvedMention4">
    <w:name w:val="Unresolved Mention4"/>
    <w:basedOn w:val="Standardstycketeckensnitt"/>
    <w:uiPriority w:val="99"/>
    <w:semiHidden/>
    <w:unhideWhenUsed/>
    <w:rsid w:val="00FF0C73"/>
    <w:rPr>
      <w:color w:val="605E5C"/>
      <w:shd w:val="clear" w:color="auto" w:fill="E1DFDD"/>
    </w:rPr>
  </w:style>
  <w:style w:type="character" w:styleId="Radnummer">
    <w:name w:val="line number"/>
    <w:basedOn w:val="Standardstycketeckensnitt"/>
    <w:uiPriority w:val="99"/>
    <w:semiHidden/>
    <w:unhideWhenUsed/>
    <w:rsid w:val="00FF0C73"/>
  </w:style>
  <w:style w:type="character" w:customStyle="1" w:styleId="UnresolvedMention">
    <w:name w:val="Unresolved Mention"/>
    <w:basedOn w:val="Standardstycketeckensnitt"/>
    <w:uiPriority w:val="99"/>
    <w:unhideWhenUsed/>
    <w:rsid w:val="00FF0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maxlindmark/scaling/blob/master/JAGS_models/log_linear/metabolism/m1.tx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xlindmark/scal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24</Pages>
  <Words>48056</Words>
  <Characters>254702</Characters>
  <Application>Microsoft Office Word</Application>
  <DocSecurity>0</DocSecurity>
  <Lines>2122</Lines>
  <Paragraphs>604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Ohlberger</dc:creator>
  <cp:keywords/>
  <dc:description/>
  <cp:lastModifiedBy>Anna Gårdmark</cp:lastModifiedBy>
  <cp:revision>8</cp:revision>
  <dcterms:created xsi:type="dcterms:W3CDTF">2021-01-12T08:03:00Z</dcterms:created>
  <dcterms:modified xsi:type="dcterms:W3CDTF">2021-01-12T10:27:00Z</dcterms:modified>
</cp:coreProperties>
</file>